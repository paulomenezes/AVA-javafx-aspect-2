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39E6E" w14:textId="218947BE" w:rsidR="00CE2182" w:rsidRPr="0018508E" w:rsidRDefault="000A71EF">
      <w:pPr>
        <w:tabs>
          <w:tab w:val="left" w:pos="1635"/>
          <w:tab w:val="center" w:pos="4252"/>
        </w:tabs>
        <w:spacing w:line="240" w:lineRule="auto"/>
        <w:rPr>
          <w:rFonts w:ascii="Calibri" w:hAnsi="Calibri" w:cs="Segoe UI"/>
          <w:b/>
          <w:bCs/>
          <w:sz w:val="40"/>
          <w:szCs w:val="40"/>
          <w:rPrChange w:id="0" w:author="JN Marcos" w:date="2015-12-07T19:56:00Z">
            <w:rPr>
              <w:b/>
              <w:bCs/>
              <w:sz w:val="40"/>
              <w:szCs w:val="40"/>
            </w:rPr>
          </w:rPrChange>
        </w:rPr>
        <w:pPrChange w:id="1" w:author="Guilherme Melo" w:date="2015-10-03T17:58:00Z">
          <w:pPr>
            <w:spacing w:line="240" w:lineRule="auto"/>
            <w:jc w:val="center"/>
          </w:pPr>
        </w:pPrChange>
      </w:pPr>
      <w:ins w:id="2" w:author="Guilherme Melo" w:date="2015-10-03T17:58:00Z">
        <w:r w:rsidRPr="0018508E">
          <w:rPr>
            <w:rFonts w:ascii="Calibri" w:hAnsi="Calibri" w:cs="Segoe UI"/>
            <w:sz w:val="20"/>
            <w:szCs w:val="20"/>
            <w:lang w:val="pt-PT"/>
            <w:rPrChange w:id="3" w:author="JN Marcos" w:date="2015-12-07T19:56:00Z">
              <w:rPr>
                <w:rFonts w:ascii="Arial" w:hAnsi="Arial" w:cs="Arial"/>
                <w:sz w:val="20"/>
                <w:szCs w:val="20"/>
                <w:lang w:val="pt-PT"/>
              </w:rPr>
            </w:rPrChange>
          </w:rPr>
          <w:tab/>
        </w:r>
        <w:r w:rsidRPr="0018508E">
          <w:rPr>
            <w:rFonts w:ascii="Calibri" w:hAnsi="Calibri" w:cs="Segoe UI"/>
            <w:sz w:val="20"/>
            <w:szCs w:val="20"/>
            <w:lang w:val="pt-PT"/>
            <w:rPrChange w:id="4" w:author="JN Marcos" w:date="2015-12-07T19:56:00Z">
              <w:rPr>
                <w:rFonts w:ascii="Arial" w:hAnsi="Arial" w:cs="Arial"/>
                <w:sz w:val="20"/>
                <w:szCs w:val="20"/>
                <w:lang w:val="pt-PT"/>
              </w:rPr>
            </w:rPrChange>
          </w:rPr>
          <w:tab/>
        </w:r>
      </w:ins>
      <w:del w:id="5" w:author="JN Marcos" w:date="2015-10-03T16:00:00Z">
        <w:r w:rsidR="00CE2182" w:rsidRPr="0018508E" w:rsidDel="00EA722D">
          <w:rPr>
            <w:rFonts w:ascii="Calibri" w:hAnsi="Calibri" w:cs="Segoe UI"/>
            <w:b/>
            <w:bCs/>
            <w:noProof/>
            <w:sz w:val="40"/>
            <w:szCs w:val="40"/>
            <w:lang w:eastAsia="pt-BR"/>
            <w:rPrChange w:id="6" w:author="JN Marcos" w:date="2015-12-07T19:56:00Z">
              <w:rPr>
                <w:b/>
                <w:bCs/>
                <w:noProof/>
                <w:sz w:val="40"/>
                <w:szCs w:val="40"/>
                <w:lang w:eastAsia="pt-BR"/>
              </w:rPr>
            </w:rPrChange>
          </w:rPr>
          <w:drawing>
            <wp:inline distT="0" distB="0" distL="0" distR="0" wp14:anchorId="0AD76009" wp14:editId="0A4F305A">
              <wp:extent cx="1654896" cy="1017976"/>
              <wp:effectExtent l="0" t="0" r="2540" b="0"/>
              <wp:docPr id="3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63862" cy="102349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id="7" w:author="JN Marcos" w:date="2015-10-03T15:59:00Z">
        <w:r w:rsidR="00EA722D" w:rsidRPr="0018508E">
          <w:rPr>
            <w:rFonts w:ascii="Calibri" w:hAnsi="Calibri" w:cs="Segoe UI"/>
            <w:sz w:val="20"/>
            <w:szCs w:val="20"/>
            <w:lang w:val="pt-PT"/>
            <w:rPrChange w:id="8" w:author="JN Marcos" w:date="2015-12-07T19:56:00Z">
              <w:rPr>
                <w:rFonts w:ascii="Arial" w:hAnsi="Arial" w:cs="Arial"/>
                <w:sz w:val="20"/>
                <w:szCs w:val="20"/>
                <w:lang w:val="pt-PT"/>
              </w:rPr>
            </w:rPrChange>
          </w:rPr>
          <w:t xml:space="preserve"> </w:t>
        </w:r>
        <w:r w:rsidR="00EA722D" w:rsidRPr="0018508E">
          <w:rPr>
            <w:rFonts w:ascii="Calibri" w:hAnsi="Calibri" w:cs="Segoe UI"/>
            <w:noProof/>
            <w:sz w:val="20"/>
            <w:szCs w:val="20"/>
            <w:lang w:eastAsia="pt-BR"/>
            <w:rPrChange w:id="9" w:author="JN Marcos" w:date="2015-12-07T19:56:00Z">
              <w:rPr>
                <w:rFonts w:ascii="Arial" w:hAnsi="Arial" w:cs="Arial"/>
                <w:noProof/>
                <w:sz w:val="20"/>
                <w:szCs w:val="20"/>
                <w:lang w:eastAsia="pt-BR"/>
              </w:rPr>
            </w:rPrChange>
          </w:rPr>
          <w:drawing>
            <wp:inline distT="0" distB="0" distL="0" distR="0" wp14:anchorId="647A0603" wp14:editId="7DAD7D34">
              <wp:extent cx="1032254" cy="1533525"/>
              <wp:effectExtent l="0" t="0" r="0" b="0"/>
              <wp:docPr id="2" name="Imagem 2" descr="http://2.bp.blogspot.com/-msOSHqYkU0o/UQ0jO3BJYOI/AAAAAAAACJg/nnwNaZ0_Okc/s1600/235_Marca_UFRPE_RGB_Gradiente_3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2.bp.blogspot.com/-msOSHqYkU0o/UQ0jO3BJYOI/AAAAAAAACJg/nnwNaZ0_Okc/s1600/235_Marca_UFRPE_RGB_Gradiente_3.jpg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35464" cy="15382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021E216" w14:textId="02BF9D4F" w:rsidR="00CE2182" w:rsidRPr="0018508E" w:rsidRDefault="00CE2182" w:rsidP="00CE2182">
      <w:pPr>
        <w:pStyle w:val="Default"/>
        <w:jc w:val="center"/>
        <w:rPr>
          <w:rFonts w:ascii="Calibri" w:hAnsi="Calibri" w:cs="Segoe UI"/>
          <w:sz w:val="22"/>
          <w:szCs w:val="22"/>
          <w:rPrChange w:id="10" w:author="JN Marcos" w:date="2015-12-07T19:56:00Z">
            <w:rPr>
              <w:sz w:val="22"/>
              <w:szCs w:val="22"/>
            </w:rPr>
          </w:rPrChange>
        </w:rPr>
      </w:pPr>
      <w:r w:rsidRPr="0018508E">
        <w:rPr>
          <w:rFonts w:ascii="Calibri" w:eastAsia="Segoe UI" w:hAnsi="Calibri" w:cs="Segoe UI"/>
          <w:sz w:val="22"/>
          <w:szCs w:val="22"/>
          <w:rPrChange w:id="11" w:author="JN Marcos" w:date="2015-12-07T19:56:00Z">
            <w:rPr>
              <w:sz w:val="22"/>
              <w:szCs w:val="22"/>
            </w:rPr>
          </w:rPrChange>
        </w:rPr>
        <w:t>UNIVERSIDADE FEDERAL RURAL DE PERNAMBUCO</w:t>
      </w:r>
    </w:p>
    <w:p w14:paraId="0EEB5736" w14:textId="0C029DF8" w:rsidR="00CE2182" w:rsidRPr="0018508E" w:rsidRDefault="00CE2182" w:rsidP="00CE2182">
      <w:pPr>
        <w:pStyle w:val="Default"/>
        <w:jc w:val="center"/>
        <w:rPr>
          <w:rFonts w:ascii="Calibri" w:hAnsi="Calibri" w:cs="Segoe UI"/>
          <w:sz w:val="22"/>
          <w:szCs w:val="22"/>
          <w:rPrChange w:id="12" w:author="JN Marcos" w:date="2015-12-07T19:56:00Z">
            <w:rPr>
              <w:sz w:val="22"/>
              <w:szCs w:val="22"/>
            </w:rPr>
          </w:rPrChange>
        </w:rPr>
      </w:pPr>
      <w:r w:rsidRPr="0018508E">
        <w:rPr>
          <w:rFonts w:ascii="Calibri" w:eastAsia="Segoe UI" w:hAnsi="Calibri" w:cs="Segoe UI"/>
          <w:sz w:val="22"/>
          <w:szCs w:val="22"/>
          <w:rPrChange w:id="13" w:author="JN Marcos" w:date="2015-12-07T19:56:00Z">
            <w:rPr>
              <w:sz w:val="22"/>
              <w:szCs w:val="22"/>
            </w:rPr>
          </w:rPrChange>
        </w:rPr>
        <w:t>DEPARTAMENTO DE ESTATÍSTICA E INFORMÁTICA</w:t>
      </w:r>
    </w:p>
    <w:p w14:paraId="757D77B3" w14:textId="5B72E466" w:rsidR="00CE2182" w:rsidRPr="0018508E" w:rsidRDefault="00CE2182" w:rsidP="00CE2182">
      <w:pPr>
        <w:pStyle w:val="Default"/>
        <w:jc w:val="center"/>
        <w:rPr>
          <w:rFonts w:ascii="Calibri" w:hAnsi="Calibri" w:cs="Segoe UI"/>
          <w:sz w:val="22"/>
          <w:szCs w:val="22"/>
          <w:rPrChange w:id="14" w:author="JN Marcos" w:date="2015-12-07T19:56:00Z">
            <w:rPr>
              <w:sz w:val="22"/>
              <w:szCs w:val="22"/>
            </w:rPr>
          </w:rPrChange>
        </w:rPr>
      </w:pPr>
      <w:r w:rsidRPr="0018508E">
        <w:rPr>
          <w:rFonts w:ascii="Calibri" w:eastAsia="Segoe UI" w:hAnsi="Calibri" w:cs="Segoe UI"/>
          <w:sz w:val="22"/>
          <w:szCs w:val="22"/>
          <w:rPrChange w:id="15" w:author="JN Marcos" w:date="2015-12-07T19:56:00Z">
            <w:rPr>
              <w:sz w:val="22"/>
              <w:szCs w:val="22"/>
            </w:rPr>
          </w:rPrChange>
        </w:rPr>
        <w:t>BACHARELADO EM CIÊNCIA DA COMPUTAÇÃO</w:t>
      </w:r>
    </w:p>
    <w:p w14:paraId="781CACE9" w14:textId="675F8E92" w:rsidR="00CE2182" w:rsidRPr="0018508E" w:rsidRDefault="00FE5737" w:rsidP="00CE2182">
      <w:pPr>
        <w:jc w:val="center"/>
        <w:rPr>
          <w:rFonts w:ascii="Calibri" w:hAnsi="Calibri" w:cs="Segoe UI"/>
          <w:bCs/>
          <w:sz w:val="40"/>
          <w:szCs w:val="40"/>
          <w:rPrChange w:id="16" w:author="JN Marcos" w:date="2015-12-07T19:56:00Z">
            <w:rPr>
              <w:rFonts w:ascii="Arial" w:hAnsi="Arial" w:cs="Arial"/>
              <w:bCs/>
              <w:sz w:val="40"/>
              <w:szCs w:val="40"/>
            </w:rPr>
          </w:rPrChange>
        </w:rPr>
      </w:pPr>
      <w:r w:rsidRPr="0018508E">
        <w:rPr>
          <w:rFonts w:ascii="Calibri" w:eastAsia="Segoe UI" w:hAnsi="Calibri" w:cs="Segoe UI"/>
          <w:rPrChange w:id="17" w:author="JN Marcos" w:date="2015-12-07T19:56:00Z">
            <w:rPr>
              <w:rFonts w:ascii="Arial" w:hAnsi="Arial" w:cs="Arial"/>
              <w:bCs/>
            </w:rPr>
          </w:rPrChange>
        </w:rPr>
        <w:t xml:space="preserve">BANCO DE DADOS </w:t>
      </w:r>
      <w:r w:rsidR="00CE2182" w:rsidRPr="0018508E">
        <w:rPr>
          <w:rFonts w:ascii="Calibri" w:eastAsia="Segoe UI" w:hAnsi="Calibri" w:cs="Segoe UI"/>
          <w:rPrChange w:id="18" w:author="JN Marcos" w:date="2015-12-07T19:56:00Z">
            <w:rPr>
              <w:rFonts w:ascii="Arial" w:hAnsi="Arial" w:cs="Arial"/>
              <w:bCs/>
            </w:rPr>
          </w:rPrChange>
        </w:rPr>
        <w:t>(BC3) – 2015.2</w:t>
      </w:r>
    </w:p>
    <w:p w14:paraId="548DC378" w14:textId="77777777" w:rsidR="00CE2182" w:rsidRPr="0018508E" w:rsidRDefault="00CE2182" w:rsidP="00414F16">
      <w:pPr>
        <w:spacing w:line="240" w:lineRule="auto"/>
        <w:jc w:val="center"/>
        <w:rPr>
          <w:rFonts w:ascii="Calibri" w:hAnsi="Calibri" w:cs="Segoe UI"/>
          <w:b/>
          <w:bCs/>
          <w:sz w:val="28"/>
          <w:szCs w:val="28"/>
          <w:rPrChange w:id="19" w:author="JN Marcos" w:date="2015-12-07T19:56:00Z">
            <w:rPr>
              <w:rFonts w:ascii="Arial" w:hAnsi="Arial" w:cs="Arial"/>
              <w:b/>
              <w:bCs/>
              <w:sz w:val="28"/>
              <w:szCs w:val="28"/>
            </w:rPr>
          </w:rPrChange>
        </w:rPr>
      </w:pPr>
    </w:p>
    <w:p w14:paraId="002A0FA2" w14:textId="77777777" w:rsidR="00FE5737" w:rsidRPr="0018508E" w:rsidRDefault="00FE5737" w:rsidP="00FE5737">
      <w:pPr>
        <w:jc w:val="center"/>
        <w:rPr>
          <w:rFonts w:ascii="Calibri" w:hAnsi="Calibri" w:cs="Segoe UI"/>
          <w:b/>
          <w:bCs/>
          <w:sz w:val="28"/>
          <w:szCs w:val="28"/>
          <w:rPrChange w:id="20" w:author="JN Marcos" w:date="2015-12-07T19:56:00Z">
            <w:rPr>
              <w:rFonts w:ascii="Arial" w:hAnsi="Arial" w:cs="Arial"/>
              <w:b/>
              <w:bCs/>
              <w:sz w:val="28"/>
              <w:szCs w:val="28"/>
            </w:rPr>
          </w:rPrChange>
        </w:rPr>
      </w:pPr>
    </w:p>
    <w:p w14:paraId="68A66B9A" w14:textId="77777777" w:rsidR="00FE5737" w:rsidRPr="0018508E" w:rsidRDefault="00FE5737" w:rsidP="00FE5737">
      <w:pPr>
        <w:jc w:val="center"/>
        <w:rPr>
          <w:rFonts w:ascii="Calibri" w:hAnsi="Calibri" w:cs="Segoe UI"/>
          <w:b/>
          <w:bCs/>
          <w:sz w:val="28"/>
          <w:szCs w:val="28"/>
          <w:rPrChange w:id="21" w:author="JN Marcos" w:date="2015-12-07T19:56:00Z">
            <w:rPr>
              <w:rFonts w:ascii="Arial" w:hAnsi="Arial" w:cs="Arial"/>
              <w:b/>
              <w:bCs/>
              <w:sz w:val="28"/>
              <w:szCs w:val="28"/>
            </w:rPr>
          </w:rPrChange>
        </w:rPr>
      </w:pPr>
    </w:p>
    <w:p w14:paraId="537AE42A" w14:textId="77777777" w:rsidR="00FE5737" w:rsidRPr="0018508E" w:rsidRDefault="00FE5737" w:rsidP="00FE5737">
      <w:pPr>
        <w:jc w:val="center"/>
        <w:rPr>
          <w:rFonts w:ascii="Calibri" w:hAnsi="Calibri" w:cs="Segoe UI"/>
          <w:b/>
          <w:bCs/>
          <w:sz w:val="28"/>
          <w:szCs w:val="28"/>
          <w:rPrChange w:id="22" w:author="JN Marcos" w:date="2015-12-07T19:56:00Z">
            <w:rPr>
              <w:rFonts w:ascii="Arial" w:hAnsi="Arial" w:cs="Arial"/>
              <w:b/>
              <w:bCs/>
              <w:sz w:val="28"/>
              <w:szCs w:val="28"/>
            </w:rPr>
          </w:rPrChange>
        </w:rPr>
      </w:pPr>
    </w:p>
    <w:p w14:paraId="57ED56B9" w14:textId="0045A81E" w:rsidR="00FE5737" w:rsidRPr="0018508E" w:rsidRDefault="00FE5737" w:rsidP="00FE5737">
      <w:pPr>
        <w:jc w:val="center"/>
        <w:rPr>
          <w:rFonts w:ascii="Calibri" w:hAnsi="Calibri" w:cs="Segoe UI"/>
          <w:b/>
          <w:bCs/>
          <w:sz w:val="32"/>
          <w:szCs w:val="28"/>
          <w:rPrChange w:id="23" w:author="JN Marcos" w:date="2015-12-07T19:56:00Z">
            <w:rPr>
              <w:rFonts w:ascii="Arial" w:hAnsi="Arial" w:cs="Arial"/>
              <w:b/>
              <w:bCs/>
              <w:sz w:val="32"/>
              <w:szCs w:val="28"/>
            </w:rPr>
          </w:rPrChange>
        </w:rPr>
      </w:pPr>
      <w:r w:rsidRPr="0018508E">
        <w:rPr>
          <w:rFonts w:ascii="Calibri" w:eastAsia="Segoe UI" w:hAnsi="Calibri" w:cs="Segoe UI"/>
          <w:b/>
          <w:bCs/>
          <w:sz w:val="32"/>
          <w:szCs w:val="32"/>
          <w:rPrChange w:id="24" w:author="JN Marcos" w:date="2015-12-07T19:56:00Z">
            <w:rPr>
              <w:rFonts w:ascii="Arial" w:hAnsi="Arial" w:cs="Arial"/>
              <w:b/>
              <w:bCs/>
              <w:sz w:val="32"/>
              <w:szCs w:val="28"/>
            </w:rPr>
          </w:rPrChange>
        </w:rPr>
        <w:t>PROJETO</w:t>
      </w:r>
      <w:del w:id="25" w:author="JN Marcos" w:date="2015-12-07T17:22:00Z">
        <w:r w:rsidRPr="0018508E" w:rsidDel="002867B2">
          <w:rPr>
            <w:rFonts w:ascii="Calibri" w:eastAsia="Segoe UI" w:hAnsi="Calibri" w:cs="Segoe UI"/>
            <w:b/>
            <w:bCs/>
            <w:sz w:val="32"/>
            <w:szCs w:val="32"/>
            <w:rPrChange w:id="26" w:author="JN Marcos" w:date="2015-12-07T19:56:00Z">
              <w:rPr>
                <w:rFonts w:ascii="Arial" w:hAnsi="Arial" w:cs="Arial"/>
                <w:b/>
                <w:bCs/>
                <w:sz w:val="32"/>
                <w:szCs w:val="28"/>
              </w:rPr>
            </w:rPrChange>
          </w:rPr>
          <w:delText xml:space="preserve"> BANCO DE DADOS PARTE 1</w:delText>
        </w:r>
      </w:del>
    </w:p>
    <w:p w14:paraId="3410B6E8" w14:textId="66186A99" w:rsidR="00FE5737" w:rsidRPr="0018508E" w:rsidRDefault="006F09F9" w:rsidP="00FE5737">
      <w:pPr>
        <w:jc w:val="center"/>
        <w:rPr>
          <w:rFonts w:ascii="Calibri" w:hAnsi="Calibri" w:cs="Segoe UI"/>
          <w:b/>
          <w:bCs/>
          <w:sz w:val="72"/>
          <w:szCs w:val="28"/>
          <w:rPrChange w:id="27" w:author="JN Marcos" w:date="2015-12-07T19:56:00Z">
            <w:rPr>
              <w:rFonts w:ascii="Arial" w:hAnsi="Arial" w:cs="Arial"/>
              <w:b/>
              <w:bCs/>
              <w:sz w:val="32"/>
              <w:szCs w:val="28"/>
            </w:rPr>
          </w:rPrChange>
        </w:rPr>
      </w:pPr>
      <w:del w:id="28" w:author="JN Marcos" w:date="2015-12-07T17:22:00Z">
        <w:r w:rsidRPr="0018508E" w:rsidDel="002867B2">
          <w:rPr>
            <w:rFonts w:ascii="Calibri" w:eastAsia="Segoe UI" w:hAnsi="Calibri" w:cs="Segoe UI"/>
            <w:b/>
            <w:bCs/>
            <w:sz w:val="72"/>
            <w:szCs w:val="32"/>
            <w:rPrChange w:id="29" w:author="JN Marcos" w:date="2015-12-07T19:56:00Z">
              <w:rPr>
                <w:rFonts w:ascii="Arial" w:hAnsi="Arial" w:cs="Arial"/>
                <w:b/>
                <w:bCs/>
                <w:sz w:val="32"/>
                <w:szCs w:val="28"/>
              </w:rPr>
            </w:rPrChange>
          </w:rPr>
          <w:delText>MODELAGEM ENTIDADE-</w:delText>
        </w:r>
        <w:r w:rsidR="00FE5737" w:rsidRPr="0018508E" w:rsidDel="002867B2">
          <w:rPr>
            <w:rFonts w:ascii="Calibri" w:eastAsia="Segoe UI" w:hAnsi="Calibri" w:cs="Segoe UI"/>
            <w:b/>
            <w:bCs/>
            <w:sz w:val="72"/>
            <w:szCs w:val="32"/>
            <w:rPrChange w:id="30" w:author="JN Marcos" w:date="2015-12-07T19:56:00Z">
              <w:rPr>
                <w:rFonts w:ascii="Arial" w:hAnsi="Arial" w:cs="Arial"/>
                <w:b/>
                <w:bCs/>
                <w:sz w:val="32"/>
                <w:szCs w:val="28"/>
              </w:rPr>
            </w:rPrChange>
          </w:rPr>
          <w:delText>RELACIONAMENTO</w:delText>
        </w:r>
        <w:r w:rsidRPr="0018508E" w:rsidDel="002867B2">
          <w:rPr>
            <w:rFonts w:ascii="Calibri" w:eastAsia="Segoe UI" w:hAnsi="Calibri" w:cs="Segoe UI"/>
            <w:b/>
            <w:bCs/>
            <w:sz w:val="72"/>
            <w:szCs w:val="32"/>
            <w:rPrChange w:id="31" w:author="JN Marcos" w:date="2015-12-07T19:56:00Z">
              <w:rPr>
                <w:rFonts w:ascii="Arial" w:hAnsi="Arial" w:cs="Arial"/>
                <w:b/>
                <w:bCs/>
                <w:sz w:val="32"/>
                <w:szCs w:val="28"/>
              </w:rPr>
            </w:rPrChange>
          </w:rPr>
          <w:delText xml:space="preserve"> </w:delText>
        </w:r>
        <w:r w:rsidR="00FE5737" w:rsidRPr="0018508E" w:rsidDel="002867B2">
          <w:rPr>
            <w:rFonts w:ascii="Calibri" w:eastAsia="Segoe UI" w:hAnsi="Calibri" w:cs="Segoe UI"/>
            <w:b/>
            <w:bCs/>
            <w:sz w:val="72"/>
            <w:szCs w:val="32"/>
            <w:rPrChange w:id="32" w:author="JN Marcos" w:date="2015-12-07T19:56:00Z">
              <w:rPr>
                <w:rFonts w:ascii="Arial" w:hAnsi="Arial" w:cs="Arial"/>
                <w:b/>
                <w:bCs/>
                <w:sz w:val="32"/>
                <w:szCs w:val="28"/>
              </w:rPr>
            </w:rPrChange>
          </w:rPr>
          <w:delText>(</w:delText>
        </w:r>
        <w:r w:rsidRPr="0018508E" w:rsidDel="002867B2">
          <w:rPr>
            <w:rFonts w:ascii="Calibri" w:eastAsia="Segoe UI" w:hAnsi="Calibri" w:cs="Segoe UI"/>
            <w:b/>
            <w:bCs/>
            <w:sz w:val="72"/>
            <w:szCs w:val="32"/>
            <w:rPrChange w:id="33" w:author="JN Marcos" w:date="2015-12-07T19:56:00Z">
              <w:rPr>
                <w:rFonts w:ascii="Arial" w:hAnsi="Arial" w:cs="Arial"/>
                <w:b/>
                <w:bCs/>
                <w:sz w:val="32"/>
                <w:szCs w:val="28"/>
              </w:rPr>
            </w:rPrChange>
          </w:rPr>
          <w:delText>M</w:delText>
        </w:r>
        <w:r w:rsidR="00FE5737" w:rsidRPr="0018508E" w:rsidDel="002867B2">
          <w:rPr>
            <w:rFonts w:ascii="Calibri" w:eastAsia="Segoe UI" w:hAnsi="Calibri" w:cs="Segoe UI"/>
            <w:b/>
            <w:bCs/>
            <w:sz w:val="72"/>
            <w:szCs w:val="32"/>
            <w:rPrChange w:id="34" w:author="JN Marcos" w:date="2015-12-07T19:56:00Z">
              <w:rPr>
                <w:rFonts w:ascii="Arial" w:hAnsi="Arial" w:cs="Arial"/>
                <w:b/>
                <w:bCs/>
                <w:sz w:val="32"/>
                <w:szCs w:val="28"/>
              </w:rPr>
            </w:rPrChange>
          </w:rPr>
          <w:delText>ER)</w:delText>
        </w:r>
      </w:del>
      <w:ins w:id="35" w:author="JN Marcos" w:date="2015-12-07T17:22:00Z">
        <w:r w:rsidR="002867B2" w:rsidRPr="0018508E">
          <w:rPr>
            <w:rFonts w:ascii="Calibri" w:eastAsia="Segoe UI" w:hAnsi="Calibri" w:cs="Segoe UI"/>
            <w:b/>
            <w:bCs/>
            <w:sz w:val="72"/>
            <w:szCs w:val="32"/>
            <w:rPrChange w:id="36" w:author="JN Marcos" w:date="2015-12-07T19:56:00Z">
              <w:rPr>
                <w:rFonts w:ascii="Segoe UI" w:eastAsia="Segoe UI" w:hAnsi="Segoe UI" w:cs="Segoe UI"/>
                <w:b/>
                <w:bCs/>
                <w:sz w:val="32"/>
                <w:szCs w:val="32"/>
              </w:rPr>
            </w:rPrChange>
          </w:rPr>
          <w:t>AVA</w:t>
        </w:r>
      </w:ins>
    </w:p>
    <w:p w14:paraId="2BB307D0" w14:textId="77777777" w:rsidR="00FE5737" w:rsidRPr="0018508E" w:rsidRDefault="00FE5737" w:rsidP="00FE5737">
      <w:pPr>
        <w:rPr>
          <w:rFonts w:ascii="Calibri" w:hAnsi="Calibri" w:cs="Segoe UI"/>
          <w:b/>
          <w:bCs/>
          <w:sz w:val="40"/>
          <w:szCs w:val="40"/>
          <w:rPrChange w:id="37" w:author="JN Marcos" w:date="2015-12-07T19:56:00Z">
            <w:rPr>
              <w:rFonts w:ascii="Arial" w:hAnsi="Arial" w:cs="Arial"/>
              <w:b/>
              <w:bCs/>
              <w:sz w:val="40"/>
              <w:szCs w:val="40"/>
            </w:rPr>
          </w:rPrChange>
        </w:rPr>
      </w:pPr>
    </w:p>
    <w:p w14:paraId="0E3F7C2D" w14:textId="77777777" w:rsidR="00FE5737" w:rsidRPr="0018508E" w:rsidRDefault="00FE5737" w:rsidP="00FE5737">
      <w:pPr>
        <w:rPr>
          <w:rFonts w:ascii="Calibri" w:hAnsi="Calibri" w:cs="Segoe UI"/>
          <w:b/>
          <w:bCs/>
          <w:sz w:val="40"/>
          <w:szCs w:val="40"/>
          <w:rPrChange w:id="38" w:author="JN Marcos" w:date="2015-12-07T19:56:00Z">
            <w:rPr>
              <w:rFonts w:ascii="Arial" w:hAnsi="Arial" w:cs="Arial"/>
              <w:b/>
              <w:bCs/>
              <w:sz w:val="40"/>
              <w:szCs w:val="40"/>
            </w:rPr>
          </w:rPrChange>
        </w:rPr>
      </w:pPr>
    </w:p>
    <w:p w14:paraId="4C878A95" w14:textId="77777777" w:rsidR="00FE5737" w:rsidRPr="0018508E" w:rsidRDefault="00FE5737" w:rsidP="00FE5737">
      <w:pPr>
        <w:rPr>
          <w:rFonts w:ascii="Calibri" w:hAnsi="Calibri" w:cs="Segoe UI"/>
          <w:b/>
          <w:bCs/>
          <w:sz w:val="40"/>
          <w:szCs w:val="40"/>
          <w:rPrChange w:id="39" w:author="JN Marcos" w:date="2015-12-07T19:56:00Z">
            <w:rPr>
              <w:rFonts w:ascii="Arial" w:hAnsi="Arial" w:cs="Arial"/>
              <w:b/>
              <w:bCs/>
              <w:sz w:val="40"/>
              <w:szCs w:val="40"/>
            </w:rPr>
          </w:rPrChange>
        </w:rPr>
      </w:pPr>
    </w:p>
    <w:p w14:paraId="06DC66AD" w14:textId="77777777" w:rsidR="00FE5737" w:rsidRPr="0018508E" w:rsidDel="002867B2" w:rsidRDefault="00FE5737" w:rsidP="00FE5737">
      <w:pPr>
        <w:rPr>
          <w:del w:id="40" w:author="JN Marcos" w:date="2015-12-07T17:22:00Z"/>
          <w:rFonts w:ascii="Calibri" w:hAnsi="Calibri" w:cs="Segoe UI"/>
          <w:b/>
          <w:bCs/>
          <w:sz w:val="40"/>
          <w:szCs w:val="40"/>
          <w:rPrChange w:id="41" w:author="JN Marcos" w:date="2015-12-07T19:56:00Z">
            <w:rPr>
              <w:del w:id="42" w:author="JN Marcos" w:date="2015-12-07T17:22:00Z"/>
              <w:rFonts w:ascii="Arial" w:hAnsi="Arial" w:cs="Arial"/>
              <w:b/>
              <w:bCs/>
              <w:sz w:val="40"/>
              <w:szCs w:val="40"/>
            </w:rPr>
          </w:rPrChange>
        </w:rPr>
      </w:pPr>
    </w:p>
    <w:p w14:paraId="505BA794" w14:textId="77777777" w:rsidR="00FE5737" w:rsidRPr="0018508E" w:rsidDel="00EA722D" w:rsidRDefault="00FE5737" w:rsidP="00FE5737">
      <w:pPr>
        <w:rPr>
          <w:del w:id="43" w:author="JN Marcos" w:date="2015-10-03T16:00:00Z"/>
          <w:rFonts w:ascii="Calibri" w:hAnsi="Calibri" w:cs="Segoe UI"/>
          <w:b/>
          <w:bCs/>
          <w:sz w:val="40"/>
          <w:szCs w:val="40"/>
          <w:rPrChange w:id="44" w:author="JN Marcos" w:date="2015-12-07T19:56:00Z">
            <w:rPr>
              <w:del w:id="45" w:author="JN Marcos" w:date="2015-10-03T16:00:00Z"/>
              <w:rFonts w:ascii="Arial" w:hAnsi="Arial" w:cs="Arial"/>
              <w:b/>
              <w:bCs/>
              <w:sz w:val="40"/>
              <w:szCs w:val="40"/>
            </w:rPr>
          </w:rPrChange>
        </w:rPr>
      </w:pPr>
    </w:p>
    <w:p w14:paraId="6738C376" w14:textId="77777777" w:rsidR="00FE5737" w:rsidRPr="0018508E" w:rsidRDefault="00FE5737" w:rsidP="00FE5737">
      <w:pPr>
        <w:rPr>
          <w:rFonts w:ascii="Calibri" w:hAnsi="Calibri" w:cs="Segoe UI"/>
          <w:b/>
          <w:bCs/>
          <w:sz w:val="40"/>
          <w:szCs w:val="40"/>
          <w:rPrChange w:id="46" w:author="JN Marcos" w:date="2015-12-07T19:56:00Z">
            <w:rPr>
              <w:rFonts w:ascii="Arial" w:hAnsi="Arial" w:cs="Arial"/>
              <w:b/>
              <w:bCs/>
              <w:sz w:val="40"/>
              <w:szCs w:val="40"/>
            </w:rPr>
          </w:rPrChange>
        </w:rPr>
      </w:pPr>
    </w:p>
    <w:p w14:paraId="07AF78E3" w14:textId="77777777" w:rsidR="00FE5737" w:rsidRPr="0018508E" w:rsidRDefault="00FE5737" w:rsidP="00FE5737">
      <w:pPr>
        <w:rPr>
          <w:rFonts w:ascii="Calibri" w:hAnsi="Calibri" w:cs="Segoe UI"/>
          <w:b/>
          <w:bCs/>
          <w:sz w:val="40"/>
          <w:szCs w:val="40"/>
          <w:rPrChange w:id="47" w:author="JN Marcos" w:date="2015-12-07T19:56:00Z">
            <w:rPr>
              <w:rFonts w:ascii="Arial" w:hAnsi="Arial" w:cs="Arial"/>
              <w:b/>
              <w:bCs/>
              <w:sz w:val="40"/>
              <w:szCs w:val="40"/>
            </w:rPr>
          </w:rPrChange>
        </w:rPr>
      </w:pPr>
    </w:p>
    <w:p w14:paraId="2AC3C26D" w14:textId="08E787A7" w:rsidR="008B41C5" w:rsidRPr="0018508E" w:rsidRDefault="00C468D3" w:rsidP="00FE5737">
      <w:pPr>
        <w:rPr>
          <w:rFonts w:ascii="Calibri" w:hAnsi="Calibri" w:cs="Segoe UI"/>
          <w:bCs/>
          <w:sz w:val="28"/>
          <w:szCs w:val="28"/>
          <w:rPrChange w:id="48" w:author="JN Marcos" w:date="2015-12-07T19:56:00Z">
            <w:rPr>
              <w:rFonts w:ascii="Arial" w:hAnsi="Arial" w:cs="Arial"/>
              <w:bCs/>
              <w:sz w:val="28"/>
              <w:szCs w:val="28"/>
            </w:rPr>
          </w:rPrChange>
        </w:rPr>
      </w:pPr>
      <w:r w:rsidRPr="0018508E">
        <w:rPr>
          <w:rFonts w:ascii="Calibri" w:eastAsia="Segoe UI" w:hAnsi="Calibri" w:cs="Segoe UI"/>
          <w:sz w:val="28"/>
          <w:szCs w:val="28"/>
          <w:rPrChange w:id="49" w:author="JN Marcos" w:date="2015-12-07T19:56:00Z">
            <w:rPr>
              <w:rFonts w:ascii="Arial" w:hAnsi="Arial" w:cs="Arial"/>
              <w:bCs/>
              <w:sz w:val="28"/>
              <w:szCs w:val="28"/>
            </w:rPr>
          </w:rPrChange>
        </w:rPr>
        <w:t xml:space="preserve">Alunos: </w:t>
      </w:r>
      <w:r w:rsidR="008B41C5" w:rsidRPr="0018508E">
        <w:rPr>
          <w:rFonts w:ascii="Calibri" w:eastAsia="Segoe UI" w:hAnsi="Calibri" w:cs="Segoe UI"/>
          <w:sz w:val="28"/>
          <w:szCs w:val="28"/>
          <w:rPrChange w:id="50" w:author="JN Marcos" w:date="2015-12-07T19:56:00Z">
            <w:rPr>
              <w:rFonts w:ascii="Arial" w:hAnsi="Arial" w:cs="Arial"/>
              <w:bCs/>
              <w:sz w:val="28"/>
              <w:szCs w:val="28"/>
            </w:rPr>
          </w:rPrChange>
        </w:rPr>
        <w:t xml:space="preserve">Guilherme Melo </w:t>
      </w:r>
    </w:p>
    <w:p w14:paraId="295FB0C0" w14:textId="354BCE70" w:rsidR="00FE5737" w:rsidRPr="0018508E" w:rsidRDefault="008B41C5" w:rsidP="008B41C5">
      <w:pPr>
        <w:ind w:left="708"/>
        <w:rPr>
          <w:rFonts w:ascii="Calibri" w:hAnsi="Calibri" w:cs="Segoe UI"/>
          <w:bCs/>
          <w:sz w:val="28"/>
          <w:szCs w:val="28"/>
          <w:rPrChange w:id="51" w:author="JN Marcos" w:date="2015-12-07T19:56:00Z">
            <w:rPr>
              <w:rFonts w:ascii="Arial" w:hAnsi="Arial" w:cs="Arial"/>
              <w:bCs/>
              <w:sz w:val="28"/>
              <w:szCs w:val="28"/>
            </w:rPr>
          </w:rPrChange>
        </w:rPr>
      </w:pPr>
      <w:r w:rsidRPr="0018508E">
        <w:rPr>
          <w:rFonts w:ascii="Calibri" w:eastAsia="Segoe UI" w:hAnsi="Calibri" w:cs="Segoe UI"/>
          <w:sz w:val="28"/>
          <w:szCs w:val="28"/>
          <w:rPrChange w:id="52" w:author="JN Marcos" w:date="2015-12-07T19:56:00Z">
            <w:rPr>
              <w:rFonts w:ascii="Arial" w:hAnsi="Arial" w:cs="Arial"/>
              <w:bCs/>
              <w:sz w:val="28"/>
              <w:szCs w:val="28"/>
            </w:rPr>
          </w:rPrChange>
        </w:rPr>
        <w:t xml:space="preserve">   </w:t>
      </w:r>
      <w:r w:rsidR="00C468D3" w:rsidRPr="0018508E">
        <w:rPr>
          <w:rFonts w:ascii="Calibri" w:eastAsia="Segoe UI" w:hAnsi="Calibri" w:cs="Segoe UI"/>
          <w:sz w:val="28"/>
          <w:szCs w:val="28"/>
          <w:rPrChange w:id="53" w:author="JN Marcos" w:date="2015-12-07T19:56:00Z">
            <w:rPr>
              <w:rFonts w:ascii="Arial" w:hAnsi="Arial" w:cs="Arial"/>
              <w:bCs/>
              <w:sz w:val="28"/>
              <w:szCs w:val="28"/>
            </w:rPr>
          </w:rPrChange>
        </w:rPr>
        <w:t xml:space="preserve"> </w:t>
      </w:r>
      <w:r w:rsidR="00FE5737" w:rsidRPr="0018508E">
        <w:rPr>
          <w:rFonts w:ascii="Calibri" w:eastAsia="Segoe UI" w:hAnsi="Calibri" w:cs="Segoe UI"/>
          <w:sz w:val="28"/>
          <w:szCs w:val="28"/>
          <w:rPrChange w:id="54" w:author="JN Marcos" w:date="2015-12-07T19:56:00Z">
            <w:rPr>
              <w:rFonts w:ascii="Arial" w:hAnsi="Arial" w:cs="Arial"/>
              <w:bCs/>
              <w:sz w:val="28"/>
              <w:szCs w:val="28"/>
            </w:rPr>
          </w:rPrChange>
        </w:rPr>
        <w:t>João Nascimento</w:t>
      </w:r>
    </w:p>
    <w:p w14:paraId="779DB619" w14:textId="6522D677" w:rsidR="00FE5737" w:rsidRPr="0018508E" w:rsidRDefault="008B41C5" w:rsidP="00FE5737">
      <w:pPr>
        <w:rPr>
          <w:rFonts w:ascii="Calibri" w:hAnsi="Calibri" w:cs="Segoe UI"/>
          <w:bCs/>
          <w:sz w:val="28"/>
          <w:szCs w:val="28"/>
          <w:rPrChange w:id="55" w:author="JN Marcos" w:date="2015-12-07T19:56:00Z">
            <w:rPr>
              <w:rFonts w:ascii="Arial" w:hAnsi="Arial" w:cs="Arial"/>
              <w:bCs/>
              <w:sz w:val="28"/>
              <w:szCs w:val="28"/>
            </w:rPr>
          </w:rPrChange>
        </w:rPr>
      </w:pPr>
      <w:r w:rsidRPr="0018508E">
        <w:rPr>
          <w:rFonts w:ascii="Calibri" w:hAnsi="Calibri" w:cs="Segoe UI"/>
          <w:bCs/>
          <w:sz w:val="28"/>
          <w:szCs w:val="28"/>
          <w:rPrChange w:id="56" w:author="JN Marcos" w:date="2015-12-07T19:56:00Z">
            <w:rPr>
              <w:rFonts w:ascii="Arial" w:hAnsi="Arial" w:cs="Arial"/>
              <w:bCs/>
              <w:sz w:val="28"/>
              <w:szCs w:val="28"/>
            </w:rPr>
          </w:rPrChange>
        </w:rPr>
        <w:tab/>
      </w:r>
      <w:r w:rsidRPr="0018508E">
        <w:rPr>
          <w:rFonts w:ascii="Calibri" w:eastAsia="Segoe UI" w:hAnsi="Calibri" w:cs="Segoe UI"/>
          <w:sz w:val="28"/>
          <w:szCs w:val="28"/>
          <w:rPrChange w:id="57" w:author="JN Marcos" w:date="2015-12-07T19:56:00Z">
            <w:rPr>
              <w:rFonts w:ascii="Arial" w:hAnsi="Arial" w:cs="Arial"/>
              <w:bCs/>
              <w:sz w:val="28"/>
              <w:szCs w:val="28"/>
            </w:rPr>
          </w:rPrChange>
        </w:rPr>
        <w:t xml:space="preserve">   </w:t>
      </w:r>
      <w:r w:rsidR="00C468D3" w:rsidRPr="0018508E">
        <w:rPr>
          <w:rFonts w:ascii="Calibri" w:eastAsia="Segoe UI" w:hAnsi="Calibri" w:cs="Segoe UI"/>
          <w:sz w:val="28"/>
          <w:szCs w:val="28"/>
          <w:rPrChange w:id="58" w:author="JN Marcos" w:date="2015-12-07T19:56:00Z">
            <w:rPr>
              <w:rFonts w:ascii="Arial" w:hAnsi="Arial" w:cs="Arial"/>
              <w:bCs/>
              <w:sz w:val="28"/>
              <w:szCs w:val="28"/>
            </w:rPr>
          </w:rPrChange>
        </w:rPr>
        <w:t xml:space="preserve"> </w:t>
      </w:r>
      <w:r w:rsidR="00FE5737" w:rsidRPr="0018508E">
        <w:rPr>
          <w:rFonts w:ascii="Calibri" w:eastAsia="Segoe UI" w:hAnsi="Calibri" w:cs="Segoe UI"/>
          <w:sz w:val="28"/>
          <w:szCs w:val="28"/>
          <w:rPrChange w:id="59" w:author="JN Marcos" w:date="2015-12-07T19:56:00Z">
            <w:rPr>
              <w:rFonts w:ascii="Arial" w:hAnsi="Arial" w:cs="Arial"/>
              <w:bCs/>
              <w:sz w:val="28"/>
              <w:szCs w:val="28"/>
            </w:rPr>
          </w:rPrChange>
        </w:rPr>
        <w:t>Paulo Menezes</w:t>
      </w:r>
    </w:p>
    <w:p w14:paraId="7AB03E7C" w14:textId="77777777" w:rsidR="0015666A" w:rsidRPr="0018508E" w:rsidRDefault="0015666A" w:rsidP="00FE5737">
      <w:pPr>
        <w:rPr>
          <w:rFonts w:ascii="Calibri" w:hAnsi="Calibri" w:cs="Segoe UI"/>
          <w:bCs/>
          <w:sz w:val="40"/>
          <w:szCs w:val="40"/>
          <w:rPrChange w:id="60" w:author="JN Marcos" w:date="2015-12-07T19:56:00Z">
            <w:rPr>
              <w:bCs/>
              <w:sz w:val="40"/>
              <w:szCs w:val="40"/>
            </w:rPr>
          </w:rPrChange>
        </w:rPr>
      </w:pPr>
    </w:p>
    <w:p w14:paraId="64EE4A44" w14:textId="43FD8581" w:rsidR="00FE5737" w:rsidRPr="0018508E" w:rsidRDefault="0015666A" w:rsidP="00FE5737">
      <w:pPr>
        <w:rPr>
          <w:rFonts w:ascii="Calibri" w:hAnsi="Calibri" w:cs="Segoe UI"/>
          <w:bCs/>
          <w:sz w:val="40"/>
          <w:szCs w:val="40"/>
          <w:rPrChange w:id="61" w:author="JN Marcos" w:date="2015-12-07T19:56:00Z">
            <w:rPr>
              <w:rFonts w:ascii="Arial" w:hAnsi="Arial" w:cs="Arial"/>
              <w:bCs/>
              <w:sz w:val="40"/>
              <w:szCs w:val="40"/>
            </w:rPr>
          </w:rPrChange>
        </w:rPr>
      </w:pPr>
      <w:r w:rsidRPr="0018508E">
        <w:rPr>
          <w:rFonts w:ascii="Calibri" w:hAnsi="Calibri" w:cs="Segoe UI"/>
          <w:b/>
          <w:bCs/>
          <w:sz w:val="40"/>
          <w:szCs w:val="40"/>
          <w:rPrChange w:id="62" w:author="JN Marcos" w:date="2015-12-07T19:56:00Z">
            <w:rPr>
              <w:b/>
              <w:bCs/>
              <w:sz w:val="40"/>
              <w:szCs w:val="40"/>
            </w:rPr>
          </w:rPrChange>
        </w:rPr>
        <w:tab/>
      </w:r>
      <w:r w:rsidRPr="0018508E">
        <w:rPr>
          <w:rFonts w:ascii="Calibri" w:hAnsi="Calibri" w:cs="Segoe UI"/>
          <w:b/>
          <w:bCs/>
          <w:sz w:val="40"/>
          <w:szCs w:val="40"/>
          <w:rPrChange w:id="63" w:author="JN Marcos" w:date="2015-12-07T19:56:00Z">
            <w:rPr>
              <w:b/>
              <w:bCs/>
              <w:sz w:val="40"/>
              <w:szCs w:val="40"/>
            </w:rPr>
          </w:rPrChange>
        </w:rPr>
        <w:tab/>
      </w:r>
      <w:r w:rsidRPr="0018508E">
        <w:rPr>
          <w:rFonts w:ascii="Calibri" w:hAnsi="Calibri" w:cs="Segoe UI"/>
          <w:b/>
          <w:bCs/>
          <w:sz w:val="40"/>
          <w:szCs w:val="40"/>
          <w:rPrChange w:id="64" w:author="JN Marcos" w:date="2015-12-07T19:56:00Z">
            <w:rPr>
              <w:b/>
              <w:bCs/>
              <w:sz w:val="40"/>
              <w:szCs w:val="40"/>
            </w:rPr>
          </w:rPrChange>
        </w:rPr>
        <w:tab/>
      </w:r>
      <w:r w:rsidRPr="0018508E">
        <w:rPr>
          <w:rFonts w:ascii="Calibri" w:hAnsi="Calibri" w:cs="Segoe UI"/>
          <w:b/>
          <w:bCs/>
          <w:sz w:val="40"/>
          <w:szCs w:val="40"/>
          <w:rPrChange w:id="65" w:author="JN Marcos" w:date="2015-12-07T19:56:00Z">
            <w:rPr>
              <w:b/>
              <w:bCs/>
              <w:sz w:val="40"/>
              <w:szCs w:val="40"/>
            </w:rPr>
          </w:rPrChange>
        </w:rPr>
        <w:tab/>
      </w:r>
      <w:r w:rsidRPr="0018508E">
        <w:rPr>
          <w:rFonts w:ascii="Calibri" w:hAnsi="Calibri" w:cs="Segoe UI"/>
          <w:b/>
          <w:bCs/>
          <w:sz w:val="40"/>
          <w:szCs w:val="40"/>
          <w:rPrChange w:id="66" w:author="JN Marcos" w:date="2015-12-07T19:56:00Z">
            <w:rPr>
              <w:b/>
              <w:bCs/>
              <w:sz w:val="40"/>
              <w:szCs w:val="40"/>
            </w:rPr>
          </w:rPrChange>
        </w:rPr>
        <w:tab/>
      </w:r>
      <w:r w:rsidRPr="0018508E">
        <w:rPr>
          <w:rFonts w:ascii="Calibri" w:eastAsia="Segoe UI" w:hAnsi="Calibri" w:cs="Segoe UI"/>
          <w:sz w:val="28"/>
          <w:szCs w:val="28"/>
          <w:rPrChange w:id="67" w:author="JN Marcos" w:date="2015-12-07T19:56:00Z">
            <w:rPr>
              <w:rFonts w:ascii="Arial" w:hAnsi="Arial" w:cs="Arial"/>
              <w:bCs/>
              <w:sz w:val="28"/>
              <w:szCs w:val="40"/>
            </w:rPr>
          </w:rPrChange>
        </w:rPr>
        <w:t>Recife - 2015</w:t>
      </w:r>
    </w:p>
    <w:customXmlInsRangeStart w:id="68" w:author="JN Marcos" w:date="2015-12-07T20:22:00Z"/>
    <w:sdt>
      <w:sdtPr>
        <w:id w:val="-13206452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customXmlInsRangeEnd w:id="68"/>
        <w:p w14:paraId="031A844B" w14:textId="7ECEA535" w:rsidR="00EB464E" w:rsidRDefault="00EB464E">
          <w:pPr>
            <w:pStyle w:val="CabealhodoSumrio"/>
            <w:rPr>
              <w:ins w:id="69" w:author="JN Marcos" w:date="2015-12-07T20:22:00Z"/>
            </w:rPr>
          </w:pPr>
          <w:ins w:id="70" w:author="JN Marcos" w:date="2015-12-07T20:22:00Z">
            <w:r>
              <w:t>Sumário</w:t>
            </w:r>
          </w:ins>
        </w:p>
        <w:p w14:paraId="48CA19C7" w14:textId="77777777" w:rsidR="00EB464E" w:rsidRDefault="00EB464E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ins w:id="71" w:author="JN Marcos" w:date="2015-12-07T20:22:00Z"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</w:ins>
          <w:hyperlink w:anchor="_Toc437283091" w:history="1">
            <w:r w:rsidRPr="006F5965">
              <w:rPr>
                <w:rStyle w:val="Hyperlink"/>
                <w:rFonts w:ascii="Calibri" w:eastAsia="Segoe UI" w:hAnsi="Calibri" w:cs="Segoe UI"/>
                <w:noProof/>
              </w:rPr>
              <w:t>1</w:t>
            </w:r>
            <w:r>
              <w:rPr>
                <w:rFonts w:cstheme="minorBidi"/>
                <w:noProof/>
              </w:rPr>
              <w:tab/>
            </w:r>
            <w:r w:rsidRPr="006F5965">
              <w:rPr>
                <w:rStyle w:val="Hyperlink"/>
                <w:rFonts w:ascii="Calibri" w:eastAsia="Segoe UI" w:hAnsi="Calibri" w:cs="Segoe UI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_Toc437283091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BBB71" w14:textId="77777777" w:rsidR="00EB464E" w:rsidRDefault="00EB464E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37283092" w:history="1">
            <w:r w:rsidRPr="006F5965">
              <w:rPr>
                <w:rStyle w:val="Hyperlink"/>
                <w:rFonts w:ascii="Calibri" w:eastAsia="Segoe UI" w:hAnsi="Calibri" w:cs="Segoe UI"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6F5965">
              <w:rPr>
                <w:rStyle w:val="Hyperlink"/>
                <w:rFonts w:ascii="Calibri" w:eastAsia="Segoe UI" w:hAnsi="Calibri" w:cs="Segoe UI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_Toc437283092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290DA" w14:textId="77777777" w:rsidR="00EB464E" w:rsidRDefault="00EB464E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37283093" w:history="1">
            <w:r w:rsidRPr="006F5965">
              <w:rPr>
                <w:rStyle w:val="Hyperlink"/>
                <w:rFonts w:ascii="Calibri" w:eastAsia="Segoe UI" w:hAnsi="Calibri" w:cs="Segoe UI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6F5965">
              <w:rPr>
                <w:rStyle w:val="Hyperlink"/>
                <w:rFonts w:ascii="Calibri" w:eastAsia="Segoe UI" w:hAnsi="Calibri" w:cs="Segoe UI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_Toc437283093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BDAE0" w14:textId="78719000" w:rsidR="00EB464E" w:rsidDel="00E00BCF" w:rsidRDefault="00EB464E">
          <w:pPr>
            <w:pStyle w:val="Sumrio1"/>
            <w:tabs>
              <w:tab w:val="right" w:leader="dot" w:pos="8494"/>
            </w:tabs>
            <w:rPr>
              <w:del w:id="72" w:author="JN Marcos" w:date="2015-12-07T20:23:00Z"/>
              <w:rFonts w:cstheme="minorBidi"/>
              <w:noProof/>
            </w:rPr>
          </w:pPr>
          <w:r w:rsidRPr="006F5965">
            <w:rPr>
              <w:rStyle w:val="Hyperlink"/>
              <w:noProof/>
            </w:rPr>
            <w:fldChar w:fldCharType="begin"/>
          </w:r>
          <w:r w:rsidRPr="006F5965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"_Toc437283094"</w:instrText>
          </w:r>
          <w:r w:rsidRPr="006F5965">
            <w:rPr>
              <w:rStyle w:val="Hyperlink"/>
              <w:noProof/>
            </w:rPr>
            <w:instrText xml:space="preserve"> </w:instrText>
          </w:r>
          <w:r w:rsidRPr="006F5965">
            <w:rPr>
              <w:rStyle w:val="Hyperlink"/>
              <w:noProof/>
            </w:rPr>
          </w:r>
          <w:r w:rsidRPr="006F5965">
            <w:rPr>
              <w:rStyle w:val="Hyperlink"/>
              <w:noProof/>
            </w:rPr>
            <w:fldChar w:fldCharType="separate"/>
          </w:r>
          <w:ins w:id="73" w:author="JN Marcos" w:date="2015-12-07T20:23:00Z">
            <w:r w:rsidR="00E00BCF">
              <w:rPr>
                <w:rFonts w:cstheme="minorBidi"/>
                <w:noProof/>
              </w:rPr>
              <w:t xml:space="preserve">4       </w:t>
            </w:r>
          </w:ins>
          <w:del w:id="74" w:author="JN Marcos" w:date="2015-12-07T20:23:00Z">
            <w:r w:rsidDel="00E00BCF">
              <w:rPr>
                <w:rFonts w:cstheme="minorBidi"/>
                <w:noProof/>
              </w:rPr>
              <w:tab/>
            </w:r>
          </w:del>
          <w:r w:rsidRPr="006F5965">
            <w:rPr>
              <w:rStyle w:val="Hyperlink"/>
              <w:rFonts w:ascii="Calibri" w:eastAsia="Segoe UI" w:hAnsi="Calibri" w:cs="Segoe UI"/>
              <w:noProof/>
            </w:rPr>
            <w:t>REQUESITOS NÃO FUNCIONAIS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_Toc437283094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6F5965">
            <w:rPr>
              <w:rStyle w:val="Hyperlink"/>
              <w:noProof/>
            </w:rPr>
            <w:fldChar w:fldCharType="end"/>
          </w:r>
        </w:p>
        <w:p w14:paraId="0EE8C1DB" w14:textId="7F158A8F" w:rsidR="00EB464E" w:rsidRDefault="00EB464E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del w:id="75" w:author="JN Marcos" w:date="2015-12-07T20:23:00Z">
            <w:r w:rsidRPr="006F5965" w:rsidDel="00E00BCF">
              <w:rPr>
                <w:rStyle w:val="Hyperlink"/>
                <w:noProof/>
              </w:rPr>
              <w:fldChar w:fldCharType="begin"/>
            </w:r>
            <w:r w:rsidRPr="006F5965" w:rsidDel="00E00BCF">
              <w:rPr>
                <w:rStyle w:val="Hyperlink"/>
                <w:noProof/>
              </w:rPr>
              <w:delInstrText xml:space="preserve"> </w:delInstrText>
            </w:r>
            <w:r w:rsidDel="00E00BCF">
              <w:rPr>
                <w:noProof/>
              </w:rPr>
              <w:delInstrText>HYPERLINK \l "_Toc437283095"</w:delInstrText>
            </w:r>
            <w:r w:rsidRPr="006F5965" w:rsidDel="00E00BCF">
              <w:rPr>
                <w:rStyle w:val="Hyperlink"/>
                <w:noProof/>
              </w:rPr>
              <w:delInstrText xml:space="preserve"> </w:delInstrText>
            </w:r>
            <w:r w:rsidRPr="006F5965" w:rsidDel="00E00BCF">
              <w:rPr>
                <w:rStyle w:val="Hyperlink"/>
                <w:noProof/>
              </w:rPr>
            </w:r>
            <w:r w:rsidRPr="006F5965" w:rsidDel="00E00BCF">
              <w:rPr>
                <w:rStyle w:val="Hyperlink"/>
                <w:noProof/>
              </w:rPr>
              <w:fldChar w:fldCharType="separate"/>
            </w:r>
            <w:r w:rsidRPr="006F5965" w:rsidDel="00E00BCF">
              <w:rPr>
                <w:rStyle w:val="Hyperlink"/>
                <w:rFonts w:ascii="Calibri" w:hAnsi="Calibri" w:cs="Segoe UI"/>
                <w:noProof/>
              </w:rPr>
              <w:delText>4</w:delText>
            </w:r>
            <w:r w:rsidDel="00E00BCF">
              <w:rPr>
                <w:noProof/>
                <w:webHidden/>
              </w:rPr>
              <w:tab/>
            </w:r>
            <w:r w:rsidDel="00E00BCF">
              <w:rPr>
                <w:noProof/>
                <w:webHidden/>
              </w:rPr>
              <w:fldChar w:fldCharType="begin"/>
            </w:r>
            <w:r w:rsidDel="00E00BCF">
              <w:rPr>
                <w:noProof/>
                <w:webHidden/>
              </w:rPr>
              <w:delInstrText xml:space="preserve"> PAGEREF _Toc437283095 \h </w:delInstrText>
            </w:r>
            <w:r w:rsidDel="00E00BCF">
              <w:rPr>
                <w:noProof/>
                <w:webHidden/>
              </w:rPr>
            </w:r>
            <w:r w:rsidDel="00E00BCF">
              <w:rPr>
                <w:noProof/>
                <w:webHidden/>
              </w:rPr>
              <w:fldChar w:fldCharType="separate"/>
            </w:r>
            <w:r w:rsidDel="00E00BCF">
              <w:rPr>
                <w:noProof/>
                <w:webHidden/>
              </w:rPr>
              <w:delText>5</w:delText>
            </w:r>
            <w:r w:rsidDel="00E00BCF">
              <w:rPr>
                <w:noProof/>
                <w:webHidden/>
              </w:rPr>
              <w:fldChar w:fldCharType="end"/>
            </w:r>
            <w:r w:rsidRPr="006F5965" w:rsidDel="00E00BCF">
              <w:rPr>
                <w:rStyle w:val="Hyperlink"/>
                <w:noProof/>
              </w:rPr>
              <w:fldChar w:fldCharType="end"/>
            </w:r>
          </w:del>
        </w:p>
        <w:p w14:paraId="1261B96A" w14:textId="77777777" w:rsidR="00EB464E" w:rsidRDefault="00EB464E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37283096" w:history="1">
            <w:r w:rsidRPr="006F5965">
              <w:rPr>
                <w:rStyle w:val="Hyperlink"/>
                <w:rFonts w:ascii="Calibri" w:eastAsia="Segoe UI" w:hAnsi="Calibri" w:cs="Segoe UI"/>
                <w:noProof/>
              </w:rPr>
              <w:t>5</w:t>
            </w:r>
            <w:r>
              <w:rPr>
                <w:rFonts w:cstheme="minorBidi"/>
                <w:noProof/>
              </w:rPr>
              <w:tab/>
            </w:r>
            <w:r w:rsidRPr="006F5965">
              <w:rPr>
                <w:rStyle w:val="Hyperlink"/>
                <w:rFonts w:ascii="Calibri" w:eastAsia="Segoe UI" w:hAnsi="Calibri" w:cs="Segoe UI"/>
                <w:noProof/>
              </w:rPr>
              <w:t>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_Toc437283096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2DC97" w14:textId="77777777" w:rsidR="00EB464E" w:rsidRDefault="00EB464E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37283097" w:history="1">
            <w:r w:rsidRPr="006F5965">
              <w:rPr>
                <w:rStyle w:val="Hyperlink"/>
                <w:rFonts w:ascii="Calibri" w:eastAsia="Segoe UI" w:hAnsi="Calibri" w:cs="Segoe UI"/>
                <w:noProof/>
              </w:rPr>
              <w:t>6</w:t>
            </w:r>
            <w:r>
              <w:rPr>
                <w:rFonts w:cstheme="minorBidi"/>
                <w:noProof/>
              </w:rPr>
              <w:tab/>
            </w:r>
            <w:r w:rsidRPr="006F5965">
              <w:rPr>
                <w:rStyle w:val="Hyperlink"/>
                <w:rFonts w:ascii="Calibri" w:eastAsia="Segoe UI" w:hAnsi="Calibri" w:cs="Segoe UI"/>
                <w:noProof/>
              </w:rPr>
              <w:t>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_Toc437283097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578D4" w14:textId="77777777" w:rsidR="00EB464E" w:rsidRDefault="00EB464E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37283098" w:history="1">
            <w:r w:rsidRPr="006F5965">
              <w:rPr>
                <w:rStyle w:val="Hyperlink"/>
                <w:rFonts w:ascii="Calibri" w:hAnsi="Calibri"/>
                <w:noProof/>
              </w:rPr>
              <w:t>7</w:t>
            </w:r>
            <w:r>
              <w:rPr>
                <w:rFonts w:cstheme="minorBidi"/>
                <w:noProof/>
              </w:rPr>
              <w:tab/>
            </w:r>
            <w:r w:rsidRPr="006F5965">
              <w:rPr>
                <w:rStyle w:val="Hyperlink"/>
                <w:rFonts w:ascii="Calibri" w:hAnsi="Calibri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_Toc437283098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92D09" w14:textId="77777777" w:rsidR="00EB464E" w:rsidRDefault="00EB464E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37283099" w:history="1">
            <w:r w:rsidRPr="006F5965">
              <w:rPr>
                <w:rStyle w:val="Hyperlink"/>
                <w:rFonts w:ascii="Calibri" w:hAnsi="Calibri"/>
                <w:noProof/>
              </w:rPr>
              <w:t>8</w:t>
            </w:r>
            <w:r>
              <w:rPr>
                <w:rFonts w:cstheme="minorBidi"/>
                <w:noProof/>
              </w:rPr>
              <w:tab/>
            </w:r>
            <w:r w:rsidRPr="006F5965">
              <w:rPr>
                <w:rStyle w:val="Hyperlink"/>
                <w:rFonts w:ascii="Calibri" w:hAnsi="Calibri"/>
                <w:noProof/>
              </w:rPr>
              <w:t>PROTÓTIPO DE 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_Toc437283099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1B22D" w14:textId="77777777" w:rsidR="00EB464E" w:rsidRDefault="00EB464E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37283100" w:history="1">
            <w:r w:rsidRPr="006F5965">
              <w:rPr>
                <w:rStyle w:val="Hyperlink"/>
                <w:rFonts w:ascii="Calibri" w:hAnsi="Calibri"/>
                <w:noProof/>
              </w:rPr>
              <w:t>9</w:t>
            </w:r>
            <w:r>
              <w:rPr>
                <w:rFonts w:cstheme="minorBidi"/>
                <w:noProof/>
              </w:rPr>
              <w:tab/>
            </w:r>
            <w:r w:rsidRPr="006F5965">
              <w:rPr>
                <w:rStyle w:val="Hyperlink"/>
                <w:rFonts w:ascii="Calibri" w:hAnsi="Calibri"/>
                <w:noProof/>
              </w:rPr>
              <w:t>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_Toc437283100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D1E39" w14:textId="37AE3A2D" w:rsidR="00EB464E" w:rsidRDefault="00EB464E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r w:rsidRPr="006F5965">
            <w:rPr>
              <w:rStyle w:val="Hyperlink"/>
              <w:noProof/>
            </w:rPr>
            <w:fldChar w:fldCharType="begin"/>
          </w:r>
          <w:r w:rsidRPr="006F5965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"_Toc437283101"</w:instrText>
          </w:r>
          <w:r w:rsidRPr="006F5965">
            <w:rPr>
              <w:rStyle w:val="Hyperlink"/>
              <w:noProof/>
            </w:rPr>
            <w:instrText xml:space="preserve"> </w:instrText>
          </w:r>
          <w:r w:rsidRPr="006F5965">
            <w:rPr>
              <w:rStyle w:val="Hyperlink"/>
              <w:noProof/>
            </w:rPr>
          </w:r>
          <w:r w:rsidRPr="006F5965">
            <w:rPr>
              <w:rStyle w:val="Hyperlink"/>
              <w:noProof/>
            </w:rPr>
            <w:fldChar w:fldCharType="separate"/>
          </w:r>
          <w:r w:rsidRPr="006F5965">
            <w:rPr>
              <w:rStyle w:val="Hyperlink"/>
              <w:rFonts w:ascii="Calibri" w:hAnsi="Calibri"/>
              <w:noProof/>
            </w:rPr>
            <w:t>10</w:t>
          </w:r>
          <w:ins w:id="76" w:author="JN Marcos" w:date="2015-12-07T20:23:00Z">
            <w:r w:rsidR="00E00BCF">
              <w:rPr>
                <w:rFonts w:cstheme="minorBidi"/>
                <w:noProof/>
              </w:rPr>
              <w:t xml:space="preserve">    </w:t>
            </w:r>
          </w:ins>
          <w:del w:id="77" w:author="JN Marcos" w:date="2015-12-07T20:23:00Z">
            <w:r w:rsidDel="00E00BCF">
              <w:rPr>
                <w:rFonts w:cstheme="minorBidi"/>
                <w:noProof/>
              </w:rPr>
              <w:tab/>
            </w:r>
          </w:del>
          <w:r w:rsidRPr="006F5965">
            <w:rPr>
              <w:rStyle w:val="Hyperlink"/>
              <w:rFonts w:ascii="Calibri" w:hAnsi="Calibri"/>
              <w:noProof/>
            </w:rPr>
            <w:t>DICIONÁRIO DE DADOS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_Toc437283101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 w:rsidRPr="006F5965">
            <w:rPr>
              <w:rStyle w:val="Hyperlink"/>
              <w:noProof/>
            </w:rPr>
            <w:fldChar w:fldCharType="end"/>
          </w:r>
        </w:p>
        <w:p w14:paraId="26FD3B30" w14:textId="31FA92A9" w:rsidR="00EB464E" w:rsidRDefault="00EB464E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r w:rsidRPr="006F5965">
            <w:rPr>
              <w:rStyle w:val="Hyperlink"/>
              <w:noProof/>
            </w:rPr>
            <w:fldChar w:fldCharType="begin"/>
          </w:r>
          <w:r w:rsidRPr="006F5965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"_Toc437283102"</w:instrText>
          </w:r>
          <w:r w:rsidRPr="006F5965">
            <w:rPr>
              <w:rStyle w:val="Hyperlink"/>
              <w:noProof/>
            </w:rPr>
            <w:instrText xml:space="preserve"> </w:instrText>
          </w:r>
          <w:r w:rsidRPr="006F5965">
            <w:rPr>
              <w:rStyle w:val="Hyperlink"/>
              <w:noProof/>
            </w:rPr>
          </w:r>
          <w:r w:rsidRPr="006F5965">
            <w:rPr>
              <w:rStyle w:val="Hyperlink"/>
              <w:noProof/>
            </w:rPr>
            <w:fldChar w:fldCharType="separate"/>
          </w:r>
          <w:r w:rsidRPr="006F5965">
            <w:rPr>
              <w:rStyle w:val="Hyperlink"/>
              <w:rFonts w:ascii="Calibri" w:hAnsi="Calibri"/>
              <w:noProof/>
            </w:rPr>
            <w:t>11</w:t>
          </w:r>
          <w:ins w:id="78" w:author="JN Marcos" w:date="2015-12-07T20:23:00Z">
            <w:r w:rsidR="00E00BCF">
              <w:rPr>
                <w:rFonts w:cstheme="minorBidi"/>
                <w:noProof/>
              </w:rPr>
              <w:t xml:space="preserve">    </w:t>
            </w:r>
          </w:ins>
          <w:del w:id="79" w:author="JN Marcos" w:date="2015-12-07T20:23:00Z">
            <w:r w:rsidDel="00E00BCF">
              <w:rPr>
                <w:rFonts w:cstheme="minorBidi"/>
                <w:noProof/>
              </w:rPr>
              <w:tab/>
            </w:r>
          </w:del>
          <w:r w:rsidRPr="006F5965">
            <w:rPr>
              <w:rStyle w:val="Hyperlink"/>
              <w:rFonts w:ascii="Calibri" w:hAnsi="Calibri"/>
              <w:noProof/>
            </w:rPr>
            <w:t>CONCLUSÃO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_Toc437283102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 w:rsidRPr="006F5965">
            <w:rPr>
              <w:rStyle w:val="Hyperlink"/>
              <w:noProof/>
            </w:rPr>
            <w:fldChar w:fldCharType="end"/>
          </w:r>
        </w:p>
        <w:p w14:paraId="2B51F2CF" w14:textId="5BD4690B" w:rsidR="00EB464E" w:rsidRDefault="00EB464E">
          <w:pPr>
            <w:rPr>
              <w:ins w:id="80" w:author="JN Marcos" w:date="2015-12-07T20:22:00Z"/>
            </w:rPr>
          </w:pPr>
          <w:ins w:id="81" w:author="JN Marcos" w:date="2015-12-07T20:22:00Z">
            <w:r>
              <w:rPr>
                <w:b/>
                <w:bCs/>
              </w:rPr>
              <w:fldChar w:fldCharType="end"/>
            </w:r>
          </w:ins>
        </w:p>
        <w:customXmlInsRangeStart w:id="82" w:author="JN Marcos" w:date="2015-12-07T20:22:00Z"/>
      </w:sdtContent>
    </w:sdt>
    <w:customXmlInsRangeEnd w:id="82"/>
    <w:p w14:paraId="1ED4437B" w14:textId="77777777" w:rsidR="00FE5737" w:rsidRPr="0018508E" w:rsidRDefault="00FE5737" w:rsidP="00FE5737">
      <w:pPr>
        <w:rPr>
          <w:rFonts w:ascii="Calibri" w:hAnsi="Calibri" w:cs="Segoe UI"/>
          <w:rPrChange w:id="83" w:author="JN Marcos" w:date="2015-12-07T19:56:00Z">
            <w:rPr>
              <w:rFonts w:ascii="Arial" w:hAnsi="Arial" w:cs="Arial"/>
            </w:rPr>
          </w:rPrChange>
        </w:rPr>
      </w:pPr>
    </w:p>
    <w:p w14:paraId="28A094EE" w14:textId="77777777" w:rsidR="00FE5737" w:rsidRPr="0018508E" w:rsidRDefault="00FE5737" w:rsidP="00311AF1">
      <w:pPr>
        <w:jc w:val="right"/>
        <w:rPr>
          <w:rFonts w:ascii="Calibri" w:hAnsi="Calibri" w:cs="Segoe UI"/>
          <w:rPrChange w:id="84" w:author="JN Marcos" w:date="2015-12-07T19:56:00Z">
            <w:rPr>
              <w:rFonts w:ascii="Arial" w:hAnsi="Arial" w:cs="Arial"/>
            </w:rPr>
          </w:rPrChange>
        </w:rPr>
      </w:pPr>
    </w:p>
    <w:p w14:paraId="400F7E29" w14:textId="77777777" w:rsidR="00FE5737" w:rsidRPr="0018508E" w:rsidRDefault="00FE5737" w:rsidP="00FE5737">
      <w:pPr>
        <w:rPr>
          <w:rFonts w:ascii="Calibri" w:hAnsi="Calibri" w:cs="Segoe UI"/>
          <w:b/>
          <w:bCs/>
          <w:sz w:val="40"/>
          <w:szCs w:val="40"/>
          <w:rPrChange w:id="85" w:author="JN Marcos" w:date="2015-12-07T19:56:00Z">
            <w:rPr>
              <w:rFonts w:ascii="Arial" w:hAnsi="Arial" w:cs="Arial"/>
              <w:b/>
              <w:bCs/>
              <w:sz w:val="40"/>
              <w:szCs w:val="40"/>
            </w:rPr>
          </w:rPrChange>
        </w:rPr>
      </w:pPr>
    </w:p>
    <w:p w14:paraId="2D67B79F" w14:textId="77777777" w:rsidR="00FE5737" w:rsidRPr="0018508E" w:rsidRDefault="00FE5737" w:rsidP="00FE5737">
      <w:pPr>
        <w:rPr>
          <w:rFonts w:ascii="Calibri" w:hAnsi="Calibri" w:cs="Segoe UI"/>
          <w:b/>
          <w:bCs/>
          <w:sz w:val="40"/>
          <w:szCs w:val="40"/>
          <w:rPrChange w:id="86" w:author="JN Marcos" w:date="2015-12-07T19:56:00Z">
            <w:rPr>
              <w:rFonts w:ascii="Arial" w:hAnsi="Arial" w:cs="Arial"/>
              <w:b/>
              <w:bCs/>
              <w:sz w:val="40"/>
              <w:szCs w:val="40"/>
            </w:rPr>
          </w:rPrChange>
        </w:rPr>
      </w:pPr>
    </w:p>
    <w:p w14:paraId="24A2DA84" w14:textId="77777777" w:rsidR="00FE5737" w:rsidRPr="0018508E" w:rsidRDefault="00FE5737" w:rsidP="00FE5737">
      <w:pPr>
        <w:rPr>
          <w:rFonts w:ascii="Calibri" w:hAnsi="Calibri" w:cs="Segoe UI"/>
          <w:b/>
          <w:bCs/>
          <w:sz w:val="40"/>
          <w:szCs w:val="40"/>
          <w:rPrChange w:id="87" w:author="JN Marcos" w:date="2015-12-07T19:56:00Z">
            <w:rPr>
              <w:rFonts w:ascii="Arial" w:hAnsi="Arial" w:cs="Arial"/>
              <w:b/>
              <w:bCs/>
              <w:sz w:val="40"/>
              <w:szCs w:val="40"/>
            </w:rPr>
          </w:rPrChange>
        </w:rPr>
      </w:pPr>
    </w:p>
    <w:p w14:paraId="16A5D18C" w14:textId="77777777" w:rsidR="00FE5737" w:rsidRPr="0018508E" w:rsidRDefault="00FE5737" w:rsidP="00FE5737">
      <w:pPr>
        <w:rPr>
          <w:rFonts w:ascii="Calibri" w:hAnsi="Calibri" w:cs="Segoe UI"/>
          <w:b/>
          <w:bCs/>
          <w:sz w:val="40"/>
          <w:szCs w:val="40"/>
          <w:rPrChange w:id="88" w:author="JN Marcos" w:date="2015-12-07T19:56:00Z">
            <w:rPr>
              <w:rFonts w:ascii="Arial" w:hAnsi="Arial" w:cs="Arial"/>
              <w:b/>
              <w:bCs/>
              <w:sz w:val="40"/>
              <w:szCs w:val="40"/>
            </w:rPr>
          </w:rPrChange>
        </w:rPr>
      </w:pPr>
    </w:p>
    <w:p w14:paraId="7264A84C" w14:textId="77777777" w:rsidR="00FE5737" w:rsidRPr="0018508E" w:rsidRDefault="00FE5737" w:rsidP="00FE5737">
      <w:pPr>
        <w:rPr>
          <w:rFonts w:ascii="Calibri" w:hAnsi="Calibri" w:cs="Segoe UI"/>
          <w:b/>
          <w:bCs/>
          <w:sz w:val="40"/>
          <w:szCs w:val="40"/>
          <w:rPrChange w:id="89" w:author="JN Marcos" w:date="2015-12-07T19:56:00Z">
            <w:rPr>
              <w:rFonts w:ascii="Arial" w:hAnsi="Arial" w:cs="Arial"/>
              <w:b/>
              <w:bCs/>
              <w:sz w:val="40"/>
              <w:szCs w:val="40"/>
            </w:rPr>
          </w:rPrChange>
        </w:rPr>
      </w:pPr>
    </w:p>
    <w:p w14:paraId="1A994D8B" w14:textId="77777777" w:rsidR="00FE5737" w:rsidRPr="0018508E" w:rsidRDefault="00FE5737" w:rsidP="00FE5737">
      <w:pPr>
        <w:rPr>
          <w:rFonts w:ascii="Calibri" w:hAnsi="Calibri" w:cs="Segoe UI"/>
          <w:b/>
          <w:bCs/>
          <w:sz w:val="40"/>
          <w:szCs w:val="40"/>
          <w:rPrChange w:id="90" w:author="JN Marcos" w:date="2015-12-07T19:56:00Z">
            <w:rPr>
              <w:rFonts w:ascii="Arial" w:hAnsi="Arial" w:cs="Arial"/>
              <w:b/>
              <w:bCs/>
              <w:sz w:val="40"/>
              <w:szCs w:val="40"/>
            </w:rPr>
          </w:rPrChange>
        </w:rPr>
      </w:pPr>
    </w:p>
    <w:p w14:paraId="06409090" w14:textId="77777777" w:rsidR="00FE5737" w:rsidRPr="0018508E" w:rsidRDefault="00FE5737" w:rsidP="00FE5737">
      <w:pPr>
        <w:rPr>
          <w:rFonts w:ascii="Calibri" w:hAnsi="Calibri" w:cs="Segoe UI"/>
          <w:b/>
          <w:bCs/>
          <w:sz w:val="40"/>
          <w:szCs w:val="40"/>
          <w:rPrChange w:id="91" w:author="JN Marcos" w:date="2015-12-07T19:56:00Z">
            <w:rPr>
              <w:rFonts w:ascii="Arial" w:hAnsi="Arial" w:cs="Arial"/>
              <w:b/>
              <w:bCs/>
              <w:sz w:val="40"/>
              <w:szCs w:val="40"/>
            </w:rPr>
          </w:rPrChange>
        </w:rPr>
      </w:pPr>
    </w:p>
    <w:p w14:paraId="75F6873A" w14:textId="77777777" w:rsidR="00FE5737" w:rsidRDefault="00FE5737" w:rsidP="00FE5737">
      <w:pPr>
        <w:rPr>
          <w:ins w:id="92" w:author="JN Marcos" w:date="2015-12-07T20:23:00Z"/>
          <w:rFonts w:ascii="Calibri" w:hAnsi="Calibri" w:cs="Segoe UI"/>
          <w:b/>
          <w:bCs/>
          <w:sz w:val="40"/>
          <w:szCs w:val="40"/>
        </w:rPr>
      </w:pPr>
    </w:p>
    <w:p w14:paraId="33ED6C81" w14:textId="77777777" w:rsidR="00E00BCF" w:rsidRDefault="00E00BCF" w:rsidP="00FE5737">
      <w:pPr>
        <w:rPr>
          <w:ins w:id="93" w:author="JN Marcos" w:date="2015-12-07T20:24:00Z"/>
          <w:rFonts w:ascii="Calibri" w:hAnsi="Calibri" w:cs="Segoe UI"/>
          <w:b/>
          <w:bCs/>
          <w:sz w:val="40"/>
          <w:szCs w:val="40"/>
        </w:rPr>
      </w:pPr>
    </w:p>
    <w:p w14:paraId="0E1EC0DD" w14:textId="77777777" w:rsidR="006B3D6C" w:rsidRPr="0018508E" w:rsidRDefault="006B3D6C" w:rsidP="00FE5737">
      <w:pPr>
        <w:rPr>
          <w:rFonts w:ascii="Calibri" w:hAnsi="Calibri" w:cs="Segoe UI"/>
          <w:b/>
          <w:bCs/>
          <w:sz w:val="40"/>
          <w:szCs w:val="40"/>
          <w:rPrChange w:id="94" w:author="JN Marcos" w:date="2015-12-07T19:56:00Z">
            <w:rPr>
              <w:rFonts w:ascii="Arial" w:hAnsi="Arial" w:cs="Arial"/>
              <w:b/>
              <w:bCs/>
              <w:sz w:val="40"/>
              <w:szCs w:val="40"/>
            </w:rPr>
          </w:rPrChange>
        </w:rPr>
      </w:pPr>
    </w:p>
    <w:p w14:paraId="0DAEAEA4" w14:textId="77777777" w:rsidR="00FE5737" w:rsidRPr="0018508E" w:rsidRDefault="00FE5737" w:rsidP="00FE5737">
      <w:pPr>
        <w:rPr>
          <w:rFonts w:ascii="Calibri" w:hAnsi="Calibri" w:cs="Segoe UI"/>
          <w:b/>
          <w:bCs/>
          <w:sz w:val="40"/>
          <w:szCs w:val="40"/>
          <w:rPrChange w:id="95" w:author="JN Marcos" w:date="2015-12-07T19:56:00Z">
            <w:rPr>
              <w:rFonts w:ascii="Arial" w:hAnsi="Arial" w:cs="Arial"/>
              <w:b/>
              <w:bCs/>
              <w:sz w:val="40"/>
              <w:szCs w:val="40"/>
            </w:rPr>
          </w:rPrChange>
        </w:rPr>
      </w:pPr>
    </w:p>
    <w:p w14:paraId="016E72B8" w14:textId="77777777" w:rsidR="00FE5737" w:rsidRPr="0018508E" w:rsidDel="00141E23" w:rsidRDefault="00FE5737" w:rsidP="00141E23">
      <w:pPr>
        <w:jc w:val="center"/>
        <w:rPr>
          <w:del w:id="96" w:author="JN Marcos" w:date="2015-12-07T20:21:00Z"/>
          <w:rFonts w:ascii="Calibri" w:hAnsi="Calibri" w:cs="Segoe UI"/>
          <w:b/>
          <w:bCs/>
          <w:sz w:val="40"/>
          <w:szCs w:val="40"/>
          <w:rPrChange w:id="97" w:author="JN Marcos" w:date="2015-12-07T19:56:00Z">
            <w:rPr>
              <w:del w:id="98" w:author="JN Marcos" w:date="2015-12-07T20:21:00Z"/>
              <w:rFonts w:ascii="Arial" w:hAnsi="Arial" w:cs="Arial"/>
              <w:b/>
              <w:bCs/>
              <w:sz w:val="40"/>
              <w:szCs w:val="40"/>
            </w:rPr>
          </w:rPrChange>
        </w:rPr>
        <w:pPrChange w:id="99" w:author="JN Marcos" w:date="2015-12-07T20:21:00Z">
          <w:pPr/>
        </w:pPrChange>
      </w:pPr>
    </w:p>
    <w:p w14:paraId="0533A59C" w14:textId="77777777" w:rsidR="00FE5737" w:rsidRPr="0018508E" w:rsidDel="00141E23" w:rsidRDefault="00FE5737" w:rsidP="00141E23">
      <w:pPr>
        <w:jc w:val="center"/>
        <w:rPr>
          <w:del w:id="100" w:author="JN Marcos" w:date="2015-12-07T20:21:00Z"/>
          <w:rFonts w:ascii="Calibri" w:hAnsi="Calibri" w:cs="Segoe UI"/>
          <w:b/>
          <w:bCs/>
          <w:sz w:val="40"/>
          <w:szCs w:val="40"/>
          <w:rPrChange w:id="101" w:author="JN Marcos" w:date="2015-12-07T19:56:00Z">
            <w:rPr>
              <w:del w:id="102" w:author="JN Marcos" w:date="2015-12-07T20:21:00Z"/>
              <w:rFonts w:ascii="Arial" w:hAnsi="Arial" w:cs="Arial"/>
              <w:b/>
              <w:bCs/>
              <w:sz w:val="40"/>
              <w:szCs w:val="40"/>
            </w:rPr>
          </w:rPrChange>
        </w:rPr>
        <w:pPrChange w:id="103" w:author="JN Marcos" w:date="2015-12-07T20:21:00Z">
          <w:pPr/>
        </w:pPrChange>
      </w:pPr>
    </w:p>
    <w:p w14:paraId="61988AC6" w14:textId="4A2929E6" w:rsidR="00FE5737" w:rsidRPr="0018508E" w:rsidDel="00141E23" w:rsidRDefault="00FE5737" w:rsidP="00141E23">
      <w:pPr>
        <w:jc w:val="center"/>
        <w:rPr>
          <w:del w:id="104" w:author="JN Marcos" w:date="2015-12-07T20:20:00Z"/>
          <w:rFonts w:ascii="Calibri" w:hAnsi="Calibri" w:cs="Segoe UI"/>
          <w:b/>
          <w:bCs/>
          <w:sz w:val="40"/>
          <w:szCs w:val="40"/>
          <w:rPrChange w:id="105" w:author="JN Marcos" w:date="2015-12-07T19:56:00Z">
            <w:rPr>
              <w:del w:id="106" w:author="JN Marcos" w:date="2015-12-07T20:20:00Z"/>
              <w:rFonts w:ascii="Arial" w:hAnsi="Arial" w:cs="Arial"/>
              <w:b/>
              <w:bCs/>
              <w:sz w:val="40"/>
              <w:szCs w:val="40"/>
            </w:rPr>
          </w:rPrChange>
        </w:rPr>
        <w:pPrChange w:id="107" w:author="JN Marcos" w:date="2015-12-07T20:21:00Z">
          <w:pPr/>
        </w:pPrChange>
      </w:pPr>
    </w:p>
    <w:p w14:paraId="0B9078AE" w14:textId="77777777" w:rsidR="00F0500C" w:rsidRPr="0018508E" w:rsidDel="00141E23" w:rsidRDefault="00F0500C" w:rsidP="00141E23">
      <w:pPr>
        <w:spacing w:line="240" w:lineRule="auto"/>
        <w:jc w:val="center"/>
        <w:rPr>
          <w:del w:id="108" w:author="JN Marcos" w:date="2015-12-07T20:21:00Z"/>
          <w:rFonts w:ascii="Calibri" w:hAnsi="Calibri" w:cs="Segoe UI"/>
          <w:b/>
          <w:bCs/>
          <w:sz w:val="40"/>
          <w:szCs w:val="40"/>
          <w:rPrChange w:id="109" w:author="JN Marcos" w:date="2015-12-07T19:56:00Z">
            <w:rPr>
              <w:del w:id="110" w:author="JN Marcos" w:date="2015-12-07T20:21:00Z"/>
              <w:rFonts w:ascii="Arial" w:hAnsi="Arial" w:cs="Arial"/>
              <w:b/>
              <w:bCs/>
              <w:sz w:val="40"/>
              <w:szCs w:val="40"/>
            </w:rPr>
          </w:rPrChange>
        </w:rPr>
        <w:pPrChange w:id="111" w:author="JN Marcos" w:date="2015-12-07T20:21:00Z">
          <w:pPr>
            <w:spacing w:line="240" w:lineRule="auto"/>
            <w:jc w:val="center"/>
          </w:pPr>
        </w:pPrChange>
      </w:pPr>
    </w:p>
    <w:p w14:paraId="0A811B2B" w14:textId="5D90C11D" w:rsidR="00215461" w:rsidRPr="0018508E" w:rsidRDefault="1ADBB8F7" w:rsidP="00141E23">
      <w:pPr>
        <w:spacing w:line="240" w:lineRule="auto"/>
        <w:jc w:val="center"/>
        <w:rPr>
          <w:rFonts w:ascii="Calibri" w:hAnsi="Calibri" w:cs="Segoe UI"/>
          <w:sz w:val="24"/>
          <w:szCs w:val="24"/>
          <w:u w:val="single"/>
          <w:rPrChange w:id="112" w:author="JN Marcos" w:date="2015-12-07T19:56:00Z">
            <w:rPr>
              <w:rFonts w:ascii="Arial" w:hAnsi="Arial" w:cs="Arial"/>
              <w:sz w:val="24"/>
              <w:szCs w:val="24"/>
              <w:u w:val="single"/>
            </w:rPr>
          </w:rPrChange>
        </w:rPr>
        <w:pPrChange w:id="113" w:author="JN Marcos" w:date="2015-12-07T20:21:00Z">
          <w:pPr>
            <w:spacing w:line="240" w:lineRule="auto"/>
            <w:jc w:val="center"/>
          </w:pPr>
        </w:pPrChange>
      </w:pPr>
      <w:r w:rsidRPr="0018508E">
        <w:rPr>
          <w:rFonts w:ascii="Calibri" w:eastAsia="Segoe UI" w:hAnsi="Calibri" w:cs="Segoe UI"/>
          <w:b/>
          <w:bCs/>
          <w:sz w:val="40"/>
          <w:szCs w:val="40"/>
          <w:rPrChange w:id="114" w:author="JN Marcos" w:date="2015-12-07T19:56:00Z">
            <w:rPr>
              <w:rFonts w:ascii="Arial" w:hAnsi="Arial" w:cs="Arial"/>
              <w:b/>
              <w:bCs/>
              <w:sz w:val="40"/>
              <w:szCs w:val="40"/>
            </w:rPr>
          </w:rPrChange>
        </w:rPr>
        <w:t>AMBIENTE VIRTUAL DE APREDIZAGEM (AVA)</w:t>
      </w:r>
    </w:p>
    <w:p w14:paraId="6DF393E3" w14:textId="163FED94" w:rsidR="1ADBB8F7" w:rsidRPr="0018508E" w:rsidRDefault="1ADBB8F7" w:rsidP="00414F16">
      <w:pPr>
        <w:spacing w:line="240" w:lineRule="auto"/>
        <w:jc w:val="both"/>
        <w:rPr>
          <w:rFonts w:ascii="Calibri" w:hAnsi="Calibri" w:cs="Segoe UI"/>
          <w:rPrChange w:id="115" w:author="JN Marcos" w:date="2015-12-07T19:56:00Z">
            <w:rPr>
              <w:rFonts w:ascii="Arial" w:hAnsi="Arial" w:cs="Arial"/>
            </w:rPr>
          </w:rPrChange>
        </w:rPr>
      </w:pPr>
    </w:p>
    <w:p w14:paraId="480D45E8" w14:textId="77777777" w:rsidR="00613E2C" w:rsidRPr="0018508E" w:rsidRDefault="00613E2C" w:rsidP="00311AF1">
      <w:pPr>
        <w:pStyle w:val="Ttulo1"/>
        <w:rPr>
          <w:ins w:id="116" w:author="JN Marcos" w:date="2015-12-07T19:42:00Z"/>
          <w:rFonts w:ascii="Calibri" w:eastAsia="Segoe UI" w:hAnsi="Calibri" w:cs="Segoe UI"/>
          <w:rPrChange w:id="117" w:author="JN Marcos" w:date="2015-12-07T19:56:00Z">
            <w:rPr>
              <w:ins w:id="118" w:author="JN Marcos" w:date="2015-12-07T19:42:00Z"/>
              <w:rFonts w:ascii="Segoe UI" w:eastAsia="Segoe UI" w:hAnsi="Segoe UI" w:cs="Segoe UI"/>
            </w:rPr>
          </w:rPrChange>
        </w:rPr>
      </w:pPr>
      <w:bookmarkStart w:id="119" w:name="_Toc437283091"/>
      <w:ins w:id="120" w:author="JN Marcos" w:date="2015-12-07T19:42:00Z">
        <w:r w:rsidRPr="0018508E">
          <w:rPr>
            <w:rFonts w:ascii="Calibri" w:eastAsia="Segoe UI" w:hAnsi="Calibri" w:cs="Segoe UI"/>
            <w:rPrChange w:id="121" w:author="JN Marcos" w:date="2015-12-07T19:56:00Z">
              <w:rPr>
                <w:rFonts w:ascii="Segoe UI" w:eastAsia="Segoe UI" w:hAnsi="Segoe UI" w:cs="Segoe UI"/>
              </w:rPr>
            </w:rPrChange>
          </w:rPr>
          <w:lastRenderedPageBreak/>
          <w:t>INTRODUÇÃO</w:t>
        </w:r>
        <w:bookmarkEnd w:id="119"/>
      </w:ins>
    </w:p>
    <w:p w14:paraId="4921A83C" w14:textId="4D773715" w:rsidR="00613E2C" w:rsidRPr="0018508E" w:rsidRDefault="00613E2C" w:rsidP="00613E2C">
      <w:pPr>
        <w:jc w:val="both"/>
        <w:rPr>
          <w:ins w:id="122" w:author="JN Marcos" w:date="2015-12-07T19:42:00Z"/>
          <w:rFonts w:ascii="Calibri" w:hAnsi="Calibri" w:cs="Segoe UI"/>
          <w:rPrChange w:id="123" w:author="JN Marcos" w:date="2015-12-07T19:56:00Z">
            <w:rPr>
              <w:ins w:id="124" w:author="JN Marcos" w:date="2015-12-07T19:42:00Z"/>
            </w:rPr>
          </w:rPrChange>
        </w:rPr>
        <w:pPrChange w:id="125" w:author="JN Marcos" w:date="2015-12-07T19:43:00Z">
          <w:pPr/>
        </w:pPrChange>
      </w:pPr>
      <w:ins w:id="126" w:author="JN Marcos" w:date="2015-12-07T19:42:00Z">
        <w:r w:rsidRPr="0018508E">
          <w:rPr>
            <w:rFonts w:ascii="Calibri" w:hAnsi="Calibri" w:cs="Segoe UI"/>
            <w:rPrChange w:id="127" w:author="JN Marcos" w:date="2015-12-07T19:56:00Z">
              <w:rPr/>
            </w:rPrChange>
          </w:rPr>
          <w:t xml:space="preserve">O projeto AVA surgiu após a implementação de sistema homônimo na Universidade Federal Rural de Pernambuco (UFRPE). AVA é um acrônimo para Ambiente Virtual de Aprendizagem e é o ambiente da UFRPE usado por docentes e discentes, sendo útil ao primeiro para gerenciamento de </w:t>
        </w:r>
      </w:ins>
      <w:ins w:id="128" w:author="JN Marcos" w:date="2015-12-07T19:43:00Z">
        <w:r w:rsidRPr="0018508E">
          <w:rPr>
            <w:rFonts w:ascii="Calibri" w:hAnsi="Calibri" w:cs="Segoe UI"/>
            <w:rPrChange w:id="129" w:author="JN Marcos" w:date="2015-12-07T19:56:00Z">
              <w:rPr/>
            </w:rPrChange>
          </w:rPr>
          <w:t>conteúdo</w:t>
        </w:r>
      </w:ins>
      <w:ins w:id="130" w:author="JN Marcos" w:date="2015-12-07T19:42:00Z">
        <w:r w:rsidRPr="0018508E">
          <w:rPr>
            <w:rFonts w:ascii="Calibri" w:hAnsi="Calibri" w:cs="Segoe UI"/>
            <w:rPrChange w:id="131" w:author="JN Marcos" w:date="2015-12-07T19:56:00Z">
              <w:rPr/>
            </w:rPrChange>
          </w:rPr>
          <w:t xml:space="preserve"> aos alunos, administração do curso e do acompanhamento do desempenho de estudantes, enquanto que para os estudantes, facilita a comunicação com o professor e demais alunos e da permanência de todo o conteúdo a ser utilizado por ele em sua vida acadêmica num único local. Sendo assim, o AVA funciona de forma similar a Edmodo ou Edulify. Aproveitando o lançamento oficial do AVA no segundo semestre de 2015, foi-se confirmado a escolha pelos estudantes para desenvolvê-lo.</w:t>
        </w:r>
      </w:ins>
    </w:p>
    <w:p w14:paraId="333D8FCC" w14:textId="31DB8482" w:rsidR="00613E2C" w:rsidRPr="0018508E" w:rsidRDefault="00613E2C" w:rsidP="00613E2C">
      <w:pPr>
        <w:jc w:val="both"/>
        <w:rPr>
          <w:ins w:id="132" w:author="JN Marcos" w:date="2015-12-07T19:42:00Z"/>
          <w:rFonts w:ascii="Calibri" w:hAnsi="Calibri" w:cs="Segoe UI"/>
          <w:rPrChange w:id="133" w:author="JN Marcos" w:date="2015-12-07T19:56:00Z">
            <w:rPr>
              <w:ins w:id="134" w:author="JN Marcos" w:date="2015-12-07T19:42:00Z"/>
              <w:rFonts w:ascii="Segoe UI" w:eastAsia="Segoe UI" w:hAnsi="Segoe UI" w:cs="Segoe UI"/>
            </w:rPr>
          </w:rPrChange>
        </w:rPr>
        <w:pPrChange w:id="135" w:author="JN Marcos" w:date="2015-12-07T19:43:00Z">
          <w:pPr>
            <w:pStyle w:val="Ttulo1"/>
          </w:pPr>
        </w:pPrChange>
      </w:pPr>
      <w:ins w:id="136" w:author="JN Marcos" w:date="2015-12-07T19:42:00Z">
        <w:r w:rsidRPr="0018508E">
          <w:rPr>
            <w:rFonts w:ascii="Calibri" w:hAnsi="Calibri" w:cs="Segoe UI"/>
            <w:rPrChange w:id="137" w:author="JN Marcos" w:date="2015-12-07T19:56:00Z">
              <w:rPr/>
            </w:rPrChange>
          </w:rPr>
          <w:t>No entanto, o projeto AVA não tem por objetivo reproduzir o AVA, pois aquele possui objetivos distintos desse, pois (o projeto AVA) não é focado única e exclusivamente em funcionalidade do AVA, mas também em funcionalidades do Sig@ (Sistema de Informações e Gestão Acadêmica).</w:t>
        </w:r>
      </w:ins>
      <w:ins w:id="138" w:author="JN Marcos" w:date="2015-12-07T19:43:00Z">
        <w:r w:rsidRPr="0018508E">
          <w:rPr>
            <w:rFonts w:ascii="Calibri" w:hAnsi="Calibri" w:cs="Segoe UI"/>
            <w:rPrChange w:id="139" w:author="JN Marcos" w:date="2015-12-07T19:56:00Z">
              <w:rPr/>
            </w:rPrChange>
          </w:rPr>
          <w:t xml:space="preserve"> </w:t>
        </w:r>
      </w:ins>
      <w:ins w:id="140" w:author="JN Marcos" w:date="2015-12-07T19:42:00Z">
        <w:r w:rsidRPr="0018508E">
          <w:rPr>
            <w:rFonts w:ascii="Calibri" w:hAnsi="Calibri" w:cs="Segoe UI"/>
            <w:rPrChange w:id="141" w:author="JN Marcos" w:date="2015-12-07T19:56:00Z">
              <w:rPr/>
            </w:rPrChange>
          </w:rPr>
          <w:t>Seria até, talvez, mais adequado o uso de Sig@VA ou qualquer aglutinação desses dois siglemas para representar o projeto. Ademais, o projeto AVA tem como objetivos fornecer uma aplicação capaz de modular um ambiente de gerenciamento de informações pelos atores do sistema (professor, aluno e secretária) e permitir a troca dessas informações, construindo um ambiente integrado e uma ferramenta que busca simplificar processos comuns da vida acadêmica.</w:t>
        </w:r>
      </w:ins>
    </w:p>
    <w:p w14:paraId="6E7513D4" w14:textId="403FB6C3" w:rsidR="00311AF1" w:rsidRPr="0018508E" w:rsidRDefault="1ADBB8F7" w:rsidP="00311AF1">
      <w:pPr>
        <w:pStyle w:val="Ttulo1"/>
        <w:rPr>
          <w:rFonts w:ascii="Calibri" w:eastAsia="Segoe UI" w:hAnsi="Calibri" w:cs="Segoe UI"/>
          <w:rPrChange w:id="142" w:author="JN Marcos" w:date="2015-12-07T19:56:00Z">
            <w:rPr>
              <w:rFonts w:ascii="Segoe UI" w:eastAsia="Segoe UI" w:hAnsi="Segoe UI" w:cs="Segoe UI"/>
            </w:rPr>
          </w:rPrChange>
        </w:rPr>
      </w:pPr>
      <w:bookmarkStart w:id="143" w:name="_Toc437283092"/>
      <w:r w:rsidRPr="0018508E">
        <w:rPr>
          <w:rFonts w:ascii="Calibri" w:eastAsia="Segoe UI" w:hAnsi="Calibri" w:cs="Segoe UI"/>
          <w:rPrChange w:id="144" w:author="JN Marcos" w:date="2015-12-07T19:56:00Z">
            <w:rPr>
              <w:rFonts w:ascii="Arial" w:hAnsi="Arial" w:cs="Arial"/>
            </w:rPr>
          </w:rPrChange>
        </w:rPr>
        <w:t>DESCRIÇÃO DO PROJETO</w:t>
      </w:r>
      <w:bookmarkEnd w:id="143"/>
    </w:p>
    <w:p w14:paraId="187A3628" w14:textId="77777777" w:rsidR="00311AF1" w:rsidRPr="0018508E" w:rsidRDefault="00311AF1" w:rsidP="00311AF1">
      <w:pPr>
        <w:rPr>
          <w:rFonts w:ascii="Calibri" w:hAnsi="Calibri" w:cs="Segoe UI"/>
          <w:rPrChange w:id="145" w:author="JN Marcos" w:date="2015-12-07T19:56:00Z">
            <w:rPr>
              <w:rFonts w:ascii="Arial" w:hAnsi="Arial" w:cs="Arial"/>
            </w:rPr>
          </w:rPrChange>
        </w:rPr>
      </w:pPr>
    </w:p>
    <w:p w14:paraId="32C4DE65" w14:textId="1A33A32B" w:rsidR="1ADBB8F7" w:rsidRPr="0018508E" w:rsidRDefault="22CB90F4" w:rsidP="00414F16">
      <w:pPr>
        <w:spacing w:line="240" w:lineRule="auto"/>
        <w:jc w:val="both"/>
        <w:rPr>
          <w:rFonts w:ascii="Calibri" w:hAnsi="Calibri" w:cs="Segoe UI"/>
          <w:rPrChange w:id="146" w:author="JN Marcos" w:date="2015-12-07T19:56:00Z">
            <w:rPr>
              <w:rFonts w:ascii="Arial" w:hAnsi="Arial" w:cs="Arial"/>
            </w:rPr>
          </w:rPrChange>
        </w:rPr>
      </w:pPr>
      <w:r w:rsidRPr="0018508E">
        <w:rPr>
          <w:rFonts w:ascii="Calibri" w:eastAsia="Segoe UI" w:hAnsi="Calibri" w:cs="Segoe UI"/>
          <w:sz w:val="24"/>
          <w:szCs w:val="24"/>
          <w:rPrChange w:id="147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>O Ambiente Virtual de Aprendizagem (AVA) é um sistema usado para facilitar a gerência e a comunicação do corpo discente e docente de uma universidade. Os usuários do sistema têm acesso a serviços do ambiente virtual, tais como: se comunicar com usuários online, criar ou participar de fóruns, criar eventos e visualizar o calendário com os próximos eventos (</w:t>
      </w:r>
      <w:r w:rsidRPr="0018508E">
        <w:rPr>
          <w:rFonts w:ascii="Calibri" w:eastAsia="Segoe UI" w:hAnsi="Calibri" w:cs="Segoe UI"/>
          <w:rPrChange w:id="148" w:author="JN Marcos" w:date="2015-12-07T19:56:00Z">
            <w:rPr>
              <w:rFonts w:ascii="Arial" w:hAnsi="Arial" w:cs="Arial"/>
            </w:rPr>
          </w:rPrChange>
        </w:rPr>
        <w:t>das disciplinas que está matriculado ou que ministra</w:t>
      </w:r>
      <w:r w:rsidRPr="0018508E">
        <w:rPr>
          <w:rFonts w:ascii="Calibri" w:eastAsia="Segoe UI" w:hAnsi="Calibri" w:cs="Segoe UI"/>
          <w:sz w:val="24"/>
          <w:szCs w:val="24"/>
          <w:rPrChange w:id="149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 xml:space="preserve">) e ter acesso ao perfil da disciplina. Dentro do sistema também é permitido a disponibilização de atividades pelos professores e submissão da atividade pelo aluno. </w:t>
      </w:r>
    </w:p>
    <w:p w14:paraId="0811967C" w14:textId="43E8BEF1" w:rsidR="22CB90F4" w:rsidRPr="0018508E" w:rsidRDefault="22CB90F4" w:rsidP="00414F16">
      <w:pPr>
        <w:spacing w:line="240" w:lineRule="auto"/>
        <w:jc w:val="both"/>
        <w:rPr>
          <w:rFonts w:ascii="Calibri" w:hAnsi="Calibri" w:cs="Segoe UI"/>
          <w:rPrChange w:id="150" w:author="JN Marcos" w:date="2015-12-07T19:56:00Z">
            <w:rPr>
              <w:rFonts w:ascii="Arial" w:hAnsi="Arial" w:cs="Arial"/>
            </w:rPr>
          </w:rPrChange>
        </w:rPr>
      </w:pPr>
    </w:p>
    <w:p w14:paraId="1BF41F96" w14:textId="04879990" w:rsidR="1ADBB8F7" w:rsidRPr="0018508E" w:rsidRDefault="2A219C89" w:rsidP="00311AF1">
      <w:pPr>
        <w:pStyle w:val="Ttulo1"/>
        <w:rPr>
          <w:rFonts w:ascii="Calibri" w:eastAsia="Segoe UI" w:hAnsi="Calibri" w:cs="Segoe UI"/>
          <w:rPrChange w:id="151" w:author="JN Marcos" w:date="2015-12-07T19:56:00Z">
            <w:rPr>
              <w:rFonts w:ascii="Segoe UI" w:eastAsia="Segoe UI" w:hAnsi="Segoe UI" w:cs="Segoe UI"/>
            </w:rPr>
          </w:rPrChange>
        </w:rPr>
      </w:pPr>
      <w:bookmarkStart w:id="152" w:name="_Toc437283093"/>
      <w:r w:rsidRPr="0018508E">
        <w:rPr>
          <w:rFonts w:ascii="Calibri" w:eastAsia="Segoe UI" w:hAnsi="Calibri" w:cs="Segoe UI"/>
          <w:rPrChange w:id="153" w:author="JN Marcos" w:date="2015-12-07T19:56:00Z">
            <w:rPr>
              <w:rFonts w:ascii="Arial" w:hAnsi="Arial" w:cs="Arial"/>
            </w:rPr>
          </w:rPrChange>
        </w:rPr>
        <w:t>REQUISITOS FUNCIONAIS</w:t>
      </w:r>
      <w:bookmarkEnd w:id="152"/>
    </w:p>
    <w:p w14:paraId="340F4B05" w14:textId="0E561C7E" w:rsidR="2A219C89" w:rsidRPr="0018508E" w:rsidRDefault="2A219C89" w:rsidP="00414F16">
      <w:pPr>
        <w:spacing w:line="240" w:lineRule="auto"/>
        <w:jc w:val="both"/>
        <w:rPr>
          <w:rFonts w:ascii="Calibri" w:hAnsi="Calibri" w:cs="Segoe UI"/>
          <w:rPrChange w:id="154" w:author="JN Marcos" w:date="2015-12-07T19:56:00Z">
            <w:rPr>
              <w:rFonts w:ascii="Arial" w:hAnsi="Arial" w:cs="Arial"/>
            </w:rPr>
          </w:rPrChange>
        </w:rPr>
      </w:pPr>
    </w:p>
    <w:p w14:paraId="079F5E20" w14:textId="4B8C96D1" w:rsidR="22CB90F4" w:rsidRPr="0018508E" w:rsidRDefault="2A219C89" w:rsidP="7AA55BCA">
      <w:pPr>
        <w:pStyle w:val="PargrafodaLista"/>
        <w:numPr>
          <w:ilvl w:val="0"/>
          <w:numId w:val="10"/>
        </w:numPr>
        <w:spacing w:line="240" w:lineRule="auto"/>
        <w:jc w:val="both"/>
        <w:rPr>
          <w:rFonts w:ascii="Calibri" w:eastAsia="Segoe UI" w:hAnsi="Calibri" w:cs="Segoe UI"/>
          <w:sz w:val="24"/>
          <w:szCs w:val="24"/>
          <w:rPrChange w:id="155" w:author="JN Marcos" w:date="2015-12-07T19:56:00Z">
            <w:rPr>
              <w:rFonts w:ascii="Segoe UI" w:eastAsia="Segoe UI" w:hAnsi="Segoe UI" w:cs="Segoe UI"/>
              <w:sz w:val="24"/>
              <w:szCs w:val="24"/>
            </w:rPr>
          </w:rPrChange>
        </w:rPr>
      </w:pPr>
      <w:r w:rsidRPr="0018508E">
        <w:rPr>
          <w:rFonts w:ascii="Calibri" w:eastAsia="Segoe UI" w:hAnsi="Calibri" w:cs="Segoe UI"/>
          <w:sz w:val="24"/>
          <w:szCs w:val="24"/>
          <w:rPrChange w:id="156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>O sistema é composto por usuários que p</w:t>
      </w:r>
      <w:r w:rsidR="004E658E" w:rsidRPr="0018508E">
        <w:rPr>
          <w:rFonts w:ascii="Calibri" w:eastAsia="Segoe UI" w:hAnsi="Calibri" w:cs="Segoe UI"/>
          <w:sz w:val="24"/>
          <w:szCs w:val="24"/>
          <w:rPrChange w:id="157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 xml:space="preserve">ossuem CPF, nome, </w:t>
      </w:r>
      <w:del w:id="158" w:author="JN Marcos" w:date="2015-12-07T16:30:00Z">
        <w:r w:rsidR="004E658E" w:rsidRPr="0018508E" w:rsidDel="00A307D0">
          <w:rPr>
            <w:rFonts w:ascii="Calibri" w:eastAsia="Segoe UI" w:hAnsi="Calibri" w:cs="Segoe UI"/>
            <w:sz w:val="24"/>
            <w:szCs w:val="24"/>
            <w:rPrChange w:id="159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foto, </w:delText>
        </w:r>
      </w:del>
      <w:del w:id="160" w:author="JN Marcos" w:date="2015-12-07T16:52:00Z">
        <w:r w:rsidR="004E658E" w:rsidRPr="0018508E" w:rsidDel="00BF049D">
          <w:rPr>
            <w:rFonts w:ascii="Calibri" w:eastAsia="Segoe UI" w:hAnsi="Calibri" w:cs="Segoe UI"/>
            <w:sz w:val="24"/>
            <w:szCs w:val="24"/>
            <w:rPrChange w:id="161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senha e </w:delText>
        </w:r>
      </w:del>
      <w:r w:rsidR="00414F16" w:rsidRPr="0018508E">
        <w:rPr>
          <w:rFonts w:ascii="Calibri" w:eastAsia="Segoe UI" w:hAnsi="Calibri" w:cs="Segoe UI"/>
          <w:sz w:val="24"/>
          <w:szCs w:val="24"/>
          <w:rPrChange w:id="162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>e-mail</w:t>
      </w:r>
      <w:ins w:id="163" w:author="JN Marcos" w:date="2015-12-07T16:52:00Z">
        <w:r w:rsidR="00BF049D" w:rsidRPr="0018508E">
          <w:rPr>
            <w:rFonts w:ascii="Calibri" w:eastAsia="Segoe UI" w:hAnsi="Calibri" w:cs="Segoe UI"/>
            <w:sz w:val="24"/>
            <w:szCs w:val="24"/>
            <w:rPrChange w:id="164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, senha e tipo (professor ou aluno)</w:t>
        </w:r>
      </w:ins>
      <w:r w:rsidRPr="0018508E">
        <w:rPr>
          <w:rFonts w:ascii="Calibri" w:eastAsia="Segoe UI" w:hAnsi="Calibri" w:cs="Segoe UI"/>
          <w:sz w:val="24"/>
          <w:szCs w:val="24"/>
          <w:rPrChange w:id="165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>. Esses usuários podem ser alunos ou professores. Professores podem desempenhar a função de coordenadores dos cursos oferecidos</w:t>
      </w:r>
      <w:del w:id="166" w:author="Guilherme Melo" w:date="2015-10-02T23:09:00Z">
        <w:r w:rsidRPr="0018508E" w:rsidDel="21968F3D">
          <w:rPr>
            <w:rFonts w:ascii="Calibri" w:eastAsia="Arial" w:hAnsi="Calibri" w:cs="Segoe UI"/>
            <w:sz w:val="24"/>
            <w:szCs w:val="24"/>
            <w:rPrChange w:id="167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ou também podem ser alunos da universidade</w:delText>
        </w:r>
      </w:del>
      <w:del w:id="168" w:author="Guilherme Melo" w:date="2015-10-03T17:59:00Z">
        <w:r w:rsidRPr="0018508E" w:rsidDel="000A71EF">
          <w:rPr>
            <w:rFonts w:ascii="Calibri" w:eastAsia="Segoe UI" w:hAnsi="Calibri" w:cs="Segoe UI"/>
            <w:sz w:val="24"/>
            <w:szCs w:val="24"/>
            <w:rPrChange w:id="169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.</w:delText>
        </w:r>
      </w:del>
      <w:ins w:id="170" w:author="JN Marcos" w:date="2015-10-03T22:14:00Z">
        <w:r w:rsidR="68DAC18A" w:rsidRPr="0018508E">
          <w:rPr>
            <w:rFonts w:ascii="Calibri" w:eastAsia="Segoe UI" w:hAnsi="Calibri" w:cs="Segoe UI"/>
            <w:sz w:val="24"/>
            <w:szCs w:val="24"/>
            <w:rPrChange w:id="171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t xml:space="preserve"> pela </w:t>
        </w:r>
      </w:ins>
      <w:ins w:id="172" w:author="Guilherme Melo" w:date="2015-10-03T17:59:00Z">
        <w:r w:rsidR="000A71EF" w:rsidRPr="0018508E">
          <w:rPr>
            <w:rFonts w:ascii="Calibri" w:eastAsia="Segoe UI" w:hAnsi="Calibri" w:cs="Segoe UI"/>
            <w:sz w:val="24"/>
            <w:szCs w:val="24"/>
            <w:rPrChange w:id="173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u</w:t>
        </w:r>
      </w:ins>
      <w:ins w:id="174" w:author="JN Marcos" w:date="2015-10-03T22:14:00Z">
        <w:del w:id="175" w:author="Guilherme Melo" w:date="2015-10-03T17:59:00Z">
          <w:r w:rsidR="68DAC18A" w:rsidRPr="0018508E" w:rsidDel="000A71EF">
            <w:rPr>
              <w:rFonts w:ascii="Calibri" w:eastAsia="Segoe UI" w:hAnsi="Calibri" w:cs="Segoe UI"/>
              <w:sz w:val="24"/>
              <w:szCs w:val="24"/>
              <w:rPrChange w:id="176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U</w:delText>
          </w:r>
        </w:del>
        <w:r w:rsidR="68DAC18A" w:rsidRPr="0018508E">
          <w:rPr>
            <w:rFonts w:ascii="Calibri" w:eastAsia="Segoe UI" w:hAnsi="Calibri" w:cs="Segoe UI"/>
            <w:sz w:val="24"/>
            <w:szCs w:val="24"/>
            <w:rPrChange w:id="177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t>niversidade.</w:t>
        </w:r>
      </w:ins>
    </w:p>
    <w:p w14:paraId="6D2E748A" w14:textId="77777777" w:rsidR="00414F16" w:rsidRPr="0018508E" w:rsidRDefault="00414F16" w:rsidP="00414F16">
      <w:pPr>
        <w:pStyle w:val="PargrafodaLista"/>
        <w:spacing w:line="240" w:lineRule="auto"/>
        <w:jc w:val="both"/>
        <w:rPr>
          <w:rFonts w:ascii="Calibri" w:hAnsi="Calibri" w:cs="Segoe UI"/>
          <w:sz w:val="24"/>
          <w:szCs w:val="24"/>
          <w:rPrChange w:id="178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</w:pPr>
    </w:p>
    <w:p w14:paraId="35541EAB" w14:textId="521A508D" w:rsidR="004A0209" w:rsidRPr="004A0209" w:rsidRDefault="00A307D0" w:rsidP="5304F18E">
      <w:pPr>
        <w:pStyle w:val="PargrafodaLista"/>
        <w:numPr>
          <w:ilvl w:val="0"/>
          <w:numId w:val="10"/>
        </w:numPr>
        <w:spacing w:line="240" w:lineRule="auto"/>
        <w:jc w:val="both"/>
        <w:rPr>
          <w:ins w:id="179" w:author="JN Marcos" w:date="2015-12-07T20:07:00Z"/>
          <w:rFonts w:ascii="Calibri" w:eastAsia="Arial" w:hAnsi="Calibri" w:cs="Segoe UI"/>
          <w:sz w:val="24"/>
          <w:szCs w:val="24"/>
          <w:rPrChange w:id="180" w:author="JN Marcos" w:date="2015-12-07T20:07:00Z">
            <w:rPr>
              <w:ins w:id="181" w:author="JN Marcos" w:date="2015-12-07T20:07:00Z"/>
              <w:rFonts w:ascii="Calibri" w:eastAsia="Segoe UI" w:hAnsi="Calibri" w:cs="Segoe UI"/>
              <w:sz w:val="24"/>
              <w:szCs w:val="24"/>
            </w:rPr>
          </w:rPrChange>
        </w:rPr>
        <w:pPrChange w:id="182" w:author="JN Marcos" w:date="2015-12-07T20:07:00Z">
          <w:pPr>
            <w:spacing w:line="240" w:lineRule="auto"/>
            <w:jc w:val="both"/>
          </w:pPr>
        </w:pPrChange>
      </w:pPr>
      <w:ins w:id="183" w:author="JN Marcos" w:date="2015-12-07T16:31:00Z">
        <w:r w:rsidRPr="0018508E">
          <w:rPr>
            <w:rFonts w:ascii="Calibri" w:eastAsia="Segoe UI" w:hAnsi="Calibri" w:cs="Segoe UI"/>
            <w:sz w:val="24"/>
            <w:szCs w:val="24"/>
            <w:rPrChange w:id="184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O aluno de uma universidade ou é da graduação (graduando) ou da pós-graduação (mestrando ou doutorando). Para tal condição (a de aluno), deve estar matriculado em um determinado curso da universidade, na qual possui vários alunos. </w:t>
        </w:r>
      </w:ins>
      <w:ins w:id="185" w:author="JN Marcos" w:date="2015-12-07T16:41:00Z">
        <w:r w:rsidR="007C667E" w:rsidRPr="0018508E">
          <w:rPr>
            <w:rFonts w:ascii="Calibri" w:eastAsia="Segoe UI" w:hAnsi="Calibri" w:cs="Segoe UI"/>
            <w:sz w:val="24"/>
            <w:szCs w:val="24"/>
            <w:rPrChange w:id="186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 Na universidade existem vários cursos disponíveis. </w:t>
        </w:r>
      </w:ins>
    </w:p>
    <w:p w14:paraId="66E69E4C" w14:textId="521A508D" w:rsidR="00414F16" w:rsidRPr="004A0209" w:rsidDel="004A0209" w:rsidRDefault="1CBA9C19" w:rsidP="004A0209">
      <w:pPr>
        <w:rPr>
          <w:del w:id="187" w:author="JN Marcos" w:date="2015-12-07T20:07:00Z"/>
          <w:rFonts w:ascii="Calibri" w:eastAsia="Arial" w:hAnsi="Calibri" w:cs="Segoe UI"/>
          <w:sz w:val="24"/>
          <w:szCs w:val="24"/>
          <w:rPrChange w:id="188" w:author="JN Marcos" w:date="2015-12-07T20:07:00Z">
            <w:rPr>
              <w:del w:id="189" w:author="JN Marcos" w:date="2015-12-07T20:07:00Z"/>
              <w:rFonts w:ascii="Arial" w:eastAsia="Arial" w:hAnsi="Arial" w:cs="Arial"/>
              <w:sz w:val="24"/>
              <w:szCs w:val="24"/>
            </w:rPr>
          </w:rPrChange>
        </w:rPr>
        <w:pPrChange w:id="190" w:author="JN Marcos" w:date="2015-12-07T20:07:00Z">
          <w:pPr>
            <w:pStyle w:val="PargrafodaLista"/>
            <w:numPr>
              <w:numId w:val="10"/>
            </w:numPr>
            <w:ind w:hanging="360"/>
            <w:jc w:val="both"/>
          </w:pPr>
        </w:pPrChange>
      </w:pPr>
      <w:del w:id="191" w:author="JN Marcos" w:date="2015-12-07T16:31:00Z">
        <w:r w:rsidRPr="004A0209" w:rsidDel="00A307D0">
          <w:rPr>
            <w:rFonts w:ascii="Calibri" w:eastAsia="Segoe UI" w:hAnsi="Calibri" w:cs="Segoe UI"/>
            <w:sz w:val="24"/>
            <w:szCs w:val="24"/>
            <w:rPrChange w:id="192" w:author="JN Marcos" w:date="2015-12-07T20:07:00Z">
              <w:rPr>
                <w:rFonts w:ascii="Arial" w:hAnsi="Arial" w:cs="Arial"/>
                <w:sz w:val="24"/>
                <w:szCs w:val="24"/>
              </w:rPr>
            </w:rPrChange>
          </w:rPr>
          <w:delText>O aluno de uma universidade ou é da graduação ou da pós-graduação. Para tal condição (a</w:delText>
        </w:r>
      </w:del>
      <w:ins w:id="193" w:author="Guilherme Melo" w:date="2015-10-03T17:59:00Z">
        <w:del w:id="194" w:author="JN Marcos" w:date="2015-12-07T16:31:00Z">
          <w:r w:rsidR="000A71EF" w:rsidRPr="004A0209" w:rsidDel="00A307D0">
            <w:rPr>
              <w:rFonts w:ascii="Calibri" w:eastAsia="Segoe UI" w:hAnsi="Calibri" w:cs="Segoe UI"/>
              <w:sz w:val="24"/>
              <w:szCs w:val="24"/>
              <w:rPrChange w:id="195" w:author="JN Marcos" w:date="2015-12-07T20:07:00Z">
                <w:rPr>
                  <w:rFonts w:ascii="Segoe UI" w:eastAsia="Segoe UI" w:hAnsi="Segoe UI" w:cs="Segoe UI"/>
                  <w:sz w:val="24"/>
                  <w:szCs w:val="24"/>
                </w:rPr>
              </w:rPrChange>
            </w:rPr>
            <w:delText xml:space="preserve"> </w:delText>
          </w:r>
        </w:del>
      </w:ins>
      <w:del w:id="196" w:author="JN Marcos" w:date="2015-12-07T16:31:00Z">
        <w:r w:rsidRPr="004A0209" w:rsidDel="00A307D0">
          <w:rPr>
            <w:rFonts w:ascii="Calibri" w:eastAsia="Segoe UI" w:hAnsi="Calibri" w:cs="Segoe UI"/>
            <w:sz w:val="24"/>
            <w:szCs w:val="24"/>
            <w:rPrChange w:id="197" w:author="JN Marcos" w:date="2015-12-07T20:07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de</w:delText>
        </w:r>
      </w:del>
      <w:ins w:id="198" w:author="Guilherme Melo" w:date="2015-10-03T17:59:00Z">
        <w:del w:id="199" w:author="JN Marcos" w:date="2015-12-07T16:31:00Z">
          <w:r w:rsidR="000A71EF" w:rsidRPr="004A0209" w:rsidDel="00A307D0">
            <w:rPr>
              <w:rFonts w:ascii="Calibri" w:eastAsia="Segoe UI" w:hAnsi="Calibri" w:cs="Segoe UI"/>
              <w:sz w:val="24"/>
              <w:szCs w:val="24"/>
              <w:rPrChange w:id="200" w:author="JN Marcos" w:date="2015-12-07T20:07:00Z">
                <w:rPr>
                  <w:rFonts w:ascii="Segoe UI" w:eastAsia="Segoe UI" w:hAnsi="Segoe UI" w:cs="Segoe UI"/>
                  <w:sz w:val="24"/>
                  <w:szCs w:val="24"/>
                </w:rPr>
              </w:rPrChange>
            </w:rPr>
            <w:delText xml:space="preserve"> </w:delText>
          </w:r>
        </w:del>
      </w:ins>
      <w:del w:id="201" w:author="JN Marcos" w:date="2015-12-07T16:31:00Z">
        <w:r w:rsidRPr="004A0209" w:rsidDel="00A307D0">
          <w:rPr>
            <w:rFonts w:ascii="Calibri" w:eastAsia="Segoe UI" w:hAnsi="Calibri" w:cs="Segoe UI"/>
            <w:sz w:val="24"/>
            <w:szCs w:val="24"/>
            <w:rPrChange w:id="202" w:author="JN Marcos" w:date="2015-12-07T20:07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aluno), deve estar matriculado em um determinado curso da universidade, na qual deve possuir vários alunos, o aluno matriculado terá o </w:delText>
        </w:r>
        <w:r w:rsidR="00414F16" w:rsidRPr="004A0209" w:rsidDel="00A307D0">
          <w:rPr>
            <w:rFonts w:ascii="Calibri" w:eastAsia="Segoe UI" w:hAnsi="Calibri" w:cs="Segoe UI"/>
            <w:sz w:val="24"/>
            <w:szCs w:val="24"/>
            <w:rPrChange w:id="203" w:author="JN Marcos" w:date="2015-12-07T20:07:00Z">
              <w:rPr>
                <w:rFonts w:ascii="Arial" w:hAnsi="Arial" w:cs="Arial"/>
                <w:sz w:val="24"/>
                <w:szCs w:val="24"/>
              </w:rPr>
            </w:rPrChange>
          </w:rPr>
          <w:delText>código</w:delText>
        </w:r>
        <w:r w:rsidRPr="004A0209" w:rsidDel="00A307D0">
          <w:rPr>
            <w:rFonts w:ascii="Calibri" w:eastAsia="Segoe UI" w:hAnsi="Calibri" w:cs="Segoe UI"/>
            <w:sz w:val="24"/>
            <w:szCs w:val="24"/>
            <w:rPrChange w:id="204" w:author="JN Marcos" w:date="2015-12-07T20:07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do curso matriculado.</w:delText>
        </w:r>
      </w:del>
      <w:ins w:id="205" w:author="Guilherme Melo" w:date="2015-10-03T21:21:00Z">
        <w:del w:id="206" w:author="JN Marcos" w:date="2015-12-07T16:31:00Z">
          <w:r w:rsidR="454ABB2B" w:rsidRPr="004A0209" w:rsidDel="00A307D0">
            <w:rPr>
              <w:rFonts w:ascii="Calibri" w:eastAsia="Segoe UI" w:hAnsi="Calibri" w:cs="Segoe UI"/>
              <w:sz w:val="24"/>
              <w:szCs w:val="24"/>
              <w:rPrChange w:id="207" w:author="JN Marcos" w:date="2015-12-07T20:07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208" w:author="Guilherme Melo" w:date="2015-10-03T18:38:00Z">
        <w:del w:id="209" w:author="JN Marcos" w:date="2015-12-07T16:31:00Z">
          <w:r w:rsidR="2167E79D" w:rsidRPr="004A0209" w:rsidDel="00A307D0">
            <w:rPr>
              <w:rFonts w:ascii="Calibri" w:eastAsia="Segoe UI" w:hAnsi="Calibri" w:cs="Segoe UI"/>
              <w:sz w:val="24"/>
              <w:szCs w:val="24"/>
              <w:rPrChange w:id="210" w:author="JN Marcos" w:date="2015-12-07T20:07:00Z">
                <w:rPr/>
              </w:rPrChange>
            </w:rPr>
            <w:delText>C</w:delText>
          </w:r>
        </w:del>
      </w:ins>
      <w:ins w:id="211" w:author="Guilherme Melo" w:date="2015-10-03T18:36:00Z">
        <w:del w:id="212" w:author="JN Marcos" w:date="2015-12-07T16:31:00Z">
          <w:r w:rsidR="56CDF6FF" w:rsidRPr="004A0209" w:rsidDel="00A307D0">
            <w:rPr>
              <w:rFonts w:ascii="Calibri" w:eastAsia="Segoe UI" w:hAnsi="Calibri" w:cs="Segoe UI"/>
              <w:sz w:val="24"/>
              <w:szCs w:val="24"/>
              <w:rPrChange w:id="213" w:author="JN Marcos" w:date="2015-12-07T20:07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a</w:delText>
          </w:r>
        </w:del>
      </w:ins>
      <w:ins w:id="214" w:author="Guilherme Melo" w:date="2015-10-03T18:37:00Z">
        <w:del w:id="215" w:author="JN Marcos" w:date="2015-12-07T16:31:00Z">
          <w:r w:rsidR="32B3EC97" w:rsidRPr="004A0209" w:rsidDel="00A307D0">
            <w:rPr>
              <w:rFonts w:ascii="Calibri" w:eastAsia="Segoe UI" w:hAnsi="Calibri" w:cs="Segoe UI"/>
              <w:sz w:val="24"/>
              <w:szCs w:val="24"/>
              <w:rPrChange w:id="216" w:author="JN Marcos" w:date="2015-12-07T20:07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da curso deve possuir v</w:delText>
          </w:r>
          <w:r w:rsidR="24820ADF" w:rsidRPr="004A0209" w:rsidDel="00A307D0">
            <w:rPr>
              <w:rFonts w:ascii="Calibri" w:eastAsia="Segoe UI" w:hAnsi="Calibri" w:cs="Segoe UI"/>
              <w:sz w:val="24"/>
              <w:szCs w:val="24"/>
              <w:rPrChange w:id="217" w:author="JN Marcos" w:date="2015-12-07T20:07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árias disciplinas</w:delText>
          </w:r>
        </w:del>
      </w:ins>
      <w:del w:id="218" w:author="JN Marcos" w:date="2015-12-07T16:31:00Z">
        <w:r w:rsidRPr="004A0209" w:rsidDel="00A307D0">
          <w:rPr>
            <w:rFonts w:ascii="Calibri" w:eastAsia="Segoe UI" w:hAnsi="Calibri" w:cs="Segoe UI"/>
            <w:sz w:val="24"/>
            <w:szCs w:val="24"/>
            <w:rPrChange w:id="219" w:author="JN Marcos" w:date="2015-12-07T20:07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</w:delText>
        </w:r>
      </w:del>
      <w:ins w:id="220" w:author="Guilherme Melo" w:date="2015-10-03T18:38:00Z">
        <w:del w:id="221" w:author="JN Marcos" w:date="2015-12-07T16:31:00Z">
          <w:r w:rsidR="156892B2" w:rsidRPr="004A0209" w:rsidDel="00A307D0">
            <w:rPr>
              <w:rFonts w:ascii="Calibri" w:eastAsia="Segoe UI" w:hAnsi="Calibri" w:cs="Segoe UI"/>
              <w:sz w:val="24"/>
              <w:szCs w:val="24"/>
              <w:rPrChange w:id="222" w:author="JN Marcos" w:date="2015-12-07T20:07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e um disciplina está vinculada a um curso específico</w:delText>
          </w:r>
        </w:del>
      </w:ins>
      <w:ins w:id="223" w:author="Guilherme Melo" w:date="2015-10-03T18:39:00Z">
        <w:del w:id="224" w:author="JN Marcos" w:date="2015-12-07T16:31:00Z">
          <w:r w:rsidR="5A6EDFF6" w:rsidRPr="004A0209" w:rsidDel="00A307D0">
            <w:rPr>
              <w:rFonts w:ascii="Calibri" w:eastAsia="Segoe UI" w:hAnsi="Calibri" w:cs="Segoe UI"/>
              <w:sz w:val="24"/>
              <w:szCs w:val="24"/>
              <w:rPrChange w:id="225" w:author="JN Marcos" w:date="2015-12-07T20:07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. </w:delText>
          </w:r>
        </w:del>
      </w:ins>
      <w:ins w:id="226" w:author="Guilherme Melo" w:date="2015-10-03T18:40:00Z">
        <w:del w:id="227" w:author="JN Marcos" w:date="2015-12-07T16:31:00Z">
          <w:r w:rsidR="56BFFFFC" w:rsidRPr="004A0209" w:rsidDel="00A307D0">
            <w:rPr>
              <w:rFonts w:ascii="Calibri" w:eastAsia="Segoe UI" w:hAnsi="Calibri" w:cs="Segoe UI"/>
              <w:sz w:val="24"/>
              <w:szCs w:val="24"/>
              <w:rPrChange w:id="228" w:author="JN Marcos" w:date="2015-12-07T20:07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A </w:delText>
          </w:r>
          <w:r w:rsidR="5A6EDFF6" w:rsidRPr="004A0209" w:rsidDel="00A307D0">
            <w:rPr>
              <w:rFonts w:ascii="Calibri" w:eastAsia="Segoe UI" w:hAnsi="Calibri" w:cs="Segoe UI"/>
              <w:sz w:val="24"/>
              <w:szCs w:val="24"/>
              <w:rPrChange w:id="229" w:author="JN Marcos" w:date="2015-12-07T20:07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disciplina </w:delText>
          </w:r>
          <w:r w:rsidR="56BFFFFC" w:rsidRPr="004A0209" w:rsidDel="00A307D0">
            <w:rPr>
              <w:rFonts w:ascii="Calibri" w:eastAsia="Segoe UI" w:hAnsi="Calibri" w:cs="Segoe UI"/>
              <w:sz w:val="24"/>
              <w:szCs w:val="24"/>
              <w:rPrChange w:id="230" w:author="JN Marcos" w:date="2015-12-07T20:07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deve</w:delText>
          </w:r>
        </w:del>
      </w:ins>
      <w:ins w:id="231" w:author="Guilherme Melo" w:date="2015-10-03T18:39:00Z">
        <w:del w:id="232" w:author="JN Marcos" w:date="2015-12-07T16:31:00Z">
          <w:r w:rsidR="6C4EF5FB" w:rsidRPr="004A0209" w:rsidDel="00A307D0">
            <w:rPr>
              <w:rFonts w:ascii="Calibri" w:eastAsia="Segoe UI" w:hAnsi="Calibri" w:cs="Segoe UI"/>
              <w:sz w:val="24"/>
              <w:szCs w:val="24"/>
              <w:rPrChange w:id="233" w:author="JN Marcos" w:date="2015-12-07T20:07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234" w:author="Guilherme Melo" w:date="2015-10-03T18:40:00Z">
        <w:del w:id="235" w:author="JN Marcos" w:date="2015-12-07T16:31:00Z">
          <w:r w:rsidR="56BFFFFC" w:rsidRPr="004A0209" w:rsidDel="00A307D0">
            <w:rPr>
              <w:rFonts w:ascii="Calibri" w:eastAsia="Segoe UI" w:hAnsi="Calibri" w:cs="Segoe UI"/>
              <w:sz w:val="24"/>
              <w:szCs w:val="24"/>
              <w:rPrChange w:id="236" w:author="JN Marcos" w:date="2015-12-07T20:07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oferecer ofertas</w:delText>
          </w:r>
          <w:r w:rsidR="5CE17717" w:rsidRPr="004A0209" w:rsidDel="00A307D0">
            <w:rPr>
              <w:rFonts w:ascii="Calibri" w:eastAsia="Segoe UI" w:hAnsi="Calibri" w:cs="Segoe UI"/>
              <w:sz w:val="24"/>
              <w:szCs w:val="24"/>
              <w:rPrChange w:id="237" w:author="JN Marcos" w:date="2015-12-07T20:07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238" w:author="Guilherme Melo" w:date="2015-10-03T18:41:00Z">
        <w:del w:id="239" w:author="JN Marcos" w:date="2015-12-07T16:31:00Z">
          <w:r w:rsidR="49A20A18" w:rsidRPr="004A0209" w:rsidDel="00A307D0">
            <w:rPr>
              <w:rFonts w:ascii="Calibri" w:eastAsia="Segoe UI" w:hAnsi="Calibri" w:cs="Segoe UI"/>
              <w:sz w:val="24"/>
              <w:szCs w:val="24"/>
              <w:rPrChange w:id="240" w:author="JN Marcos" w:date="2015-12-07T20:07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que serão</w:delText>
          </w:r>
        </w:del>
      </w:ins>
      <w:ins w:id="241" w:author="Guilherme Melo" w:date="2015-10-03T18:38:00Z">
        <w:del w:id="242" w:author="JN Marcos" w:date="2015-12-07T16:31:00Z">
          <w:r w:rsidRPr="004A0209" w:rsidDel="00A307D0">
            <w:rPr>
              <w:rFonts w:ascii="Calibri" w:eastAsia="Segoe UI" w:hAnsi="Calibri" w:cs="Segoe UI"/>
              <w:sz w:val="24"/>
              <w:szCs w:val="24"/>
              <w:rPrChange w:id="243" w:author="JN Marcos" w:date="2015-12-07T20:07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244" w:author="Guilherme Melo" w:date="2015-10-03T18:41:00Z">
        <w:del w:id="245" w:author="JN Marcos" w:date="2015-12-07T16:31:00Z">
          <w:r w:rsidR="3952F0DE" w:rsidRPr="004A0209" w:rsidDel="00A307D0">
            <w:rPr>
              <w:rFonts w:ascii="Calibri" w:eastAsia="Segoe UI" w:hAnsi="Calibri" w:cs="Segoe UI"/>
              <w:sz w:val="24"/>
              <w:szCs w:val="24"/>
              <w:rPrChange w:id="246" w:author="JN Marcos" w:date="2015-12-07T20:07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disponibilizadas para matr</w:delText>
          </w:r>
        </w:del>
        <w:del w:id="247" w:author="JN Marcos" w:date="2015-10-03T22:14:00Z">
          <w:r w:rsidR="3952F0DE" w:rsidRPr="004A0209" w:rsidDel="68DAC18A">
            <w:rPr>
              <w:rFonts w:ascii="Calibri" w:eastAsia="Segoe UI" w:hAnsi="Calibri" w:cs="Segoe UI"/>
              <w:sz w:val="24"/>
              <w:szCs w:val="24"/>
              <w:rPrChange w:id="248" w:author="JN Marcos" w:date="2015-12-07T20:07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i</w:delText>
          </w:r>
        </w:del>
        <w:del w:id="249" w:author="JN Marcos" w:date="2015-12-07T16:31:00Z">
          <w:r w:rsidR="3952F0DE" w:rsidRPr="004A0209" w:rsidDel="00A307D0">
            <w:rPr>
              <w:rFonts w:ascii="Calibri" w:eastAsia="Segoe UI" w:hAnsi="Calibri" w:cs="Segoe UI"/>
              <w:sz w:val="24"/>
              <w:szCs w:val="24"/>
              <w:rPrChange w:id="250" w:author="JN Marcos" w:date="2015-12-07T20:07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cula dos alunos</w:delText>
          </w:r>
        </w:del>
      </w:ins>
      <w:ins w:id="251" w:author="Guilherme Melo" w:date="2015-10-03T18:42:00Z">
        <w:del w:id="252" w:author="JN Marcos" w:date="2015-10-03T22:15:00Z">
          <w:r w:rsidR="015C4C2D" w:rsidRPr="004A0209" w:rsidDel="7E7841E7">
            <w:rPr>
              <w:rFonts w:ascii="Calibri" w:eastAsia="Segoe UI" w:hAnsi="Calibri" w:cs="Segoe UI"/>
              <w:sz w:val="24"/>
              <w:szCs w:val="24"/>
              <w:rPrChange w:id="253" w:author="JN Marcos" w:date="2015-12-07T20:07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,</w:delText>
          </w:r>
        </w:del>
        <w:del w:id="254" w:author="JN Marcos" w:date="2015-12-07T16:31:00Z">
          <w:r w:rsidR="015C4C2D" w:rsidRPr="004A0209" w:rsidDel="00A307D0">
            <w:rPr>
              <w:rFonts w:ascii="Calibri" w:eastAsia="Segoe UI" w:hAnsi="Calibri" w:cs="Segoe UI"/>
              <w:sz w:val="24"/>
              <w:szCs w:val="24"/>
              <w:rPrChange w:id="255" w:author="JN Marcos" w:date="2015-12-07T20:07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 </w:delText>
          </w:r>
        </w:del>
        <w:del w:id="256" w:author="JN Marcos" w:date="2015-10-03T22:15:00Z">
          <w:r w:rsidR="015C4C2D" w:rsidRPr="004A0209" w:rsidDel="7E7841E7">
            <w:rPr>
              <w:rFonts w:ascii="Calibri" w:eastAsia="Segoe UI" w:hAnsi="Calibri" w:cs="Segoe UI"/>
              <w:sz w:val="24"/>
              <w:szCs w:val="24"/>
              <w:rPrChange w:id="257" w:author="JN Marcos" w:date="2015-12-07T20:07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c</w:delText>
          </w:r>
        </w:del>
        <w:del w:id="258" w:author="JN Marcos" w:date="2015-12-07T16:31:00Z">
          <w:r w:rsidR="015C4C2D" w:rsidRPr="004A0209" w:rsidDel="00A307D0">
            <w:rPr>
              <w:rFonts w:ascii="Calibri" w:eastAsia="Segoe UI" w:hAnsi="Calibri" w:cs="Segoe UI"/>
              <w:sz w:val="24"/>
              <w:szCs w:val="24"/>
              <w:rPrChange w:id="259" w:author="JN Marcos" w:date="2015-12-07T20:07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ada discipli</w:delText>
          </w:r>
          <w:r w:rsidR="1942B237" w:rsidRPr="004A0209" w:rsidDel="00A307D0">
            <w:rPr>
              <w:rFonts w:ascii="Calibri" w:eastAsia="Segoe UI" w:hAnsi="Calibri" w:cs="Segoe UI"/>
              <w:sz w:val="24"/>
              <w:szCs w:val="24"/>
              <w:rPrChange w:id="260" w:author="JN Marcos" w:date="2015-12-07T20:07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na deve oferecer uma ou mais </w:delText>
          </w:r>
        </w:del>
      </w:ins>
      <w:ins w:id="261" w:author="Guilherme Melo" w:date="2015-10-03T18:43:00Z">
        <w:del w:id="262" w:author="JN Marcos" w:date="2015-12-07T16:31:00Z">
          <w:r w:rsidR="7371F01E" w:rsidRPr="004A0209" w:rsidDel="00A307D0">
            <w:rPr>
              <w:rFonts w:ascii="Calibri" w:eastAsia="Segoe UI" w:hAnsi="Calibri" w:cs="Segoe UI"/>
              <w:sz w:val="24"/>
              <w:szCs w:val="24"/>
              <w:rPrChange w:id="263" w:author="JN Marcos" w:date="2015-12-07T20:07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ofertas de matr</w:delText>
          </w:r>
        </w:del>
        <w:del w:id="264" w:author="JN Marcos" w:date="2015-10-03T22:15:00Z">
          <w:r w:rsidR="7371F01E" w:rsidRPr="004A0209" w:rsidDel="7E7841E7">
            <w:rPr>
              <w:rFonts w:ascii="Calibri" w:eastAsia="Segoe UI" w:hAnsi="Calibri" w:cs="Segoe UI"/>
              <w:sz w:val="24"/>
              <w:szCs w:val="24"/>
              <w:rPrChange w:id="265" w:author="JN Marcos" w:date="2015-12-07T20:07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i</w:delText>
          </w:r>
        </w:del>
        <w:del w:id="266" w:author="JN Marcos" w:date="2015-12-07T16:31:00Z">
          <w:r w:rsidR="7371F01E" w:rsidRPr="004A0209" w:rsidDel="00A307D0">
            <w:rPr>
              <w:rFonts w:ascii="Calibri" w:eastAsia="Segoe UI" w:hAnsi="Calibri" w:cs="Segoe UI"/>
              <w:sz w:val="24"/>
              <w:szCs w:val="24"/>
              <w:rPrChange w:id="267" w:author="JN Marcos" w:date="2015-12-07T20:07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cula e cada oferta está vinculada a uma disc</w:delText>
          </w:r>
          <w:r w:rsidR="0E63E058" w:rsidRPr="004A0209" w:rsidDel="00A307D0">
            <w:rPr>
              <w:rFonts w:ascii="Calibri" w:eastAsia="Segoe UI" w:hAnsi="Calibri" w:cs="Segoe UI"/>
              <w:sz w:val="24"/>
              <w:szCs w:val="24"/>
              <w:rPrChange w:id="268" w:author="JN Marcos" w:date="2015-12-07T20:07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i</w:delText>
          </w:r>
          <w:r w:rsidR="7371F01E" w:rsidRPr="004A0209" w:rsidDel="00A307D0">
            <w:rPr>
              <w:rFonts w:ascii="Calibri" w:eastAsia="Segoe UI" w:hAnsi="Calibri" w:cs="Segoe UI"/>
              <w:sz w:val="24"/>
              <w:szCs w:val="24"/>
              <w:rPrChange w:id="269" w:author="JN Marcos" w:date="2015-12-07T20:07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plina</w:delText>
          </w:r>
          <w:r w:rsidR="0E63E058" w:rsidRPr="004A0209" w:rsidDel="00A307D0">
            <w:rPr>
              <w:rFonts w:ascii="Calibri" w:eastAsia="Segoe UI" w:hAnsi="Calibri" w:cs="Segoe UI"/>
              <w:sz w:val="24"/>
              <w:szCs w:val="24"/>
              <w:rPrChange w:id="270" w:author="JN Marcos" w:date="2015-12-07T20:07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.</w:delText>
          </w:r>
        </w:del>
      </w:ins>
      <w:del w:id="271" w:author="JN Marcos" w:date="2015-12-07T16:31:00Z">
        <w:r w:rsidRPr="004A0209" w:rsidDel="00A307D0">
          <w:rPr>
            <w:rFonts w:ascii="Calibri" w:eastAsia="Segoe UI" w:hAnsi="Calibri" w:cs="Segoe UI"/>
            <w:sz w:val="24"/>
            <w:szCs w:val="24"/>
            <w:rPrChange w:id="272" w:author="JN Marcos" w:date="2015-12-07T20:07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</w:delText>
        </w:r>
      </w:del>
    </w:p>
    <w:p w14:paraId="5C3F5468" w14:textId="0DAA2560" w:rsidR="226D5184" w:rsidRPr="004A0209" w:rsidRDefault="717A53B9" w:rsidP="004A0209">
      <w:pPr>
        <w:rPr>
          <w:rFonts w:eastAsia="Arial"/>
          <w:rPrChange w:id="273" w:author="JN Marcos" w:date="2015-12-07T20:07:00Z">
            <w:rPr>
              <w:rFonts w:ascii="Arial" w:eastAsia="Arial" w:hAnsi="Arial" w:cs="Arial"/>
              <w:sz w:val="24"/>
              <w:szCs w:val="24"/>
            </w:rPr>
          </w:rPrChange>
        </w:rPr>
        <w:pPrChange w:id="274" w:author="JN Marcos" w:date="2015-12-07T20:07:00Z">
          <w:pPr>
            <w:spacing w:line="240" w:lineRule="auto"/>
            <w:jc w:val="both"/>
          </w:pPr>
        </w:pPrChange>
      </w:pPr>
      <w:ins w:id="275" w:author="Guilherme Melo" w:date="2015-10-03T18:48:00Z">
        <w:del w:id="276" w:author="JN Marcos" w:date="2015-12-07T20:07:00Z">
          <w:r w:rsidRPr="004A0209" w:rsidDel="004A0209">
            <w:rPr>
              <w:rPrChange w:id="277" w:author="JN Marcos" w:date="2015-12-07T20:07:00Z">
                <w:rPr/>
              </w:rPrChange>
            </w:rPr>
            <w:delText xml:space="preserve"> </w:delText>
          </w:r>
        </w:del>
      </w:ins>
      <w:ins w:id="278" w:author="Guilherme Melo" w:date="2015-10-03T18:51:00Z">
        <w:del w:id="279" w:author="JN Marcos" w:date="2015-12-07T20:07:00Z">
          <w:r w:rsidR="327261B5" w:rsidRPr="004A0209" w:rsidDel="004A0209">
            <w:rPr>
              <w:rPrChange w:id="280" w:author="JN Marcos" w:date="2015-12-07T20:07:00Z">
                <w:rPr/>
              </w:rPrChange>
            </w:rPr>
            <w:delText xml:space="preserve"> </w:delText>
          </w:r>
        </w:del>
      </w:ins>
      <w:ins w:id="281" w:author="Guilherme Melo" w:date="2015-10-03T18:46:00Z">
        <w:del w:id="282" w:author="JN Marcos" w:date="2015-12-07T20:07:00Z">
          <w:r w:rsidR="6344594C" w:rsidRPr="004A0209" w:rsidDel="004A0209">
            <w:rPr>
              <w:rPrChange w:id="283" w:author="JN Marcos" w:date="2015-12-07T20:07:00Z">
                <w:rPr/>
              </w:rPrChange>
            </w:rPr>
            <w:delText xml:space="preserve"> </w:delText>
          </w:r>
        </w:del>
      </w:ins>
    </w:p>
    <w:p w14:paraId="7FDD802B" w14:textId="77777777" w:rsidR="00AD385F" w:rsidRPr="0018508E" w:rsidRDefault="007C667E" w:rsidP="00CC43CF">
      <w:pPr>
        <w:pStyle w:val="PargrafodaLista"/>
        <w:numPr>
          <w:ilvl w:val="0"/>
          <w:numId w:val="10"/>
        </w:numPr>
        <w:spacing w:line="240" w:lineRule="auto"/>
        <w:jc w:val="both"/>
        <w:rPr>
          <w:ins w:id="284" w:author="JN Marcos" w:date="2015-12-07T16:56:00Z"/>
          <w:rFonts w:ascii="Calibri" w:eastAsia="Arial" w:hAnsi="Calibri" w:cs="Segoe UI"/>
          <w:sz w:val="24"/>
          <w:szCs w:val="24"/>
          <w:rPrChange w:id="285" w:author="JN Marcos" w:date="2015-12-07T19:56:00Z">
            <w:rPr>
              <w:ins w:id="286" w:author="JN Marcos" w:date="2015-12-07T16:56:00Z"/>
              <w:rFonts w:ascii="Segoe UI" w:eastAsia="Segoe UI" w:hAnsi="Segoe UI" w:cs="Segoe UI"/>
              <w:sz w:val="24"/>
              <w:szCs w:val="24"/>
            </w:rPr>
          </w:rPrChange>
        </w:rPr>
        <w:pPrChange w:id="287" w:author="JN Marcos" w:date="2015-12-07T16:43:00Z">
          <w:pPr>
            <w:pStyle w:val="PargrafodaLista"/>
            <w:numPr>
              <w:numId w:val="10"/>
            </w:numPr>
            <w:ind w:hanging="360"/>
            <w:jc w:val="both"/>
          </w:pPr>
        </w:pPrChange>
      </w:pPr>
      <w:ins w:id="288" w:author="JN Marcos" w:date="2015-12-07T16:42:00Z">
        <w:r w:rsidRPr="0018508E">
          <w:rPr>
            <w:rFonts w:ascii="Calibri" w:eastAsia="Segoe UI" w:hAnsi="Calibri" w:cs="Segoe UI"/>
            <w:sz w:val="24"/>
            <w:szCs w:val="24"/>
            <w:rPrChange w:id="289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lastRenderedPageBreak/>
          <w:t xml:space="preserve">Um curso tem como atributos: nome, código de identificação, </w:t>
        </w:r>
      </w:ins>
      <w:ins w:id="290" w:author="JN Marcos" w:date="2015-12-07T16:50:00Z">
        <w:r w:rsidR="00BF049D" w:rsidRPr="0018508E">
          <w:rPr>
            <w:rFonts w:ascii="Calibri" w:eastAsia="Segoe UI" w:hAnsi="Calibri" w:cs="Segoe UI"/>
            <w:sz w:val="24"/>
            <w:szCs w:val="24"/>
            <w:rPrChange w:id="291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departamento a qual está associado, </w:t>
        </w:r>
      </w:ins>
      <w:ins w:id="292" w:author="JN Marcos" w:date="2015-12-07T16:42:00Z">
        <w:r w:rsidRPr="0018508E">
          <w:rPr>
            <w:rFonts w:ascii="Calibri" w:eastAsia="Segoe UI" w:hAnsi="Calibri" w:cs="Segoe UI"/>
            <w:b/>
            <w:sz w:val="24"/>
            <w:szCs w:val="24"/>
            <w:rPrChange w:id="293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quantidade de alunos matriculado no curso em todos os semestres</w:t>
        </w:r>
      </w:ins>
      <w:ins w:id="294" w:author="JN Marcos" w:date="2015-12-07T16:51:00Z">
        <w:r w:rsidR="00BF049D" w:rsidRPr="0018508E">
          <w:rPr>
            <w:rFonts w:ascii="Calibri" w:eastAsia="Segoe UI" w:hAnsi="Calibri" w:cs="Segoe UI"/>
            <w:b/>
            <w:sz w:val="24"/>
            <w:szCs w:val="24"/>
            <w:rPrChange w:id="295" w:author="JN Marcos" w:date="2015-12-07T19:56:00Z">
              <w:rPr>
                <w:rFonts w:ascii="Segoe UI" w:eastAsia="Segoe UI" w:hAnsi="Segoe UI" w:cs="Segoe UI"/>
                <w:b/>
                <w:sz w:val="24"/>
                <w:szCs w:val="24"/>
              </w:rPr>
            </w:rPrChange>
          </w:rPr>
          <w:t xml:space="preserve"> </w:t>
        </w:r>
        <w:r w:rsidR="00BF049D" w:rsidRPr="0018508E">
          <w:rPr>
            <w:rFonts w:ascii="Calibri" w:eastAsia="Segoe UI" w:hAnsi="Calibri" w:cs="Segoe UI"/>
            <w:sz w:val="24"/>
            <w:szCs w:val="24"/>
            <w:rPrChange w:id="296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e seu tipo (graduação ou pós-graduação)</w:t>
        </w:r>
      </w:ins>
      <w:ins w:id="297" w:author="JN Marcos" w:date="2015-12-07T16:42:00Z">
        <w:r w:rsidRPr="0018508E">
          <w:rPr>
            <w:rFonts w:ascii="Calibri" w:eastAsia="Segoe UI" w:hAnsi="Calibri" w:cs="Segoe UI"/>
            <w:sz w:val="24"/>
            <w:szCs w:val="24"/>
            <w:rPrChange w:id="298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. </w:t>
        </w:r>
      </w:ins>
      <w:ins w:id="299" w:author="JN Marcos" w:date="2015-12-07T16:43:00Z">
        <w:r w:rsidRPr="0018508E">
          <w:rPr>
            <w:rFonts w:ascii="Calibri" w:eastAsia="Segoe UI" w:hAnsi="Calibri" w:cs="Segoe UI"/>
            <w:sz w:val="24"/>
            <w:szCs w:val="24"/>
            <w:rPrChange w:id="300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Cada curso </w:t>
        </w:r>
      </w:ins>
      <w:ins w:id="301" w:author="JN Marcos" w:date="2015-12-07T16:32:00Z">
        <w:r w:rsidR="00A307D0" w:rsidRPr="0018508E">
          <w:rPr>
            <w:rFonts w:ascii="Calibri" w:eastAsia="Segoe UI" w:hAnsi="Calibri" w:cs="Segoe UI"/>
            <w:sz w:val="24"/>
            <w:szCs w:val="24"/>
            <w:rPrChange w:id="302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deve possuir várias disciplinas e um disciplina pode estar vinculada a mais de um curso. </w:t>
        </w:r>
      </w:ins>
    </w:p>
    <w:p w14:paraId="3E91B2D0" w14:textId="77777777" w:rsidR="00AD385F" w:rsidRPr="0018508E" w:rsidRDefault="00AD385F" w:rsidP="00AD385F">
      <w:pPr>
        <w:pStyle w:val="PargrafodaLista"/>
        <w:rPr>
          <w:ins w:id="303" w:author="JN Marcos" w:date="2015-12-07T16:56:00Z"/>
          <w:rFonts w:ascii="Calibri" w:eastAsia="Segoe UI" w:hAnsi="Calibri" w:cs="Segoe UI"/>
          <w:sz w:val="24"/>
          <w:szCs w:val="24"/>
          <w:rPrChange w:id="304" w:author="JN Marcos" w:date="2015-12-07T19:56:00Z">
            <w:rPr>
              <w:ins w:id="305" w:author="JN Marcos" w:date="2015-12-07T16:56:00Z"/>
            </w:rPr>
          </w:rPrChange>
        </w:rPr>
        <w:pPrChange w:id="306" w:author="JN Marcos" w:date="2015-12-07T16:56:00Z">
          <w:pPr>
            <w:pStyle w:val="PargrafodaLista"/>
            <w:numPr>
              <w:numId w:val="10"/>
            </w:numPr>
            <w:spacing w:line="240" w:lineRule="auto"/>
            <w:ind w:hanging="360"/>
            <w:jc w:val="both"/>
          </w:pPr>
        </w:pPrChange>
      </w:pPr>
    </w:p>
    <w:p w14:paraId="4BFF6D4C" w14:textId="77777777" w:rsidR="00AD385F" w:rsidRPr="0018508E" w:rsidRDefault="00AD385F" w:rsidP="00CC43CF">
      <w:pPr>
        <w:pStyle w:val="PargrafodaLista"/>
        <w:numPr>
          <w:ilvl w:val="0"/>
          <w:numId w:val="10"/>
        </w:numPr>
        <w:spacing w:line="240" w:lineRule="auto"/>
        <w:jc w:val="both"/>
        <w:rPr>
          <w:ins w:id="307" w:author="JN Marcos" w:date="2015-12-07T16:57:00Z"/>
          <w:rFonts w:ascii="Calibri" w:eastAsia="Arial" w:hAnsi="Calibri" w:cs="Segoe UI"/>
          <w:sz w:val="24"/>
          <w:szCs w:val="24"/>
          <w:rPrChange w:id="308" w:author="JN Marcos" w:date="2015-12-07T19:56:00Z">
            <w:rPr>
              <w:ins w:id="309" w:author="JN Marcos" w:date="2015-12-07T16:57:00Z"/>
              <w:rFonts w:ascii="Segoe UI" w:eastAsia="Segoe UI" w:hAnsi="Segoe UI" w:cs="Segoe UI"/>
              <w:sz w:val="24"/>
              <w:szCs w:val="24"/>
            </w:rPr>
          </w:rPrChange>
        </w:rPr>
        <w:pPrChange w:id="310" w:author="JN Marcos" w:date="2015-12-07T16:43:00Z">
          <w:pPr>
            <w:pStyle w:val="PargrafodaLista"/>
            <w:numPr>
              <w:numId w:val="10"/>
            </w:numPr>
            <w:ind w:hanging="360"/>
            <w:jc w:val="both"/>
          </w:pPr>
        </w:pPrChange>
      </w:pPr>
      <w:ins w:id="311" w:author="JN Marcos" w:date="2015-12-07T16:56:00Z">
        <w:r w:rsidRPr="0018508E">
          <w:rPr>
            <w:rFonts w:ascii="Calibri" w:eastAsia="Segoe UI" w:hAnsi="Calibri" w:cs="Segoe UI"/>
            <w:sz w:val="24"/>
            <w:szCs w:val="24"/>
            <w:rPrChange w:id="312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Uma disciplina possui: código, nome, </w:t>
        </w:r>
        <w:r w:rsidRPr="0018508E">
          <w:rPr>
            <w:rFonts w:ascii="Calibri" w:eastAsia="Segoe UI" w:hAnsi="Calibri" w:cs="Segoe UI"/>
            <w:b/>
            <w:sz w:val="24"/>
            <w:szCs w:val="24"/>
            <w:rPrChange w:id="313" w:author="JN Marcos" w:date="2015-12-07T19:56:00Z">
              <w:rPr>
                <w:rFonts w:ascii="Segoe UI" w:eastAsia="Segoe UI" w:hAnsi="Segoe UI" w:cs="Segoe UI"/>
                <w:b/>
                <w:sz w:val="24"/>
                <w:szCs w:val="24"/>
              </w:rPr>
            </w:rPrChange>
          </w:rPr>
          <w:t>tipo (obrigatória ou optativa),</w:t>
        </w:r>
        <w:r w:rsidRPr="0018508E">
          <w:rPr>
            <w:rFonts w:ascii="Calibri" w:eastAsia="Segoe UI" w:hAnsi="Calibri" w:cs="Segoe UI"/>
            <w:sz w:val="24"/>
            <w:szCs w:val="24"/>
            <w:rPrChange w:id="314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 carga horária e nº créditos. Uma disciplina pode exigir nenhum ou alguma(s) disciplina(s) como pré-requisito. Só é permitido "pagar" uma disciplina se, e somente se, todos os pré-requisitos forem satisfeitos. Os pré-requisitos da disciplina que o aluno deseja ser matriculado serão comparados com as disciplinas do seu histórico e verificado se os pré-requisitos foram “pagos” e aluno obteve êxito (conseguiu aprovação) neles para serem “satisfeitos”. </w:t>
        </w:r>
      </w:ins>
      <w:ins w:id="315" w:author="JN Marcos" w:date="2015-12-07T16:32:00Z">
        <w:r w:rsidR="00A307D0" w:rsidRPr="0018508E">
          <w:rPr>
            <w:rFonts w:ascii="Calibri" w:eastAsia="Segoe UI" w:hAnsi="Calibri" w:cs="Segoe UI"/>
            <w:sz w:val="24"/>
            <w:szCs w:val="24"/>
            <w:rPrChange w:id="316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Cada disciplina deve oferecer uma ou mais ofertas de disciplina para a matrícula de alunos, na qual cada oferta está vinculada a uma disciplina. </w:t>
        </w:r>
      </w:ins>
    </w:p>
    <w:p w14:paraId="1F7E1A40" w14:textId="77777777" w:rsidR="00AD385F" w:rsidRPr="0018508E" w:rsidRDefault="00AD385F" w:rsidP="00AD385F">
      <w:pPr>
        <w:pStyle w:val="PargrafodaLista"/>
        <w:rPr>
          <w:ins w:id="317" w:author="JN Marcos" w:date="2015-12-07T16:57:00Z"/>
          <w:rFonts w:ascii="Calibri" w:eastAsia="Segoe UI" w:hAnsi="Calibri" w:cs="Segoe UI"/>
          <w:sz w:val="24"/>
          <w:szCs w:val="24"/>
          <w:rPrChange w:id="318" w:author="JN Marcos" w:date="2015-12-07T19:56:00Z">
            <w:rPr>
              <w:ins w:id="319" w:author="JN Marcos" w:date="2015-12-07T16:57:00Z"/>
            </w:rPr>
          </w:rPrChange>
        </w:rPr>
        <w:pPrChange w:id="320" w:author="JN Marcos" w:date="2015-12-07T16:57:00Z">
          <w:pPr>
            <w:pStyle w:val="PargrafodaLista"/>
            <w:numPr>
              <w:numId w:val="10"/>
            </w:numPr>
            <w:spacing w:line="240" w:lineRule="auto"/>
            <w:ind w:hanging="360"/>
            <w:jc w:val="both"/>
          </w:pPr>
        </w:pPrChange>
      </w:pPr>
    </w:p>
    <w:p w14:paraId="6624189C" w14:textId="2A989790" w:rsidR="00AD385F" w:rsidRPr="0018508E" w:rsidDel="00AD385F" w:rsidRDefault="00AD385F" w:rsidP="00AD385F">
      <w:pPr>
        <w:pStyle w:val="PargrafodaLista"/>
        <w:numPr>
          <w:ilvl w:val="0"/>
          <w:numId w:val="10"/>
        </w:numPr>
        <w:spacing w:line="240" w:lineRule="auto"/>
        <w:jc w:val="both"/>
        <w:rPr>
          <w:del w:id="321" w:author="JN Marcos" w:date="2015-12-07T16:57:00Z"/>
          <w:moveTo w:id="322" w:author="JN Marcos" w:date="2015-12-07T16:57:00Z"/>
          <w:rFonts w:ascii="Calibri" w:eastAsia="Segoe UI" w:hAnsi="Calibri" w:cs="Segoe UI"/>
          <w:sz w:val="24"/>
          <w:szCs w:val="24"/>
          <w:rPrChange w:id="323" w:author="JN Marcos" w:date="2015-12-07T19:56:00Z">
            <w:rPr>
              <w:del w:id="324" w:author="JN Marcos" w:date="2015-12-07T16:57:00Z"/>
              <w:moveTo w:id="325" w:author="JN Marcos" w:date="2015-12-07T16:57:00Z"/>
              <w:rFonts w:ascii="Segoe UI" w:eastAsia="Segoe UI" w:hAnsi="Segoe UI" w:cs="Segoe UI"/>
              <w:sz w:val="24"/>
              <w:szCs w:val="24"/>
            </w:rPr>
          </w:rPrChange>
        </w:rPr>
      </w:pPr>
      <w:moveToRangeStart w:id="326" w:author="JN Marcos" w:date="2015-12-07T16:57:00Z" w:name="move437270776"/>
      <w:moveTo w:id="327" w:author="JN Marcos" w:date="2015-12-07T16:57:00Z">
        <w:r w:rsidRPr="0018508E">
          <w:rPr>
            <w:rFonts w:ascii="Calibri" w:eastAsia="Segoe UI" w:hAnsi="Calibri" w:cs="Segoe UI"/>
            <w:sz w:val="24"/>
            <w:szCs w:val="24"/>
            <w:rPrChange w:id="328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A oferta de uma disciplina disponibilizará: semestre, ano, dias e horário de realização das aulas da disciplina, bem como quantidade de alunos matriculados.</w:t>
        </w:r>
      </w:moveTo>
      <w:ins w:id="329" w:author="JN Marcos" w:date="2015-12-07T16:57:00Z">
        <w:r w:rsidRPr="0018508E">
          <w:rPr>
            <w:rFonts w:ascii="Calibri" w:eastAsia="Segoe UI" w:hAnsi="Calibri" w:cs="Segoe UI"/>
            <w:sz w:val="24"/>
            <w:szCs w:val="24"/>
            <w:rPrChange w:id="330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 </w:t>
        </w:r>
      </w:ins>
    </w:p>
    <w:moveToRangeEnd w:id="326"/>
    <w:p w14:paraId="0FCCB652" w14:textId="2F868BC5" w:rsidR="00A307D0" w:rsidRPr="0018508E" w:rsidRDefault="00A307D0" w:rsidP="00AD385F">
      <w:pPr>
        <w:pStyle w:val="PargrafodaLista"/>
        <w:numPr>
          <w:ilvl w:val="0"/>
          <w:numId w:val="10"/>
        </w:numPr>
        <w:spacing w:line="240" w:lineRule="auto"/>
        <w:jc w:val="both"/>
        <w:rPr>
          <w:ins w:id="331" w:author="JN Marcos" w:date="2015-12-07T16:58:00Z"/>
          <w:rFonts w:ascii="Calibri" w:eastAsia="Arial" w:hAnsi="Calibri" w:cs="Segoe UI"/>
          <w:sz w:val="24"/>
          <w:szCs w:val="24"/>
          <w:rPrChange w:id="332" w:author="JN Marcos" w:date="2015-12-07T19:56:00Z">
            <w:rPr>
              <w:ins w:id="333" w:author="JN Marcos" w:date="2015-12-07T16:58:00Z"/>
              <w:rFonts w:ascii="Segoe UI" w:eastAsia="Segoe UI" w:hAnsi="Segoe UI" w:cs="Segoe UI"/>
              <w:sz w:val="24"/>
              <w:szCs w:val="24"/>
            </w:rPr>
          </w:rPrChange>
        </w:rPr>
        <w:pPrChange w:id="334" w:author="JN Marcos" w:date="2015-12-07T16:57:00Z">
          <w:pPr>
            <w:pStyle w:val="PargrafodaLista"/>
            <w:numPr>
              <w:numId w:val="10"/>
            </w:numPr>
            <w:ind w:hanging="360"/>
            <w:jc w:val="both"/>
          </w:pPr>
        </w:pPrChange>
      </w:pPr>
      <w:ins w:id="335" w:author="JN Marcos" w:date="2015-12-07T16:34:00Z">
        <w:r w:rsidRPr="0018508E">
          <w:rPr>
            <w:rFonts w:ascii="Calibri" w:eastAsia="Segoe UI" w:hAnsi="Calibri" w:cs="Segoe UI"/>
            <w:sz w:val="24"/>
            <w:szCs w:val="24"/>
            <w:rPrChange w:id="336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Cada oferta de disciplina pode ter </w:t>
        </w:r>
      </w:ins>
      <w:ins w:id="337" w:author="JN Marcos" w:date="2015-12-07T16:57:00Z">
        <w:r w:rsidR="00AD385F" w:rsidRPr="0018508E">
          <w:rPr>
            <w:rFonts w:ascii="Calibri" w:eastAsia="Segoe UI" w:hAnsi="Calibri" w:cs="Segoe UI"/>
            <w:sz w:val="24"/>
            <w:szCs w:val="24"/>
            <w:rPrChange w:id="338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vários </w:t>
        </w:r>
      </w:ins>
      <w:ins w:id="339" w:author="JN Marcos" w:date="2015-12-07T16:34:00Z">
        <w:r w:rsidRPr="0018508E">
          <w:rPr>
            <w:rFonts w:ascii="Calibri" w:eastAsia="Segoe UI" w:hAnsi="Calibri" w:cs="Segoe UI"/>
            <w:sz w:val="24"/>
            <w:szCs w:val="24"/>
            <w:rPrChange w:id="340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alunos matriculados. </w:t>
        </w:r>
      </w:ins>
    </w:p>
    <w:p w14:paraId="1B60F81E" w14:textId="77777777" w:rsidR="00AD385F" w:rsidRPr="0018508E" w:rsidRDefault="00AD385F" w:rsidP="00AD385F">
      <w:pPr>
        <w:pStyle w:val="PargrafodaLista"/>
        <w:spacing w:line="240" w:lineRule="auto"/>
        <w:jc w:val="both"/>
        <w:rPr>
          <w:ins w:id="341" w:author="JN Marcos" w:date="2015-12-07T16:58:00Z"/>
          <w:rFonts w:ascii="Calibri" w:eastAsia="Arial" w:hAnsi="Calibri" w:cs="Segoe UI"/>
          <w:sz w:val="24"/>
          <w:szCs w:val="24"/>
          <w:rPrChange w:id="342" w:author="JN Marcos" w:date="2015-12-07T19:56:00Z">
            <w:rPr>
              <w:ins w:id="343" w:author="JN Marcos" w:date="2015-12-07T16:58:00Z"/>
              <w:rFonts w:ascii="Segoe UI" w:eastAsia="Segoe UI" w:hAnsi="Segoe UI" w:cs="Segoe UI"/>
              <w:sz w:val="24"/>
              <w:szCs w:val="24"/>
            </w:rPr>
          </w:rPrChange>
        </w:rPr>
        <w:pPrChange w:id="344" w:author="JN Marcos" w:date="2015-12-07T16:58:00Z">
          <w:pPr>
            <w:pStyle w:val="PargrafodaLista"/>
            <w:numPr>
              <w:numId w:val="10"/>
            </w:numPr>
            <w:ind w:hanging="360"/>
            <w:jc w:val="both"/>
          </w:pPr>
        </w:pPrChange>
      </w:pPr>
    </w:p>
    <w:p w14:paraId="7582A1CF" w14:textId="2EF1F9D2" w:rsidR="00AD385F" w:rsidRPr="0018508E" w:rsidRDefault="00AD385F" w:rsidP="00AD385F">
      <w:pPr>
        <w:pStyle w:val="PargrafodaLista"/>
        <w:numPr>
          <w:ilvl w:val="0"/>
          <w:numId w:val="10"/>
        </w:numPr>
        <w:spacing w:line="240" w:lineRule="auto"/>
        <w:jc w:val="both"/>
        <w:rPr>
          <w:ins w:id="345" w:author="JN Marcos" w:date="2015-12-07T16:34:00Z"/>
          <w:rFonts w:ascii="Calibri" w:eastAsia="Arial" w:hAnsi="Calibri" w:cs="Segoe UI"/>
          <w:sz w:val="24"/>
          <w:szCs w:val="24"/>
          <w:rPrChange w:id="346" w:author="JN Marcos" w:date="2015-12-07T19:56:00Z">
            <w:rPr>
              <w:ins w:id="347" w:author="JN Marcos" w:date="2015-12-07T16:34:00Z"/>
              <w:rFonts w:ascii="Segoe UI" w:eastAsia="Segoe UI" w:hAnsi="Segoe UI" w:cs="Segoe UI"/>
              <w:sz w:val="24"/>
              <w:szCs w:val="24"/>
            </w:rPr>
          </w:rPrChange>
        </w:rPr>
        <w:pPrChange w:id="348" w:author="JN Marcos" w:date="2015-12-07T16:57:00Z">
          <w:pPr>
            <w:pStyle w:val="PargrafodaLista"/>
            <w:numPr>
              <w:numId w:val="10"/>
            </w:numPr>
            <w:ind w:hanging="360"/>
            <w:jc w:val="both"/>
          </w:pPr>
        </w:pPrChange>
      </w:pPr>
      <w:ins w:id="349" w:author="JN Marcos" w:date="2015-12-07T16:58:00Z">
        <w:r w:rsidRPr="0018508E">
          <w:rPr>
            <w:rFonts w:ascii="Calibri" w:eastAsia="Segoe UI" w:hAnsi="Calibri" w:cs="Segoe UI"/>
            <w:sz w:val="24"/>
            <w:szCs w:val="24"/>
            <w:rPrChange w:id="350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Uma oferta de disciplina deve ser ministrada por um professor. Um professor pode ministrar mais de uma oferta de disciplina. O professor ficará responsável de organizar todo o calendário dessa oferta da disciplina.</w:t>
        </w:r>
      </w:ins>
    </w:p>
    <w:p w14:paraId="7FA350E9" w14:textId="77777777" w:rsidR="00A307D0" w:rsidRPr="0018508E" w:rsidRDefault="00A307D0" w:rsidP="00A307D0">
      <w:pPr>
        <w:pStyle w:val="PargrafodaLista"/>
        <w:rPr>
          <w:ins w:id="351" w:author="JN Marcos" w:date="2015-12-07T16:34:00Z"/>
          <w:rFonts w:ascii="Calibri" w:eastAsia="Segoe UI" w:hAnsi="Calibri" w:cs="Segoe UI"/>
          <w:sz w:val="24"/>
          <w:szCs w:val="24"/>
          <w:rPrChange w:id="352" w:author="JN Marcos" w:date="2015-12-07T19:56:00Z">
            <w:rPr>
              <w:ins w:id="353" w:author="JN Marcos" w:date="2015-12-07T16:34:00Z"/>
            </w:rPr>
          </w:rPrChange>
        </w:rPr>
        <w:pPrChange w:id="354" w:author="JN Marcos" w:date="2015-12-07T16:34:00Z">
          <w:pPr>
            <w:pStyle w:val="PargrafodaLista"/>
            <w:numPr>
              <w:numId w:val="10"/>
            </w:numPr>
            <w:spacing w:line="240" w:lineRule="auto"/>
            <w:ind w:hanging="360"/>
            <w:jc w:val="both"/>
          </w:pPr>
        </w:pPrChange>
      </w:pPr>
    </w:p>
    <w:p w14:paraId="76A01470" w14:textId="77777777" w:rsidR="004A0209" w:rsidRPr="004A0209" w:rsidRDefault="1CBA9C19">
      <w:pPr>
        <w:pStyle w:val="PargrafodaLista"/>
        <w:numPr>
          <w:ilvl w:val="0"/>
          <w:numId w:val="10"/>
        </w:numPr>
        <w:spacing w:line="240" w:lineRule="auto"/>
        <w:jc w:val="both"/>
        <w:rPr>
          <w:ins w:id="355" w:author="JN Marcos" w:date="2015-12-07T20:07:00Z"/>
          <w:rFonts w:ascii="Calibri" w:eastAsia="Arial" w:hAnsi="Calibri" w:cs="Segoe UI"/>
          <w:sz w:val="24"/>
          <w:szCs w:val="24"/>
          <w:rPrChange w:id="356" w:author="JN Marcos" w:date="2015-12-07T20:07:00Z">
            <w:rPr>
              <w:ins w:id="357" w:author="JN Marcos" w:date="2015-12-07T20:07:00Z"/>
              <w:rFonts w:ascii="Calibri" w:eastAsia="Segoe UI" w:hAnsi="Calibri" w:cs="Segoe UI"/>
              <w:sz w:val="24"/>
              <w:szCs w:val="24"/>
            </w:rPr>
          </w:rPrChange>
        </w:rPr>
        <w:pPrChange w:id="358" w:author="JN Marcos" w:date="2015-10-03T21:11:00Z">
          <w:pPr>
            <w:pStyle w:val="PargrafodaLista"/>
            <w:numPr>
              <w:numId w:val="10"/>
            </w:numPr>
            <w:ind w:hanging="360"/>
            <w:jc w:val="both"/>
          </w:pPr>
        </w:pPrChange>
      </w:pPr>
      <w:ins w:id="359" w:author="Guilherme Melo" w:date="2015-10-03T18:41:00Z">
        <w:del w:id="360" w:author="JN Marcos" w:date="2015-12-07T16:32:00Z">
          <w:r w:rsidRPr="0018508E" w:rsidDel="00A307D0">
            <w:rPr>
              <w:rFonts w:ascii="Calibri" w:eastAsia="Segoe UI" w:hAnsi="Calibri" w:cs="Segoe UI"/>
              <w:sz w:val="24"/>
              <w:szCs w:val="24"/>
              <w:rPrChange w:id="361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Os alunos devem estar matriculados em </w:delText>
          </w:r>
        </w:del>
      </w:ins>
      <w:ins w:id="362" w:author="Guilherme Melo" w:date="2015-10-03T18:55:00Z">
        <w:del w:id="363" w:author="JN Marcos" w:date="2015-12-07T16:32:00Z">
          <w:r w:rsidR="093A6B28" w:rsidRPr="0018508E" w:rsidDel="00A307D0">
            <w:rPr>
              <w:rFonts w:ascii="Calibri" w:eastAsia="Segoe UI" w:hAnsi="Calibri" w:cs="Segoe UI"/>
              <w:sz w:val="24"/>
              <w:szCs w:val="24"/>
              <w:rPrChange w:id="364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ofe</w:delText>
          </w:r>
          <w:r w:rsidR="1B6DDE5E" w:rsidRPr="0018508E" w:rsidDel="00A307D0">
            <w:rPr>
              <w:rFonts w:ascii="Calibri" w:eastAsia="Segoe UI" w:hAnsi="Calibri" w:cs="Segoe UI"/>
              <w:sz w:val="24"/>
              <w:szCs w:val="24"/>
              <w:rPrChange w:id="365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rtas disponibilizadas pela</w:delText>
          </w:r>
        </w:del>
      </w:ins>
      <w:ins w:id="366" w:author="Guilherme Melo" w:date="2015-10-03T18:56:00Z">
        <w:del w:id="367" w:author="JN Marcos" w:date="2015-12-07T16:32:00Z">
          <w:r w:rsidR="3F5A0455" w:rsidRPr="0018508E" w:rsidDel="00A307D0">
            <w:rPr>
              <w:rFonts w:ascii="Calibri" w:eastAsia="Segoe UI" w:hAnsi="Calibri" w:cs="Segoe UI"/>
              <w:sz w:val="24"/>
              <w:szCs w:val="24"/>
              <w:rPrChange w:id="368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s</w:delText>
          </w:r>
        </w:del>
      </w:ins>
      <w:ins w:id="369" w:author="Guilherme Melo" w:date="2015-10-03T18:55:00Z">
        <w:del w:id="370" w:author="JN Marcos" w:date="2015-12-07T16:32:00Z">
          <w:r w:rsidR="1B6DDE5E" w:rsidRPr="0018508E" w:rsidDel="00A307D0">
            <w:rPr>
              <w:rFonts w:ascii="Calibri" w:eastAsia="Segoe UI" w:hAnsi="Calibri" w:cs="Segoe UI"/>
              <w:sz w:val="24"/>
              <w:szCs w:val="24"/>
              <w:rPrChange w:id="371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372" w:author="Guilherme Melo" w:date="2015-10-03T18:41:00Z">
        <w:del w:id="373" w:author="JN Marcos" w:date="2015-12-07T16:32:00Z">
          <w:r w:rsidRPr="0018508E" w:rsidDel="00A307D0">
            <w:rPr>
              <w:rFonts w:ascii="Calibri" w:eastAsia="Segoe UI" w:hAnsi="Calibri" w:cs="Segoe UI"/>
              <w:sz w:val="24"/>
              <w:szCs w:val="24"/>
              <w:rPrChange w:id="374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disciplinas</w:delText>
          </w:r>
        </w:del>
      </w:ins>
      <w:ins w:id="375" w:author="JN Marcos" w:date="2015-12-07T16:32:00Z">
        <w:r w:rsidR="00A307D0" w:rsidRPr="0018508E">
          <w:rPr>
            <w:rFonts w:ascii="Calibri" w:eastAsia="Segoe UI" w:hAnsi="Calibri" w:cs="Segoe UI"/>
            <w:sz w:val="24"/>
            <w:szCs w:val="24"/>
            <w:rPrChange w:id="376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É necessário que o aluno esteja matriculado ao menos em três disciplinas e no máximo em dez, sendo, </w:t>
        </w:r>
        <w:r w:rsidR="00A307D0" w:rsidRPr="0018508E">
          <w:rPr>
            <w:rFonts w:ascii="Calibri" w:eastAsia="Segoe UI" w:hAnsi="Calibri" w:cs="Segoe UI"/>
            <w:b/>
            <w:sz w:val="24"/>
            <w:szCs w:val="24"/>
            <w:rPrChange w:id="377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ao mínimo</w:t>
        </w:r>
        <w:r w:rsidR="00A307D0" w:rsidRPr="0018508E">
          <w:rPr>
            <w:rFonts w:ascii="Calibri" w:eastAsia="Segoe UI" w:hAnsi="Calibri" w:cs="Segoe UI"/>
            <w:sz w:val="24"/>
            <w:szCs w:val="24"/>
            <w:rPrChange w:id="378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 </w:t>
        </w:r>
        <w:r w:rsidR="00A307D0" w:rsidRPr="0018508E">
          <w:rPr>
            <w:rFonts w:ascii="Calibri" w:eastAsia="Segoe UI" w:hAnsi="Calibri" w:cs="Segoe UI"/>
            <w:b/>
            <w:sz w:val="24"/>
            <w:szCs w:val="24"/>
            <w:rPrChange w:id="379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duas disciplinas tidas como obrigatórias</w:t>
        </w:r>
        <w:r w:rsidR="00A307D0" w:rsidRPr="0018508E">
          <w:rPr>
            <w:rFonts w:ascii="Calibri" w:eastAsia="Segoe UI" w:hAnsi="Calibri" w:cs="Segoe UI"/>
            <w:sz w:val="24"/>
            <w:szCs w:val="24"/>
            <w:rPrChange w:id="380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. Na realização da matrícula do aluno, deve ser guardado a data de realização de matrícula e o número de protocolo.</w:t>
        </w:r>
      </w:ins>
    </w:p>
    <w:p w14:paraId="1216C56E" w14:textId="3DD74299" w:rsidR="00414F16" w:rsidRPr="004A0209" w:rsidDel="59DDB9AB" w:rsidRDefault="5C3894C8" w:rsidP="004A0209">
      <w:pPr>
        <w:rPr>
          <w:del w:id="381" w:author="Guilherme Melo" w:date="2015-10-03T19:13:00Z"/>
          <w:rFonts w:ascii="Calibri" w:eastAsia="Arial" w:hAnsi="Calibri" w:cs="Segoe UI"/>
          <w:sz w:val="24"/>
          <w:szCs w:val="24"/>
          <w:rPrChange w:id="382" w:author="JN Marcos" w:date="2015-12-07T20:07:00Z">
            <w:rPr>
              <w:del w:id="383" w:author="Guilherme Melo" w:date="2015-10-03T19:13:00Z"/>
              <w:rFonts w:ascii="Arial" w:eastAsia="Arial" w:hAnsi="Arial" w:cs="Arial"/>
              <w:sz w:val="24"/>
              <w:szCs w:val="24"/>
            </w:rPr>
          </w:rPrChange>
        </w:rPr>
        <w:pPrChange w:id="384" w:author="JN Marcos" w:date="2015-12-07T20:07:00Z">
          <w:pPr>
            <w:pStyle w:val="PargrafodaLista"/>
            <w:numPr>
              <w:numId w:val="10"/>
            </w:numPr>
            <w:ind w:hanging="360"/>
            <w:jc w:val="both"/>
          </w:pPr>
        </w:pPrChange>
      </w:pPr>
      <w:ins w:id="385" w:author="Guilherme Melo" w:date="2015-10-03T19:14:00Z">
        <w:del w:id="386" w:author="JN Marcos" w:date="2015-10-03T22:15:00Z">
          <w:r w:rsidRPr="004A0209" w:rsidDel="2AB47B4B">
            <w:rPr>
              <w:rFonts w:ascii="Calibri" w:eastAsia="Segoe UI" w:hAnsi="Calibri" w:cs="Segoe UI"/>
              <w:sz w:val="24"/>
              <w:szCs w:val="24"/>
              <w:rPrChange w:id="387" w:author="JN Marcos" w:date="2015-12-07T20:07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, é</w:delText>
          </w:r>
        </w:del>
      </w:ins>
      <w:ins w:id="388" w:author="Guilherme Melo" w:date="2015-10-03T19:13:00Z">
        <w:del w:id="389" w:author="JN Marcos" w:date="2015-12-07T16:32:00Z">
          <w:r w:rsidR="59DDB9AB" w:rsidRPr="004A0209" w:rsidDel="00A307D0">
            <w:rPr>
              <w:rFonts w:ascii="Calibri" w:eastAsia="Segoe UI" w:hAnsi="Calibri" w:cs="Segoe UI"/>
              <w:sz w:val="24"/>
              <w:szCs w:val="24"/>
              <w:rPrChange w:id="390" w:author="JN Marcos" w:date="2015-12-07T20:07:00Z">
                <w:rPr/>
              </w:rPrChange>
            </w:rPr>
            <w:delText xml:space="preserve"> necessário que o aluno esteja matr</w:delText>
          </w:r>
        </w:del>
        <w:del w:id="391" w:author="JN Marcos" w:date="2015-10-03T22:15:00Z">
          <w:r w:rsidR="59DDB9AB" w:rsidRPr="004A0209" w:rsidDel="2AB47B4B">
            <w:rPr>
              <w:rFonts w:ascii="Calibri" w:eastAsia="Segoe UI" w:hAnsi="Calibri" w:cs="Segoe UI"/>
              <w:sz w:val="24"/>
              <w:szCs w:val="24"/>
              <w:rPrChange w:id="392" w:author="JN Marcos" w:date="2015-12-07T20:07:00Z">
                <w:rPr/>
              </w:rPrChange>
            </w:rPr>
            <w:delText>i</w:delText>
          </w:r>
        </w:del>
        <w:del w:id="393" w:author="JN Marcos" w:date="2015-12-07T16:32:00Z">
          <w:r w:rsidR="59DDB9AB" w:rsidRPr="004A0209" w:rsidDel="00A307D0">
            <w:rPr>
              <w:rFonts w:ascii="Calibri" w:eastAsia="Segoe UI" w:hAnsi="Calibri" w:cs="Segoe UI"/>
              <w:sz w:val="24"/>
              <w:szCs w:val="24"/>
              <w:rPrChange w:id="394" w:author="JN Marcos" w:date="2015-12-07T20:07:00Z">
                <w:rPr/>
              </w:rPrChange>
            </w:rPr>
            <w:delText>culado ao menos em três disciplinas e no máximo em dez, sendo, ao mínimo duas disciplinas tidas como obrigatórias.</w:delText>
          </w:r>
        </w:del>
      </w:ins>
      <w:ins w:id="395" w:author="Guilherme Melo" w:date="2015-10-03T18:41:00Z">
        <w:del w:id="396" w:author="JN Marcos" w:date="2015-12-07T16:32:00Z">
          <w:r w:rsidR="1CBA9C19" w:rsidRPr="004A0209" w:rsidDel="00A307D0">
            <w:rPr>
              <w:rFonts w:ascii="Calibri" w:eastAsia="Segoe UI" w:hAnsi="Calibri" w:cs="Segoe UI"/>
              <w:sz w:val="24"/>
              <w:szCs w:val="24"/>
              <w:rPrChange w:id="397" w:author="JN Marcos" w:date="2015-12-07T20:07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 Cada </w:delText>
          </w:r>
        </w:del>
      </w:ins>
      <w:ins w:id="398" w:author="Guilherme Melo" w:date="2015-10-03T18:56:00Z">
        <w:del w:id="399" w:author="JN Marcos" w:date="2015-12-07T16:32:00Z">
          <w:r w:rsidR="1F8244C5" w:rsidRPr="004A0209" w:rsidDel="00A307D0">
            <w:rPr>
              <w:rFonts w:ascii="Calibri" w:eastAsia="Segoe UI" w:hAnsi="Calibri" w:cs="Segoe UI"/>
              <w:sz w:val="24"/>
              <w:szCs w:val="24"/>
              <w:rPrChange w:id="400" w:author="JN Marcos" w:date="2015-12-07T20:07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oferta de </w:delText>
          </w:r>
        </w:del>
      </w:ins>
      <w:ins w:id="401" w:author="Guilherme Melo" w:date="2015-10-03T18:41:00Z">
        <w:del w:id="402" w:author="JN Marcos" w:date="2015-12-07T16:32:00Z">
          <w:r w:rsidR="1CBA9C19" w:rsidRPr="004A0209" w:rsidDel="00A307D0">
            <w:rPr>
              <w:rFonts w:ascii="Calibri" w:eastAsia="Segoe UI" w:hAnsi="Calibri" w:cs="Segoe UI"/>
              <w:sz w:val="24"/>
              <w:szCs w:val="24"/>
              <w:rPrChange w:id="403" w:author="JN Marcos" w:date="2015-12-07T20:07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disciplina </w:delText>
          </w:r>
        </w:del>
      </w:ins>
      <w:ins w:id="404" w:author="Guilherme Melo" w:date="2015-10-03T22:16:00Z">
        <w:del w:id="405" w:author="JN Marcos" w:date="2015-12-07T16:32:00Z">
          <w:r w:rsidR="1EB71A81" w:rsidRPr="004A0209" w:rsidDel="00A307D0">
            <w:rPr>
              <w:rFonts w:ascii="Calibri" w:eastAsia="Segoe UI" w:hAnsi="Calibri" w:cs="Segoe UI"/>
              <w:sz w:val="24"/>
              <w:szCs w:val="24"/>
              <w:rPrChange w:id="406" w:author="JN Marcos" w:date="2015-12-07T20:07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pode</w:delText>
          </w:r>
        </w:del>
      </w:ins>
      <w:ins w:id="407" w:author="Guilherme Melo" w:date="2015-10-03T18:41:00Z">
        <w:del w:id="408" w:author="JN Marcos" w:date="2015-12-07T16:32:00Z">
          <w:r w:rsidR="1CBA9C19" w:rsidRPr="004A0209" w:rsidDel="00A307D0">
            <w:rPr>
              <w:rFonts w:ascii="Calibri" w:eastAsia="Segoe UI" w:hAnsi="Calibri" w:cs="Segoe UI"/>
              <w:sz w:val="24"/>
              <w:szCs w:val="24"/>
              <w:rPrChange w:id="409" w:author="JN Marcos" w:date="2015-12-07T20:07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 ter alunos matriculados. Na realização da matrícula do aluno, deve ser guardado a data de realização de matrícula e o número de protocolo.</w:delText>
          </w:r>
        </w:del>
      </w:ins>
    </w:p>
    <w:p w14:paraId="5E4BDCEC" w14:textId="51C77636" w:rsidR="22AE1993" w:rsidRPr="0018508E" w:rsidRDefault="22AE1993" w:rsidP="004A0209">
      <w:pPr>
        <w:rPr>
          <w:ins w:id="410" w:author="Guilherme Melo" w:date="2015-10-03T19:21:00Z"/>
          <w:rPrChange w:id="411" w:author="JN Marcos" w:date="2015-12-07T19:56:00Z">
            <w:rPr>
              <w:ins w:id="412" w:author="Guilherme Melo" w:date="2015-10-03T19:21:00Z"/>
              <w:rFonts w:ascii="Segoe UI" w:eastAsia="Segoe UI" w:hAnsi="Segoe UI" w:cs="Segoe UI"/>
              <w:sz w:val="24"/>
              <w:szCs w:val="24"/>
            </w:rPr>
          </w:rPrChange>
        </w:rPr>
        <w:pPrChange w:id="413" w:author="JN Marcos" w:date="2015-12-07T20:07:00Z">
          <w:pPr>
            <w:pStyle w:val="PargrafodaLista"/>
            <w:numPr>
              <w:numId w:val="10"/>
            </w:numPr>
            <w:ind w:hanging="360"/>
            <w:jc w:val="both"/>
          </w:pPr>
        </w:pPrChange>
      </w:pPr>
    </w:p>
    <w:p w14:paraId="5905921E" w14:textId="451EDD7C" w:rsidR="7CCD2872" w:rsidRPr="0018508E" w:rsidDel="004A0209" w:rsidRDefault="7CCD2872" w:rsidP="74F953E2">
      <w:pPr>
        <w:spacing w:line="240" w:lineRule="auto"/>
        <w:jc w:val="both"/>
        <w:rPr>
          <w:del w:id="414" w:author="JN Marcos" w:date="2015-12-07T20:06:00Z"/>
          <w:rFonts w:ascii="Calibri" w:eastAsia="Arial" w:hAnsi="Calibri" w:cs="Segoe UI"/>
          <w:sz w:val="24"/>
          <w:szCs w:val="24"/>
          <w:rPrChange w:id="415" w:author="JN Marcos" w:date="2015-12-07T19:56:00Z">
            <w:rPr>
              <w:del w:id="416" w:author="JN Marcos" w:date="2015-12-07T20:06:00Z"/>
              <w:rFonts w:ascii="Arial" w:eastAsia="Arial" w:hAnsi="Arial" w:cs="Arial"/>
              <w:sz w:val="24"/>
              <w:szCs w:val="24"/>
            </w:rPr>
          </w:rPrChange>
        </w:rPr>
      </w:pPr>
    </w:p>
    <w:p w14:paraId="3BD2573A" w14:textId="09F201E9" w:rsidR="00A307D0" w:rsidRDefault="307D31E5" w:rsidP="00AF5CD0">
      <w:pPr>
        <w:pStyle w:val="PargrafodaLista"/>
        <w:numPr>
          <w:ilvl w:val="0"/>
          <w:numId w:val="10"/>
        </w:numPr>
        <w:rPr>
          <w:ins w:id="417" w:author="JN Marcos" w:date="2015-12-07T20:06:00Z"/>
          <w:rFonts w:ascii="Calibri" w:eastAsia="Segoe UI" w:hAnsi="Calibri" w:cs="Segoe UI"/>
          <w:sz w:val="24"/>
          <w:szCs w:val="24"/>
        </w:rPr>
        <w:pPrChange w:id="418" w:author="JN Marcos" w:date="2015-12-07T16:35:00Z">
          <w:pPr>
            <w:pStyle w:val="PargrafodaLista"/>
            <w:spacing w:line="240" w:lineRule="auto"/>
          </w:pPr>
        </w:pPrChange>
      </w:pPr>
      <w:ins w:id="419" w:author="Guilherme Melo" w:date="2015-10-03T19:22:00Z">
        <w:r w:rsidRPr="004A0209">
          <w:rPr>
            <w:rFonts w:ascii="Calibri" w:eastAsia="Segoe UI" w:hAnsi="Calibri" w:cs="Segoe UI"/>
            <w:sz w:val="24"/>
            <w:szCs w:val="24"/>
            <w:rPrChange w:id="420" w:author="JN Marcos" w:date="2015-12-07T20:06:00Z">
              <w:rPr/>
            </w:rPrChange>
          </w:rPr>
          <w:t>O aluno que está matriculado a uma of</w:t>
        </w:r>
        <w:r w:rsidR="1E60A4D7" w:rsidRPr="004A0209">
          <w:rPr>
            <w:rFonts w:ascii="Calibri" w:eastAsia="Segoe UI" w:hAnsi="Calibri" w:cs="Segoe UI"/>
            <w:sz w:val="24"/>
            <w:szCs w:val="24"/>
            <w:rPrChange w:id="421" w:author="JN Marcos" w:date="2015-12-07T20:06:00Z">
              <w:rPr/>
            </w:rPrChange>
          </w:rPr>
          <w:t xml:space="preserve">erta de uma disciplina deve possuir notas </w:t>
        </w:r>
      </w:ins>
      <w:ins w:id="422" w:author="Guilherme Melo" w:date="2015-10-03T19:23:00Z">
        <w:r w:rsidR="50E865F0" w:rsidRPr="004A0209">
          <w:rPr>
            <w:rFonts w:ascii="Calibri" w:eastAsia="Segoe UI" w:hAnsi="Calibri" w:cs="Segoe UI"/>
            <w:sz w:val="24"/>
            <w:szCs w:val="24"/>
            <w:rPrChange w:id="423" w:author="JN Marcos" w:date="2015-12-07T20:06:00Z">
              <w:rPr/>
            </w:rPrChange>
          </w:rPr>
          <w:t>que</w:t>
        </w:r>
        <w:del w:id="424" w:author="JN Marcos" w:date="2015-12-07T16:34:00Z">
          <w:r w:rsidR="50E865F0" w:rsidRPr="004A0209" w:rsidDel="00A307D0">
            <w:rPr>
              <w:rFonts w:ascii="Calibri" w:eastAsia="Segoe UI" w:hAnsi="Calibri" w:cs="Segoe UI"/>
              <w:sz w:val="24"/>
              <w:szCs w:val="24"/>
              <w:rPrChange w:id="425" w:author="JN Marcos" w:date="2015-12-07T20:06:00Z">
                <w:rPr/>
              </w:rPrChange>
            </w:rPr>
            <w:delText xml:space="preserve"> servem </w:delText>
          </w:r>
        </w:del>
      </w:ins>
      <w:ins w:id="426" w:author="JN Marcos" w:date="2015-12-07T16:34:00Z">
        <w:r w:rsidR="00A307D0" w:rsidRPr="004A0209">
          <w:rPr>
            <w:rFonts w:ascii="Calibri" w:eastAsia="Segoe UI" w:hAnsi="Calibri" w:cs="Segoe UI"/>
            <w:sz w:val="24"/>
            <w:szCs w:val="24"/>
            <w:rPrChange w:id="427" w:author="JN Marcos" w:date="2015-12-07T20:0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 são usadas </w:t>
        </w:r>
      </w:ins>
      <w:ins w:id="428" w:author="Guilherme Melo" w:date="2015-10-03T19:23:00Z">
        <w:r w:rsidR="50E865F0" w:rsidRPr="004A0209">
          <w:rPr>
            <w:rFonts w:ascii="Calibri" w:eastAsia="Segoe UI" w:hAnsi="Calibri" w:cs="Segoe UI"/>
            <w:sz w:val="24"/>
            <w:szCs w:val="24"/>
            <w:rPrChange w:id="429" w:author="JN Marcos" w:date="2015-12-07T20:06:00Z">
              <w:rPr/>
            </w:rPrChange>
          </w:rPr>
          <w:t xml:space="preserve">para verificar </w:t>
        </w:r>
        <w:r w:rsidR="5A698321" w:rsidRPr="004A0209">
          <w:rPr>
            <w:rFonts w:ascii="Calibri" w:eastAsia="Segoe UI" w:hAnsi="Calibri" w:cs="Segoe UI"/>
            <w:sz w:val="24"/>
            <w:szCs w:val="24"/>
            <w:rPrChange w:id="430" w:author="JN Marcos" w:date="2015-12-07T20:06:00Z">
              <w:rPr/>
            </w:rPrChange>
          </w:rPr>
          <w:t>o aproveitamento e a aprovação do aluno</w:t>
        </w:r>
      </w:ins>
      <w:ins w:id="431" w:author="JN Marcos" w:date="2015-12-07T16:34:00Z">
        <w:r w:rsidR="00A307D0" w:rsidRPr="004A0209">
          <w:rPr>
            <w:rFonts w:ascii="Calibri" w:eastAsia="Segoe UI" w:hAnsi="Calibri" w:cs="Segoe UI"/>
            <w:sz w:val="24"/>
            <w:szCs w:val="24"/>
            <w:rPrChange w:id="432" w:author="JN Marcos" w:date="2015-12-07T20:0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.</w:t>
        </w:r>
      </w:ins>
      <w:ins w:id="433" w:author="Guilherme Melo" w:date="2015-10-03T18:18:00Z">
        <w:del w:id="434" w:author="JN Marcos" w:date="2015-12-07T16:34:00Z">
          <w:r w:rsidR="00BA541E" w:rsidRPr="004A0209" w:rsidDel="00A307D0">
            <w:rPr>
              <w:rFonts w:ascii="Calibri" w:eastAsia="Segoe UI" w:hAnsi="Calibri" w:cs="Segoe UI"/>
              <w:sz w:val="24"/>
              <w:szCs w:val="24"/>
              <w:rPrChange w:id="435" w:author="JN Marcos" w:date="2015-12-07T20:06:00Z">
                <w:rPr>
                  <w:rFonts w:ascii="Segoe UI" w:eastAsia="Segoe UI" w:hAnsi="Segoe UI" w:cs="Segoe UI"/>
                  <w:sz w:val="24"/>
                  <w:szCs w:val="24"/>
                </w:rPr>
              </w:rPrChange>
            </w:rPr>
            <w:delText>, a</w:delText>
          </w:r>
        </w:del>
      </w:ins>
      <w:ins w:id="436" w:author="JN Marcos" w:date="2015-12-07T16:34:00Z">
        <w:r w:rsidR="00A307D0" w:rsidRPr="004A0209">
          <w:rPr>
            <w:rFonts w:ascii="Calibri" w:eastAsia="Segoe UI" w:hAnsi="Calibri" w:cs="Segoe UI"/>
            <w:sz w:val="24"/>
            <w:szCs w:val="24"/>
            <w:rPrChange w:id="437" w:author="JN Marcos" w:date="2015-12-07T20:0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 A</w:t>
        </w:r>
      </w:ins>
      <w:ins w:id="438" w:author="Guilherme Melo" w:date="2015-10-03T18:18:00Z">
        <w:r w:rsidR="00BA541E" w:rsidRPr="004A0209">
          <w:rPr>
            <w:rFonts w:ascii="Calibri" w:eastAsia="Segoe UI" w:hAnsi="Calibri" w:cs="Segoe UI"/>
            <w:sz w:val="24"/>
            <w:szCs w:val="24"/>
            <w:rPrChange w:id="439" w:author="JN Marcos" w:date="2015-12-07T20:0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 </w:t>
        </w:r>
        <w:del w:id="440" w:author="JN Marcos" w:date="2015-12-07T16:35:00Z">
          <w:r w:rsidR="00BA541E" w:rsidRPr="004A0209" w:rsidDel="00A307D0">
            <w:rPr>
              <w:rFonts w:ascii="Calibri" w:eastAsia="Segoe UI" w:hAnsi="Calibri" w:cs="Segoe UI"/>
              <w:sz w:val="24"/>
              <w:szCs w:val="24"/>
              <w:rPrChange w:id="441" w:author="JN Marcos" w:date="2015-12-07T20:06:00Z">
                <w:rPr>
                  <w:rFonts w:ascii="Segoe UI" w:eastAsia="Segoe UI" w:hAnsi="Segoe UI" w:cs="Segoe UI"/>
                  <w:sz w:val="24"/>
                  <w:szCs w:val="24"/>
                </w:rPr>
              </w:rPrChange>
            </w:rPr>
            <w:delText>nota geral</w:delText>
          </w:r>
        </w:del>
      </w:ins>
      <w:ins w:id="442" w:author="JN Marcos" w:date="2015-12-07T16:35:00Z">
        <w:r w:rsidR="00A307D0" w:rsidRPr="004A0209">
          <w:rPr>
            <w:rFonts w:ascii="Calibri" w:eastAsia="Segoe UI" w:hAnsi="Calibri" w:cs="Segoe UI"/>
            <w:sz w:val="24"/>
            <w:szCs w:val="24"/>
            <w:rPrChange w:id="443" w:author="JN Marcos" w:date="2015-12-07T20:0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média geral</w:t>
        </w:r>
      </w:ins>
      <w:ins w:id="444" w:author="Guilherme Melo" w:date="2015-10-03T18:18:00Z">
        <w:r w:rsidR="00BA541E" w:rsidRPr="004A0209">
          <w:rPr>
            <w:rFonts w:ascii="Calibri" w:eastAsia="Segoe UI" w:hAnsi="Calibri" w:cs="Segoe UI"/>
            <w:sz w:val="24"/>
            <w:szCs w:val="24"/>
            <w:rPrChange w:id="445" w:author="JN Marcos" w:date="2015-12-07T20:0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 </w:t>
        </w:r>
      </w:ins>
      <w:ins w:id="446" w:author="Guilherme Melo" w:date="2015-10-03T18:19:00Z">
        <w:r w:rsidR="00BA541E" w:rsidRPr="004A0209">
          <w:rPr>
            <w:rFonts w:ascii="Calibri" w:eastAsia="Segoe UI" w:hAnsi="Calibri" w:cs="Segoe UI"/>
            <w:sz w:val="24"/>
            <w:szCs w:val="24"/>
            <w:rPrChange w:id="447" w:author="JN Marcos" w:date="2015-12-07T20:0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deve estar vinculada a um aluno</w:t>
        </w:r>
      </w:ins>
      <w:ins w:id="448" w:author="Guilherme Melo" w:date="2015-10-03T19:24:00Z">
        <w:r w:rsidR="13FAC368" w:rsidRPr="004A0209">
          <w:rPr>
            <w:rFonts w:ascii="Calibri" w:eastAsia="Segoe UI" w:hAnsi="Calibri" w:cs="Segoe UI"/>
            <w:sz w:val="24"/>
            <w:szCs w:val="24"/>
            <w:rPrChange w:id="449" w:author="JN Marcos" w:date="2015-12-07T20:06:00Z">
              <w:rPr/>
            </w:rPrChange>
          </w:rPr>
          <w:t xml:space="preserve">. </w:t>
        </w:r>
      </w:ins>
    </w:p>
    <w:p w14:paraId="40EAC771" w14:textId="77777777" w:rsidR="004A0209" w:rsidRPr="004A0209" w:rsidRDefault="004A0209" w:rsidP="004A0209">
      <w:pPr>
        <w:pStyle w:val="PargrafodaLista"/>
        <w:rPr>
          <w:ins w:id="450" w:author="JN Marcos" w:date="2015-12-07T16:35:00Z"/>
          <w:rFonts w:ascii="Calibri" w:eastAsia="Segoe UI" w:hAnsi="Calibri" w:cs="Segoe UI"/>
          <w:sz w:val="24"/>
          <w:szCs w:val="24"/>
          <w:rPrChange w:id="451" w:author="JN Marcos" w:date="2015-12-07T20:06:00Z">
            <w:rPr>
              <w:ins w:id="452" w:author="JN Marcos" w:date="2015-12-07T16:35:00Z"/>
              <w:rFonts w:ascii="Segoe UI" w:eastAsia="Segoe UI" w:hAnsi="Segoe UI" w:cs="Segoe UI"/>
              <w:sz w:val="24"/>
              <w:szCs w:val="24"/>
            </w:rPr>
          </w:rPrChange>
        </w:rPr>
        <w:pPrChange w:id="453" w:author="JN Marcos" w:date="2015-12-07T20:07:00Z">
          <w:pPr>
            <w:pStyle w:val="PargrafodaLista"/>
            <w:spacing w:line="240" w:lineRule="auto"/>
          </w:pPr>
        </w:pPrChange>
      </w:pPr>
    </w:p>
    <w:p w14:paraId="4EB54319" w14:textId="17505BC9" w:rsidR="7CCD2872" w:rsidRPr="0018508E" w:rsidDel="0033420C" w:rsidRDefault="620FD684" w:rsidP="00A307D0">
      <w:pPr>
        <w:pStyle w:val="PargrafodaLista"/>
        <w:numPr>
          <w:ilvl w:val="0"/>
          <w:numId w:val="10"/>
        </w:numPr>
        <w:rPr>
          <w:del w:id="454" w:author="JN Marcos" w:date="2015-10-03T15:36:00Z"/>
          <w:rFonts w:ascii="Calibri" w:eastAsia="Segoe UI" w:hAnsi="Calibri" w:cs="Segoe UI"/>
          <w:sz w:val="24"/>
          <w:szCs w:val="24"/>
          <w:rPrChange w:id="455" w:author="JN Marcos" w:date="2015-12-07T19:56:00Z">
            <w:rPr>
              <w:del w:id="456" w:author="JN Marcos" w:date="2015-10-03T15:36:00Z"/>
            </w:rPr>
          </w:rPrChange>
        </w:rPr>
        <w:pPrChange w:id="457" w:author="JN Marcos" w:date="2015-12-07T16:36:00Z">
          <w:pPr>
            <w:pStyle w:val="PargrafodaLista"/>
            <w:numPr>
              <w:numId w:val="10"/>
            </w:numPr>
            <w:spacing w:line="240" w:lineRule="auto"/>
            <w:ind w:hanging="360"/>
            <w:jc w:val="both"/>
          </w:pPr>
        </w:pPrChange>
      </w:pPr>
      <w:ins w:id="458" w:author="Guilherme Melo" w:date="2015-10-03T19:24:00Z">
        <w:del w:id="459" w:author="JN Marcos" w:date="2015-12-07T16:36:00Z">
          <w:r w:rsidRPr="0018508E" w:rsidDel="0074619C">
            <w:rPr>
              <w:rFonts w:ascii="Calibri" w:eastAsia="Segoe UI" w:hAnsi="Calibri" w:cs="Segoe UI"/>
              <w:sz w:val="24"/>
              <w:szCs w:val="24"/>
              <w:rPrChange w:id="460" w:author="JN Marcos" w:date="2015-12-07T19:56:00Z">
                <w:rPr/>
              </w:rPrChange>
            </w:rPr>
            <w:delText>As notas do alunos</w:delText>
          </w:r>
        </w:del>
      </w:ins>
      <w:ins w:id="461" w:author="JN Marcos" w:date="2015-12-07T16:36:00Z">
        <w:r w:rsidR="0074619C" w:rsidRPr="0018508E">
          <w:rPr>
            <w:rFonts w:ascii="Calibri" w:eastAsia="Segoe UI" w:hAnsi="Calibri" w:cs="Segoe UI"/>
            <w:sz w:val="24"/>
            <w:szCs w:val="24"/>
            <w:rPrChange w:id="462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A nota de cada aluno,</w:t>
        </w:r>
      </w:ins>
      <w:ins w:id="463" w:author="Guilherme Melo" w:date="2015-10-03T19:24:00Z">
        <w:r w:rsidRPr="0018508E">
          <w:rPr>
            <w:rFonts w:ascii="Calibri" w:eastAsia="Segoe UI" w:hAnsi="Calibri" w:cs="Segoe UI"/>
            <w:sz w:val="24"/>
            <w:szCs w:val="24"/>
            <w:rPrChange w:id="464" w:author="JN Marcos" w:date="2015-12-07T19:56:00Z">
              <w:rPr/>
            </w:rPrChange>
          </w:rPr>
          <w:t xml:space="preserve"> t</w:t>
        </w:r>
      </w:ins>
      <w:ins w:id="465" w:author="JN Marcos" w:date="2015-12-07T16:36:00Z">
        <w:r w:rsidR="0074619C" w:rsidRPr="0018508E">
          <w:rPr>
            <w:rFonts w:ascii="Calibri" w:eastAsia="Segoe UI" w:hAnsi="Calibri" w:cs="Segoe UI"/>
            <w:sz w:val="24"/>
            <w:szCs w:val="24"/>
            <w:rPrChange w:id="466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e</w:t>
        </w:r>
      </w:ins>
      <w:ins w:id="467" w:author="Guilherme Melo" w:date="2015-10-03T19:24:00Z">
        <w:del w:id="468" w:author="JN Marcos" w:date="2015-10-03T15:32:00Z">
          <w:r w:rsidRPr="0018508E" w:rsidDel="001E5F14">
            <w:rPr>
              <w:rFonts w:ascii="Calibri" w:eastAsia="Segoe UI" w:hAnsi="Calibri" w:cs="Segoe UI"/>
              <w:sz w:val="24"/>
              <w:szCs w:val="24"/>
              <w:rPrChange w:id="469" w:author="JN Marcos" w:date="2015-12-07T19:56:00Z">
                <w:rPr/>
              </w:rPrChange>
            </w:rPr>
            <w:delText>e</w:delText>
          </w:r>
        </w:del>
        <w:r w:rsidRPr="0018508E">
          <w:rPr>
            <w:rFonts w:ascii="Calibri" w:eastAsia="Segoe UI" w:hAnsi="Calibri" w:cs="Segoe UI"/>
            <w:sz w:val="24"/>
            <w:szCs w:val="24"/>
            <w:rPrChange w:id="470" w:author="JN Marcos" w:date="2015-12-07T19:56:00Z">
              <w:rPr/>
            </w:rPrChange>
          </w:rPr>
          <w:t>m como atributos</w:t>
        </w:r>
      </w:ins>
      <w:ins w:id="471" w:author="JN Marcos" w:date="2015-12-07T16:36:00Z">
        <w:r w:rsidR="0074619C" w:rsidRPr="0018508E">
          <w:rPr>
            <w:rFonts w:ascii="Calibri" w:eastAsia="Segoe UI" w:hAnsi="Calibri" w:cs="Segoe UI"/>
            <w:sz w:val="24"/>
            <w:szCs w:val="24"/>
            <w:rPrChange w:id="472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:</w:t>
        </w:r>
      </w:ins>
      <w:ins w:id="473" w:author="Guilherme Melo" w:date="2015-10-03T19:24:00Z">
        <w:r w:rsidRPr="0018508E">
          <w:rPr>
            <w:rFonts w:ascii="Calibri" w:eastAsia="Segoe UI" w:hAnsi="Calibri" w:cs="Segoe UI"/>
            <w:sz w:val="24"/>
            <w:szCs w:val="24"/>
            <w:rPrChange w:id="474" w:author="JN Marcos" w:date="2015-12-07T19:56:00Z">
              <w:rPr/>
            </w:rPrChange>
          </w:rPr>
          <w:t xml:space="preserve"> </w:t>
        </w:r>
      </w:ins>
      <w:ins w:id="475" w:author="Guilherme Melo" w:date="2015-10-03T19:25:00Z">
        <w:r w:rsidR="0FFC5D35" w:rsidRPr="0018508E">
          <w:rPr>
            <w:rFonts w:ascii="Calibri" w:eastAsia="Segoe UI" w:hAnsi="Calibri" w:cs="Segoe UI"/>
            <w:sz w:val="24"/>
            <w:szCs w:val="24"/>
            <w:rPrChange w:id="476" w:author="JN Marcos" w:date="2015-12-07T19:56:00Z">
              <w:rPr/>
            </w:rPrChange>
          </w:rPr>
          <w:t>nota</w:t>
        </w:r>
      </w:ins>
      <w:ins w:id="477" w:author="JN Marcos" w:date="2015-12-07T16:36:00Z">
        <w:r w:rsidR="0074619C" w:rsidRPr="0018508E">
          <w:rPr>
            <w:rFonts w:ascii="Calibri" w:eastAsia="Segoe UI" w:hAnsi="Calibri" w:cs="Segoe UI"/>
            <w:sz w:val="24"/>
            <w:szCs w:val="24"/>
            <w:rPrChange w:id="478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s</w:t>
        </w:r>
      </w:ins>
      <w:ins w:id="479" w:author="Guilherme Melo" w:date="2015-10-03T19:25:00Z">
        <w:r w:rsidR="0FFC5D35" w:rsidRPr="0018508E">
          <w:rPr>
            <w:rFonts w:ascii="Calibri" w:eastAsia="Segoe UI" w:hAnsi="Calibri" w:cs="Segoe UI"/>
            <w:sz w:val="24"/>
            <w:szCs w:val="24"/>
            <w:rPrChange w:id="480" w:author="JN Marcos" w:date="2015-12-07T19:56:00Z">
              <w:rPr/>
            </w:rPrChange>
          </w:rPr>
          <w:t xml:space="preserve"> da 1</w:t>
        </w:r>
      </w:ins>
      <w:ins w:id="481" w:author="JN Marcos" w:date="2015-10-03T15:33:00Z">
        <w:r w:rsidR="0033420C" w:rsidRPr="0018508E">
          <w:rPr>
            <w:rFonts w:ascii="Calibri" w:eastAsia="Segoe UI" w:hAnsi="Calibri" w:cs="Segoe UI"/>
            <w:sz w:val="24"/>
            <w:szCs w:val="24"/>
            <w:rPrChange w:id="482" w:author="JN Marcos" w:date="2015-12-07T19:56:00Z">
              <w:rPr/>
            </w:rPrChange>
          </w:rPr>
          <w:t>ª</w:t>
        </w:r>
      </w:ins>
      <w:ins w:id="483" w:author="Guilherme Melo" w:date="2015-10-03T19:25:00Z">
        <w:del w:id="484" w:author="JN Marcos" w:date="2015-10-03T15:33:00Z">
          <w:r w:rsidR="0FFC5D35" w:rsidRPr="0018508E" w:rsidDel="0033420C">
            <w:rPr>
              <w:rFonts w:ascii="Calibri" w:eastAsia="Segoe UI" w:hAnsi="Calibri" w:cs="Segoe UI"/>
              <w:sz w:val="24"/>
              <w:szCs w:val="24"/>
              <w:rPrChange w:id="485" w:author="JN Marcos" w:date="2015-12-07T19:56:00Z">
                <w:rPr/>
              </w:rPrChange>
            </w:rPr>
            <w:delText>º</w:delText>
          </w:r>
        </w:del>
      </w:ins>
      <w:ins w:id="486" w:author="JN Marcos" w:date="2015-10-03T15:32:00Z">
        <w:r w:rsidR="001E5F14" w:rsidRPr="0018508E">
          <w:rPr>
            <w:rFonts w:ascii="Calibri" w:eastAsia="Segoe UI" w:hAnsi="Calibri" w:cs="Segoe UI"/>
            <w:sz w:val="24"/>
            <w:szCs w:val="24"/>
            <w:rPrChange w:id="487" w:author="JN Marcos" w:date="2015-12-07T19:56:00Z">
              <w:rPr/>
            </w:rPrChange>
          </w:rPr>
          <w:t xml:space="preserve"> </w:t>
        </w:r>
      </w:ins>
      <w:ins w:id="488" w:author="Guilherme Melo" w:date="2015-10-03T19:25:00Z">
        <w:r w:rsidR="0FFC5D35" w:rsidRPr="0018508E">
          <w:rPr>
            <w:rFonts w:ascii="Calibri" w:eastAsia="Segoe UI" w:hAnsi="Calibri" w:cs="Segoe UI"/>
            <w:sz w:val="24"/>
            <w:szCs w:val="24"/>
            <w:rPrChange w:id="489" w:author="JN Marcos" w:date="2015-12-07T19:56:00Z">
              <w:rPr/>
            </w:rPrChange>
          </w:rPr>
          <w:t>VA,</w:t>
        </w:r>
        <w:r w:rsidR="6B732C75" w:rsidRPr="0018508E">
          <w:rPr>
            <w:rFonts w:ascii="Calibri" w:eastAsia="Segoe UI" w:hAnsi="Calibri" w:cs="Segoe UI"/>
            <w:sz w:val="24"/>
            <w:szCs w:val="24"/>
            <w:rPrChange w:id="490" w:author="JN Marcos" w:date="2015-12-07T19:56:00Z">
              <w:rPr/>
            </w:rPrChange>
          </w:rPr>
          <w:t xml:space="preserve"> </w:t>
        </w:r>
        <w:r w:rsidR="0FFC5D35" w:rsidRPr="0018508E">
          <w:rPr>
            <w:rFonts w:ascii="Calibri" w:eastAsia="Segoe UI" w:hAnsi="Calibri" w:cs="Segoe UI"/>
            <w:sz w:val="24"/>
            <w:szCs w:val="24"/>
            <w:rPrChange w:id="491" w:author="JN Marcos" w:date="2015-12-07T19:56:00Z">
              <w:rPr/>
            </w:rPrChange>
          </w:rPr>
          <w:t>2</w:t>
        </w:r>
      </w:ins>
      <w:ins w:id="492" w:author="JN Marcos" w:date="2015-10-03T15:34:00Z">
        <w:r w:rsidR="0033420C" w:rsidRPr="0018508E">
          <w:rPr>
            <w:rFonts w:ascii="Calibri" w:eastAsia="Segoe UI" w:hAnsi="Calibri" w:cs="Segoe UI"/>
            <w:sz w:val="24"/>
            <w:szCs w:val="24"/>
            <w:rPrChange w:id="493" w:author="JN Marcos" w:date="2015-12-07T19:56:00Z">
              <w:rPr/>
            </w:rPrChange>
          </w:rPr>
          <w:t>ª</w:t>
        </w:r>
      </w:ins>
      <w:ins w:id="494" w:author="Guilherme Melo" w:date="2015-10-03T19:25:00Z">
        <w:del w:id="495" w:author="JN Marcos" w:date="2015-10-03T15:34:00Z">
          <w:r w:rsidR="0FFC5D35" w:rsidRPr="0018508E" w:rsidDel="0033420C">
            <w:rPr>
              <w:rFonts w:ascii="Calibri" w:eastAsia="Segoe UI" w:hAnsi="Calibri" w:cs="Segoe UI"/>
              <w:sz w:val="24"/>
              <w:szCs w:val="24"/>
              <w:rPrChange w:id="496" w:author="JN Marcos" w:date="2015-12-07T19:56:00Z">
                <w:rPr/>
              </w:rPrChange>
            </w:rPr>
            <w:delText>º</w:delText>
          </w:r>
        </w:del>
      </w:ins>
      <w:ins w:id="497" w:author="JN Marcos" w:date="2015-10-03T15:32:00Z">
        <w:r w:rsidR="001E5F14" w:rsidRPr="0018508E">
          <w:rPr>
            <w:rFonts w:ascii="Calibri" w:eastAsia="Segoe UI" w:hAnsi="Calibri" w:cs="Segoe UI"/>
            <w:sz w:val="24"/>
            <w:szCs w:val="24"/>
            <w:rPrChange w:id="498" w:author="JN Marcos" w:date="2015-12-07T19:56:00Z">
              <w:rPr/>
            </w:rPrChange>
          </w:rPr>
          <w:t xml:space="preserve"> </w:t>
        </w:r>
      </w:ins>
      <w:ins w:id="499" w:author="Guilherme Melo" w:date="2015-10-03T19:25:00Z">
        <w:r w:rsidR="0FFC5D35" w:rsidRPr="0018508E">
          <w:rPr>
            <w:rFonts w:ascii="Calibri" w:eastAsia="Segoe UI" w:hAnsi="Calibri" w:cs="Segoe UI"/>
            <w:sz w:val="24"/>
            <w:szCs w:val="24"/>
            <w:rPrChange w:id="500" w:author="JN Marcos" w:date="2015-12-07T19:56:00Z">
              <w:rPr/>
            </w:rPrChange>
          </w:rPr>
          <w:t>VA</w:t>
        </w:r>
      </w:ins>
      <w:ins w:id="501" w:author="Guilherme Melo" w:date="2015-10-03T19:26:00Z">
        <w:r w:rsidR="4AC1307B" w:rsidRPr="0018508E">
          <w:rPr>
            <w:rFonts w:ascii="Calibri" w:eastAsia="Segoe UI" w:hAnsi="Calibri" w:cs="Segoe UI"/>
            <w:sz w:val="24"/>
            <w:szCs w:val="24"/>
            <w:rPrChange w:id="502" w:author="JN Marcos" w:date="2015-12-07T19:56:00Z">
              <w:rPr/>
            </w:rPrChange>
          </w:rPr>
          <w:t>,</w:t>
        </w:r>
      </w:ins>
      <w:ins w:id="503" w:author="Guilherme Melo" w:date="2015-10-03T19:25:00Z">
        <w:r w:rsidR="6B732C75" w:rsidRPr="0018508E">
          <w:rPr>
            <w:rFonts w:ascii="Calibri" w:eastAsia="Segoe UI" w:hAnsi="Calibri" w:cs="Segoe UI"/>
            <w:sz w:val="24"/>
            <w:szCs w:val="24"/>
            <w:rPrChange w:id="504" w:author="JN Marcos" w:date="2015-12-07T19:56:00Z">
              <w:rPr/>
            </w:rPrChange>
          </w:rPr>
          <w:t xml:space="preserve"> 3</w:t>
        </w:r>
        <w:del w:id="505" w:author="JN Marcos" w:date="2015-10-03T15:34:00Z">
          <w:r w:rsidR="6B732C75" w:rsidRPr="0018508E" w:rsidDel="0033420C">
            <w:rPr>
              <w:rFonts w:ascii="Calibri" w:eastAsia="Segoe UI" w:hAnsi="Calibri" w:cs="Segoe UI"/>
              <w:sz w:val="24"/>
              <w:szCs w:val="24"/>
              <w:rPrChange w:id="506" w:author="JN Marcos" w:date="2015-12-07T19:56:00Z">
                <w:rPr/>
              </w:rPrChange>
            </w:rPr>
            <w:delText>º</w:delText>
          </w:r>
        </w:del>
      </w:ins>
      <w:ins w:id="507" w:author="JN Marcos" w:date="2015-10-03T15:34:00Z">
        <w:r w:rsidR="0033420C" w:rsidRPr="0018508E">
          <w:rPr>
            <w:rFonts w:ascii="Calibri" w:eastAsia="Segoe UI" w:hAnsi="Calibri" w:cs="Segoe UI"/>
            <w:sz w:val="24"/>
            <w:szCs w:val="24"/>
            <w:rPrChange w:id="508" w:author="JN Marcos" w:date="2015-12-07T19:56:00Z">
              <w:rPr/>
            </w:rPrChange>
          </w:rPr>
          <w:t>ª</w:t>
        </w:r>
      </w:ins>
      <w:ins w:id="509" w:author="Guilherme Melo" w:date="2015-10-03T19:25:00Z">
        <w:r w:rsidR="6B732C75" w:rsidRPr="0018508E">
          <w:rPr>
            <w:rFonts w:ascii="Calibri" w:eastAsia="Segoe UI" w:hAnsi="Calibri" w:cs="Segoe UI"/>
            <w:sz w:val="24"/>
            <w:szCs w:val="24"/>
            <w:rPrChange w:id="510" w:author="JN Marcos" w:date="2015-12-07T19:56:00Z">
              <w:rPr/>
            </w:rPrChange>
          </w:rPr>
          <w:t xml:space="preserve"> VA</w:t>
        </w:r>
      </w:ins>
      <w:ins w:id="511" w:author="JN Marcos" w:date="2015-12-07T16:38:00Z">
        <w:r w:rsidR="0074619C" w:rsidRPr="0018508E">
          <w:rPr>
            <w:rFonts w:ascii="Calibri" w:eastAsia="Segoe UI" w:hAnsi="Calibri" w:cs="Segoe UI"/>
            <w:sz w:val="24"/>
            <w:szCs w:val="24"/>
            <w:rPrChange w:id="512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 e </w:t>
        </w:r>
      </w:ins>
      <w:ins w:id="513" w:author="Guilherme Melo" w:date="2015-10-03T19:26:00Z">
        <w:del w:id="514" w:author="JN Marcos" w:date="2015-10-03T22:17:00Z">
          <w:r w:rsidR="4AC1307B" w:rsidRPr="0018508E" w:rsidDel="755B86CB">
            <w:rPr>
              <w:rFonts w:ascii="Calibri" w:eastAsia="Segoe UI" w:hAnsi="Calibri" w:cs="Segoe UI"/>
              <w:sz w:val="24"/>
              <w:szCs w:val="24"/>
              <w:rPrChange w:id="515" w:author="JN Marcos" w:date="2015-12-07T19:56:00Z">
                <w:rPr/>
              </w:rPrChange>
            </w:rPr>
            <w:delText>e</w:delText>
          </w:r>
        </w:del>
      </w:ins>
      <w:ins w:id="516" w:author="Guilherme Melo" w:date="2015-10-03T17:59:00Z">
        <w:del w:id="517" w:author="JN Marcos" w:date="2015-12-07T16:39:00Z">
          <w:r w:rsidR="000A71EF" w:rsidRPr="0018508E" w:rsidDel="0074619C">
            <w:rPr>
              <w:rFonts w:ascii="Calibri" w:eastAsia="Segoe UI" w:hAnsi="Calibri" w:cs="Segoe UI"/>
              <w:sz w:val="24"/>
              <w:szCs w:val="24"/>
              <w:rPrChange w:id="518" w:author="JN Marcos" w:date="2015-12-07T19:56:00Z">
                <w:rPr/>
              </w:rPrChange>
            </w:rPr>
            <w:delText xml:space="preserve"> </w:delText>
          </w:r>
        </w:del>
      </w:ins>
      <w:ins w:id="519" w:author="Guilherme Melo" w:date="2015-10-03T22:17:00Z">
        <w:del w:id="520" w:author="JN Marcos" w:date="2015-12-07T16:36:00Z">
          <w:r w:rsidR="39EA9C17" w:rsidRPr="0018508E" w:rsidDel="0074619C">
            <w:rPr>
              <w:rFonts w:ascii="Calibri" w:eastAsia="Segoe UI" w:hAnsi="Calibri" w:cs="Segoe UI"/>
              <w:sz w:val="24"/>
              <w:szCs w:val="24"/>
              <w:rPrChange w:id="521" w:author="JN Marcos" w:date="2015-12-07T19:56:00Z">
                <w:rPr/>
              </w:rPrChange>
            </w:rPr>
            <w:delText>prova final</w:delText>
          </w:r>
        </w:del>
      </w:ins>
      <w:ins w:id="522" w:author="JN Marcos" w:date="2015-12-07T16:38:00Z">
        <w:r w:rsidR="0074619C" w:rsidRPr="0018508E">
          <w:rPr>
            <w:rFonts w:ascii="Calibri" w:eastAsia="Segoe UI" w:hAnsi="Calibri" w:cs="Segoe UI"/>
            <w:sz w:val="24"/>
            <w:szCs w:val="24"/>
            <w:rPrChange w:id="523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prova</w:t>
        </w:r>
      </w:ins>
      <w:ins w:id="524" w:author="JN Marcos" w:date="2015-12-07T16:36:00Z">
        <w:r w:rsidR="0074619C" w:rsidRPr="0018508E">
          <w:rPr>
            <w:rFonts w:ascii="Calibri" w:eastAsia="Segoe UI" w:hAnsi="Calibri" w:cs="Segoe UI"/>
            <w:sz w:val="24"/>
            <w:szCs w:val="24"/>
            <w:rPrChange w:id="525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 final.</w:t>
        </w:r>
      </w:ins>
      <w:ins w:id="526" w:author="Guilherme Melo" w:date="2015-10-03T22:17:00Z">
        <w:r w:rsidR="39EA9C17" w:rsidRPr="0018508E">
          <w:rPr>
            <w:rFonts w:ascii="Calibri" w:eastAsia="Segoe UI" w:hAnsi="Calibri" w:cs="Segoe UI"/>
            <w:sz w:val="24"/>
            <w:szCs w:val="24"/>
            <w:rPrChange w:id="527" w:author="JN Marcos" w:date="2015-12-07T19:56:00Z">
              <w:rPr/>
            </w:rPrChange>
          </w:rPr>
          <w:t xml:space="preserve"> </w:t>
        </w:r>
        <w:del w:id="528" w:author="JN Marcos" w:date="2015-12-07T16:37:00Z">
          <w:r w:rsidR="39EA9C17" w:rsidRPr="0018508E" w:rsidDel="0074619C">
            <w:rPr>
              <w:rFonts w:ascii="Calibri" w:eastAsia="Segoe UI" w:hAnsi="Calibri" w:cs="Segoe UI"/>
              <w:sz w:val="24"/>
              <w:szCs w:val="24"/>
              <w:rPrChange w:id="529" w:author="JN Marcos" w:date="2015-12-07T19:56:00Z">
                <w:rPr/>
              </w:rPrChange>
            </w:rPr>
            <w:delText>e situação do aluno</w:delText>
          </w:r>
        </w:del>
      </w:ins>
      <w:ins w:id="530" w:author="Guilherme Melo" w:date="2015-10-03T18:15:00Z">
        <w:del w:id="531" w:author="JN Marcos" w:date="2015-12-07T16:37:00Z">
          <w:r w:rsidR="00BA541E" w:rsidRPr="0018508E" w:rsidDel="0074619C">
            <w:rPr>
              <w:rFonts w:ascii="Calibri" w:eastAsia="Segoe UI" w:hAnsi="Calibri" w:cs="Segoe UI"/>
              <w:sz w:val="24"/>
              <w:szCs w:val="24"/>
              <w:rPrChange w:id="532" w:author="JN Marcos" w:date="2015-12-07T19:56:00Z">
                <w:rPr/>
              </w:rPrChange>
            </w:rPr>
            <w:delText xml:space="preserve"> </w:delText>
          </w:r>
        </w:del>
      </w:ins>
      <w:ins w:id="533" w:author="Guilherme Melo" w:date="2015-10-03T22:17:00Z">
        <w:del w:id="534" w:author="JN Marcos" w:date="2015-12-07T16:37:00Z">
          <w:r w:rsidR="39EA9C17" w:rsidRPr="0018508E" w:rsidDel="0074619C">
            <w:rPr>
              <w:rFonts w:ascii="Calibri" w:eastAsia="Segoe UI" w:hAnsi="Calibri" w:cs="Segoe UI"/>
              <w:sz w:val="24"/>
              <w:szCs w:val="24"/>
              <w:rPrChange w:id="535" w:author="JN Marcos" w:date="2015-12-07T19:56:00Z">
                <w:rPr/>
              </w:rPrChange>
            </w:rPr>
            <w:delText>(a</w:delText>
          </w:r>
        </w:del>
      </w:ins>
      <w:ins w:id="536" w:author="Guilherme Melo" w:date="2015-10-03T22:18:00Z">
        <w:del w:id="537" w:author="JN Marcos" w:date="2015-12-07T16:37:00Z">
          <w:r w:rsidR="4F5B7901" w:rsidRPr="0018508E" w:rsidDel="0074619C">
            <w:rPr>
              <w:rFonts w:ascii="Calibri" w:eastAsia="Segoe UI" w:hAnsi="Calibri" w:cs="Segoe UI"/>
              <w:sz w:val="24"/>
              <w:szCs w:val="24"/>
              <w:rPrChange w:id="538" w:author="JN Marcos" w:date="2015-12-07T19:56:00Z">
                <w:rPr/>
              </w:rPrChange>
            </w:rPr>
            <w:delText>provado ou reprovado</w:delText>
          </w:r>
        </w:del>
      </w:ins>
      <w:ins w:id="539" w:author="Guilherme Melo" w:date="2015-10-03T22:17:00Z">
        <w:del w:id="540" w:author="JN Marcos" w:date="2015-12-07T16:37:00Z">
          <w:r w:rsidR="39EA9C17" w:rsidRPr="0018508E" w:rsidDel="0074619C">
            <w:rPr>
              <w:rFonts w:ascii="Calibri" w:eastAsia="Segoe UI" w:hAnsi="Calibri" w:cs="Segoe UI"/>
              <w:sz w:val="24"/>
              <w:szCs w:val="24"/>
              <w:rPrChange w:id="541" w:author="JN Marcos" w:date="2015-12-07T19:56:00Z">
                <w:rPr/>
              </w:rPrChange>
            </w:rPr>
            <w:delText>)</w:delText>
          </w:r>
        </w:del>
      </w:ins>
      <w:ins w:id="542" w:author="Guilherme Melo" w:date="2015-10-03T19:27:00Z">
        <w:del w:id="543" w:author="JN Marcos" w:date="2015-12-07T16:37:00Z">
          <w:r w:rsidR="078D49C5" w:rsidRPr="0018508E" w:rsidDel="0074619C">
            <w:rPr>
              <w:rFonts w:ascii="Calibri" w:eastAsia="Segoe UI" w:hAnsi="Calibri" w:cs="Segoe UI"/>
              <w:sz w:val="24"/>
              <w:szCs w:val="24"/>
              <w:rPrChange w:id="544" w:author="JN Marcos" w:date="2015-12-07T19:56:00Z">
                <w:rPr/>
              </w:rPrChange>
            </w:rPr>
            <w:delText xml:space="preserve"> </w:delText>
          </w:r>
        </w:del>
        <w:del w:id="545" w:author="JN Marcos" w:date="2015-10-03T15:34:00Z">
          <w:r w:rsidR="078D49C5" w:rsidRPr="0018508E" w:rsidDel="0033420C">
            <w:rPr>
              <w:rFonts w:ascii="Calibri" w:eastAsia="Segoe UI" w:hAnsi="Calibri" w:cs="Segoe UI"/>
              <w:sz w:val="24"/>
              <w:szCs w:val="24"/>
              <w:rPrChange w:id="546" w:author="JN Marcos" w:date="2015-12-07T19:56:00Z">
                <w:rPr/>
              </w:rPrChange>
            </w:rPr>
            <w:delText xml:space="preserve">e a situação do </w:delText>
          </w:r>
          <w:r w:rsidR="309231DD" w:rsidRPr="0018508E" w:rsidDel="0033420C">
            <w:rPr>
              <w:rFonts w:ascii="Calibri" w:eastAsia="Segoe UI" w:hAnsi="Calibri" w:cs="Segoe UI"/>
              <w:sz w:val="24"/>
              <w:szCs w:val="24"/>
              <w:rPrChange w:id="547" w:author="JN Marcos" w:date="2015-12-07T19:56:00Z">
                <w:rPr/>
              </w:rPrChange>
            </w:rPr>
            <w:delText>aluno (aprovado ou reprovado).</w:delText>
          </w:r>
        </w:del>
      </w:ins>
      <w:ins w:id="548" w:author="Guilherme Melo" w:date="2015-10-03T19:29:00Z">
        <w:del w:id="549" w:author="JN Marcos" w:date="2015-10-03T15:34:00Z">
          <w:r w:rsidR="01EDFF58" w:rsidRPr="0018508E" w:rsidDel="0033420C">
            <w:rPr>
              <w:rFonts w:ascii="Calibri" w:eastAsia="Segoe UI" w:hAnsi="Calibri" w:cs="Segoe UI"/>
              <w:sz w:val="24"/>
              <w:szCs w:val="24"/>
              <w:rPrChange w:id="550" w:author="JN Marcos" w:date="2015-12-07T19:56:00Z">
                <w:rPr/>
              </w:rPrChange>
            </w:rPr>
            <w:delText xml:space="preserve"> </w:delText>
          </w:r>
        </w:del>
      </w:ins>
      <w:ins w:id="551" w:author="Guilherme Melo" w:date="2015-10-03T19:21:00Z">
        <w:r w:rsidR="7CCD2872" w:rsidRPr="0018508E">
          <w:rPr>
            <w:rFonts w:ascii="Calibri" w:eastAsia="Segoe UI" w:hAnsi="Calibri" w:cs="Segoe UI"/>
            <w:sz w:val="24"/>
            <w:szCs w:val="24"/>
            <w:rPrChange w:id="552" w:author="JN Marcos" w:date="2015-12-07T19:56:00Z">
              <w:rPr/>
            </w:rPrChange>
          </w:rPr>
          <w:t>Para conseguir aprovação na disciplina, o aluno deve ter uma média igual ou superior a 7 (sete)</w:t>
        </w:r>
      </w:ins>
      <w:ins w:id="553" w:author="JN Marcos" w:date="2015-10-03T15:33:00Z">
        <w:r w:rsidR="0033420C" w:rsidRPr="0018508E">
          <w:rPr>
            <w:rFonts w:ascii="Calibri" w:eastAsia="Segoe UI" w:hAnsi="Calibri" w:cs="Segoe UI"/>
            <w:sz w:val="24"/>
            <w:szCs w:val="24"/>
            <w:rPrChange w:id="554" w:author="JN Marcos" w:date="2015-12-07T19:56:00Z">
              <w:rPr/>
            </w:rPrChange>
          </w:rPr>
          <w:t xml:space="preserve"> na oferta da disciplina</w:t>
        </w:r>
      </w:ins>
      <w:ins w:id="555" w:author="JN Marcos" w:date="2015-12-07T16:37:00Z">
        <w:r w:rsidR="0074619C" w:rsidRPr="0018508E">
          <w:rPr>
            <w:rFonts w:ascii="Calibri" w:eastAsia="Segoe UI" w:hAnsi="Calibri" w:cs="Segoe UI"/>
            <w:sz w:val="24"/>
            <w:szCs w:val="24"/>
            <w:rPrChange w:id="556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 quando até a realização da terceira VA, e 5 (cinco) </w:t>
        </w:r>
      </w:ins>
      <w:ins w:id="557" w:author="JN Marcos" w:date="2015-12-07T16:39:00Z">
        <w:r w:rsidR="0074619C" w:rsidRPr="0018508E">
          <w:rPr>
            <w:rFonts w:ascii="Calibri" w:eastAsia="Segoe UI" w:hAnsi="Calibri" w:cs="Segoe UI"/>
            <w:sz w:val="24"/>
            <w:szCs w:val="24"/>
            <w:rPrChange w:id="558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ou mais </w:t>
        </w:r>
      </w:ins>
      <w:ins w:id="559" w:author="JN Marcos" w:date="2015-12-07T16:37:00Z">
        <w:r w:rsidR="0074619C" w:rsidRPr="0018508E">
          <w:rPr>
            <w:rFonts w:ascii="Calibri" w:eastAsia="Segoe UI" w:hAnsi="Calibri" w:cs="Segoe UI"/>
            <w:sz w:val="24"/>
            <w:szCs w:val="24"/>
            <w:rPrChange w:id="560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quando realizada a prova final</w:t>
        </w:r>
      </w:ins>
      <w:ins w:id="561" w:author="Guilherme Melo" w:date="2015-10-03T19:21:00Z">
        <w:r w:rsidR="7CCD2872" w:rsidRPr="0018508E">
          <w:rPr>
            <w:rFonts w:ascii="Calibri" w:eastAsia="Segoe UI" w:hAnsi="Calibri" w:cs="Segoe UI"/>
            <w:sz w:val="24"/>
            <w:szCs w:val="24"/>
            <w:rPrChange w:id="562" w:author="JN Marcos" w:date="2015-12-07T19:56:00Z">
              <w:rPr/>
            </w:rPrChange>
          </w:rPr>
          <w:t>.</w:t>
        </w:r>
      </w:ins>
      <w:ins w:id="563" w:author="JN Marcos" w:date="2015-10-03T15:36:00Z">
        <w:r w:rsidR="0033420C" w:rsidRPr="0018508E">
          <w:rPr>
            <w:rFonts w:ascii="Calibri" w:eastAsia="Segoe UI" w:hAnsi="Calibri" w:cs="Segoe UI"/>
            <w:sz w:val="24"/>
            <w:szCs w:val="24"/>
            <w:rPrChange w:id="564" w:author="JN Marcos" w:date="2015-12-07T19:56:00Z">
              <w:rPr/>
            </w:rPrChange>
          </w:rPr>
          <w:t xml:space="preserve"> Conseguindo até o término da oferta da disciplina </w:t>
        </w:r>
      </w:ins>
      <w:ins w:id="565" w:author="JN Marcos" w:date="2015-10-03T15:37:00Z">
        <w:r w:rsidR="0033420C" w:rsidRPr="0018508E">
          <w:rPr>
            <w:rFonts w:ascii="Calibri" w:eastAsia="Segoe UI" w:hAnsi="Calibri" w:cs="Segoe UI"/>
            <w:sz w:val="24"/>
            <w:szCs w:val="24"/>
            <w:rPrChange w:id="566" w:author="JN Marcos" w:date="2015-12-07T19:56:00Z">
              <w:rPr/>
            </w:rPrChange>
          </w:rPr>
          <w:t xml:space="preserve">igual ou acima da média, </w:t>
        </w:r>
      </w:ins>
      <w:ins w:id="567" w:author="JN Marcos" w:date="2015-10-03T15:36:00Z">
        <w:r w:rsidR="0033420C" w:rsidRPr="0018508E">
          <w:rPr>
            <w:rFonts w:ascii="Calibri" w:eastAsia="Segoe UI" w:hAnsi="Calibri" w:cs="Segoe UI"/>
            <w:sz w:val="24"/>
            <w:szCs w:val="24"/>
            <w:rPrChange w:id="568" w:author="JN Marcos" w:date="2015-12-07T19:56:00Z">
              <w:rPr/>
            </w:rPrChange>
          </w:rPr>
          <w:t>a situação do aluno naquela disciplina é tida como aprovada. Senão, ele é reprovado.</w:t>
        </w:r>
      </w:ins>
      <w:ins w:id="569" w:author="Guilherme Melo" w:date="2015-10-03T19:21:00Z">
        <w:r w:rsidR="7CCD2872" w:rsidRPr="0018508E">
          <w:rPr>
            <w:rFonts w:ascii="Calibri" w:eastAsia="Segoe UI" w:hAnsi="Calibri" w:cs="Segoe UI"/>
            <w:sz w:val="24"/>
            <w:szCs w:val="24"/>
            <w:rPrChange w:id="570" w:author="JN Marcos" w:date="2015-12-07T19:56:00Z">
              <w:rPr/>
            </w:rPrChange>
          </w:rPr>
          <w:t xml:space="preserve"> A média é calculada da seguinte forma: </w:t>
        </w:r>
        <w:r w:rsidR="7CCD2872" w:rsidRPr="0018508E">
          <w:rPr>
            <w:rFonts w:ascii="Calibri" w:eastAsia="Segoe UI" w:hAnsi="Calibri" w:cs="Segoe UI"/>
            <w:sz w:val="24"/>
            <w:szCs w:val="24"/>
            <w:lang w:eastAsia="pt-BR"/>
            <w:rPrChange w:id="571" w:author="JN Marcos" w:date="2015-12-07T19:56:00Z">
              <w:rPr/>
            </w:rPrChange>
          </w:rPr>
          <w:t xml:space="preserve">(VA1ª Maior Nota + VA 2ª Maior Nota) / 2. </w:t>
        </w:r>
        <w:r w:rsidR="7CCD2872" w:rsidRPr="0018508E">
          <w:rPr>
            <w:rFonts w:ascii="Calibri" w:eastAsia="Segoe UI" w:hAnsi="Calibri" w:cs="Segoe UI"/>
            <w:sz w:val="24"/>
            <w:szCs w:val="24"/>
            <w:rPrChange w:id="572" w:author="JN Marcos" w:date="2015-12-07T19:56:00Z">
              <w:rPr/>
            </w:rPrChange>
          </w:rPr>
          <w:t xml:space="preserve"> Se não obtiver média suficiente para sua aprovação até a 3ª VA, a sua média final é calculada a seguir: (Média aritmética das duas maiores notas (1ª VA, 2ª VA e 3ª VA) + Nota da prova final) /2.</w:t>
        </w:r>
      </w:ins>
      <w:ins w:id="573" w:author="JN Marcos" w:date="2015-10-03T15:34:00Z">
        <w:r w:rsidR="0033420C" w:rsidRPr="0018508E">
          <w:rPr>
            <w:rFonts w:ascii="Calibri" w:eastAsia="Segoe UI" w:hAnsi="Calibri" w:cs="Segoe UI"/>
            <w:sz w:val="24"/>
            <w:szCs w:val="24"/>
            <w:rPrChange w:id="574" w:author="JN Marcos" w:date="2015-12-07T19:56:00Z">
              <w:rPr/>
            </w:rPrChange>
          </w:rPr>
          <w:t xml:space="preserve"> </w:t>
        </w:r>
      </w:ins>
    </w:p>
    <w:p w14:paraId="6BB34011" w14:textId="6F02A99C" w:rsidR="00414F16" w:rsidRPr="0018508E" w:rsidDel="009D4501" w:rsidRDefault="00414F16" w:rsidP="00A307D0">
      <w:pPr>
        <w:pStyle w:val="PargrafodaLista"/>
        <w:numPr>
          <w:ilvl w:val="0"/>
          <w:numId w:val="10"/>
        </w:numPr>
        <w:rPr>
          <w:del w:id="575" w:author="JN Marcos" w:date="2015-12-07T20:06:00Z"/>
          <w:rFonts w:ascii="Calibri" w:hAnsi="Calibri" w:cs="Segoe UI"/>
          <w:rPrChange w:id="576" w:author="JN Marcos" w:date="2015-12-07T19:56:00Z">
            <w:rPr>
              <w:del w:id="577" w:author="JN Marcos" w:date="2015-12-07T20:06:00Z"/>
              <w:rFonts w:ascii="Arial" w:hAnsi="Arial" w:cs="Arial"/>
            </w:rPr>
          </w:rPrChange>
        </w:rPr>
        <w:pPrChange w:id="578" w:author="JN Marcos" w:date="2015-12-07T16:36:00Z">
          <w:pPr>
            <w:pStyle w:val="PargrafodaLista"/>
            <w:spacing w:line="240" w:lineRule="auto"/>
          </w:pPr>
        </w:pPrChange>
      </w:pPr>
    </w:p>
    <w:p w14:paraId="3FC936D4" w14:textId="77777777" w:rsidR="00414F16" w:rsidRPr="009D4501" w:rsidRDefault="00414F16" w:rsidP="009D4501">
      <w:pPr>
        <w:pStyle w:val="PargrafodaLista"/>
        <w:numPr>
          <w:ilvl w:val="0"/>
          <w:numId w:val="10"/>
        </w:numPr>
        <w:rPr>
          <w:rFonts w:ascii="Calibri" w:hAnsi="Calibri" w:cs="Segoe UI"/>
          <w:sz w:val="24"/>
          <w:szCs w:val="24"/>
          <w:rPrChange w:id="579" w:author="JN Marcos" w:date="2015-12-07T20:06:00Z">
            <w:rPr>
              <w:rFonts w:ascii="Arial" w:hAnsi="Arial" w:cs="Arial"/>
              <w:sz w:val="24"/>
              <w:szCs w:val="24"/>
            </w:rPr>
          </w:rPrChange>
        </w:rPr>
        <w:pPrChange w:id="580" w:author="JN Marcos" w:date="2015-12-07T20:06:00Z">
          <w:pPr>
            <w:pStyle w:val="PargrafodaLista"/>
            <w:spacing w:line="240" w:lineRule="auto"/>
            <w:jc w:val="both"/>
          </w:pPr>
        </w:pPrChange>
      </w:pPr>
    </w:p>
    <w:p w14:paraId="05E7A9DB" w14:textId="58142021" w:rsidR="22CB90F4" w:rsidRPr="0018508E" w:rsidDel="007C667E" w:rsidRDefault="1CBA9C19" w:rsidP="7AA55BCA">
      <w:pPr>
        <w:pStyle w:val="PargrafodaLista"/>
        <w:numPr>
          <w:ilvl w:val="0"/>
          <w:numId w:val="10"/>
        </w:numPr>
        <w:spacing w:line="240" w:lineRule="auto"/>
        <w:jc w:val="both"/>
        <w:rPr>
          <w:del w:id="581" w:author="JN Marcos" w:date="2015-12-07T16:42:00Z"/>
          <w:rFonts w:ascii="Calibri" w:eastAsia="Segoe UI" w:hAnsi="Calibri" w:cs="Segoe UI"/>
          <w:sz w:val="24"/>
          <w:szCs w:val="24"/>
          <w:rPrChange w:id="582" w:author="JN Marcos" w:date="2015-12-07T19:56:00Z">
            <w:rPr>
              <w:del w:id="583" w:author="JN Marcos" w:date="2015-12-07T16:42:00Z"/>
              <w:rFonts w:ascii="Segoe UI" w:eastAsia="Segoe UI" w:hAnsi="Segoe UI" w:cs="Segoe UI"/>
              <w:sz w:val="24"/>
              <w:szCs w:val="24"/>
            </w:rPr>
          </w:rPrChange>
        </w:rPr>
      </w:pPr>
      <w:del w:id="584" w:author="JN Marcos" w:date="2015-12-07T16:42:00Z">
        <w:r w:rsidRPr="0018508E" w:rsidDel="007C667E">
          <w:rPr>
            <w:rFonts w:ascii="Calibri" w:eastAsia="Segoe UI" w:hAnsi="Calibri" w:cs="Segoe UI"/>
            <w:sz w:val="24"/>
            <w:szCs w:val="24"/>
            <w:rPrChange w:id="585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Um curso tem como atributos: nome, código</w:delText>
        </w:r>
      </w:del>
      <w:del w:id="586" w:author="JN Marcos" w:date="2015-12-07T16:40:00Z">
        <w:r w:rsidRPr="0018508E" w:rsidDel="007C667E">
          <w:rPr>
            <w:rFonts w:ascii="Calibri" w:eastAsia="Segoe UI" w:hAnsi="Calibri" w:cs="Segoe UI"/>
            <w:sz w:val="24"/>
            <w:szCs w:val="24"/>
            <w:rPrChange w:id="587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, grade curricular e</w:delText>
        </w:r>
      </w:del>
      <w:del w:id="588" w:author="JN Marcos" w:date="2015-12-07T16:42:00Z">
        <w:r w:rsidRPr="0018508E" w:rsidDel="007C667E">
          <w:rPr>
            <w:rFonts w:ascii="Calibri" w:eastAsia="Segoe UI" w:hAnsi="Calibri" w:cs="Segoe UI"/>
            <w:sz w:val="24"/>
            <w:szCs w:val="24"/>
            <w:rPrChange w:id="589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</w:delText>
        </w:r>
        <w:r w:rsidRPr="0018508E" w:rsidDel="007C667E">
          <w:rPr>
            <w:rFonts w:ascii="Calibri" w:eastAsia="Arial" w:hAnsi="Calibri" w:cs="Segoe UI"/>
            <w:sz w:val="24"/>
            <w:szCs w:val="24"/>
            <w:rPrChange w:id="590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quantidade </w:delText>
        </w:r>
      </w:del>
      <w:ins w:id="591" w:author="Guilherme Melo" w:date="2015-10-02T23:10:00Z">
        <w:del w:id="592" w:author="JN Marcos" w:date="2015-12-07T16:42:00Z">
          <w:r w:rsidR="3096E0CC" w:rsidRPr="0018508E" w:rsidDel="007C667E">
            <w:rPr>
              <w:rFonts w:ascii="Calibri" w:eastAsia="Segoe UI" w:hAnsi="Calibri" w:cs="Segoe UI"/>
              <w:sz w:val="24"/>
              <w:szCs w:val="24"/>
              <w:rPrChange w:id="593" w:author="JN Marcos" w:date="2015-12-07T19:56:00Z">
                <w:rPr/>
              </w:rPrChange>
            </w:rPr>
            <w:delText xml:space="preserve">quantidade </w:delText>
          </w:r>
        </w:del>
      </w:ins>
      <w:del w:id="594" w:author="JN Marcos" w:date="2015-12-07T16:42:00Z">
        <w:r w:rsidRPr="0018508E" w:rsidDel="007C667E">
          <w:rPr>
            <w:rFonts w:ascii="Calibri" w:eastAsia="Segoe UI" w:hAnsi="Calibri" w:cs="Segoe UI"/>
            <w:sz w:val="24"/>
            <w:szCs w:val="24"/>
            <w:rPrChange w:id="595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de alunos</w:delText>
        </w:r>
      </w:del>
      <w:ins w:id="596" w:author="Guilherme Melo" w:date="2015-10-02T23:09:00Z">
        <w:del w:id="597" w:author="JN Marcos" w:date="2015-12-07T16:42:00Z">
          <w:r w:rsidR="4C55E893" w:rsidRPr="0018508E" w:rsidDel="007C667E">
            <w:rPr>
              <w:rFonts w:ascii="Calibri" w:eastAsia="Segoe UI" w:hAnsi="Calibri" w:cs="Segoe UI"/>
              <w:sz w:val="24"/>
              <w:szCs w:val="24"/>
              <w:rPrChange w:id="598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 matriculado no curso em</w:delText>
          </w:r>
          <w:r w:rsidR="21968F3D" w:rsidRPr="0018508E" w:rsidDel="007C667E">
            <w:rPr>
              <w:rFonts w:ascii="Calibri" w:eastAsia="Segoe UI" w:hAnsi="Calibri" w:cs="Segoe UI"/>
              <w:sz w:val="24"/>
              <w:szCs w:val="24"/>
              <w:rPrChange w:id="599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 todos os </w:delText>
          </w:r>
          <w:r w:rsidR="4C55E893" w:rsidRPr="0018508E" w:rsidDel="007C667E">
            <w:rPr>
              <w:rFonts w:ascii="Calibri" w:eastAsia="Segoe UI" w:hAnsi="Calibri" w:cs="Segoe UI"/>
              <w:sz w:val="24"/>
              <w:szCs w:val="24"/>
              <w:rPrChange w:id="600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semestres</w:delText>
          </w:r>
        </w:del>
      </w:ins>
      <w:del w:id="601" w:author="JN Marcos" w:date="2015-10-03T22:16:00Z">
        <w:r w:rsidRPr="0018508E" w:rsidDel="638AF0C8">
          <w:rPr>
            <w:rFonts w:ascii="Calibri" w:eastAsia="Segoe UI" w:hAnsi="Calibri" w:cs="Segoe UI"/>
            <w:sz w:val="24"/>
            <w:szCs w:val="24"/>
            <w:rPrChange w:id="602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, n</w:delText>
        </w:r>
      </w:del>
      <w:del w:id="603" w:author="JN Marcos" w:date="2015-12-07T16:41:00Z">
        <w:r w:rsidRPr="0018508E" w:rsidDel="007C667E">
          <w:rPr>
            <w:rFonts w:ascii="Calibri" w:eastAsia="Segoe UI" w:hAnsi="Calibri" w:cs="Segoe UI"/>
            <w:sz w:val="24"/>
            <w:szCs w:val="24"/>
            <w:rPrChange w:id="604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a universidade existem vários cursos disponíveis. </w:delText>
        </w:r>
      </w:del>
    </w:p>
    <w:p w14:paraId="24372110" w14:textId="77777777" w:rsidR="00414F16" w:rsidRPr="0018508E" w:rsidRDefault="00414F16" w:rsidP="00414F16">
      <w:pPr>
        <w:pStyle w:val="PargrafodaLista"/>
        <w:spacing w:line="240" w:lineRule="auto"/>
        <w:jc w:val="both"/>
        <w:rPr>
          <w:rFonts w:ascii="Calibri" w:hAnsi="Calibri" w:cs="Segoe UI"/>
          <w:sz w:val="24"/>
          <w:szCs w:val="24"/>
          <w:rPrChange w:id="605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</w:pPr>
    </w:p>
    <w:p w14:paraId="517EB75D" w14:textId="77777777" w:rsidR="004A0209" w:rsidRPr="004A0209" w:rsidRDefault="007E09EA" w:rsidP="519D2641">
      <w:pPr>
        <w:pStyle w:val="PargrafodaLista"/>
        <w:numPr>
          <w:ilvl w:val="0"/>
          <w:numId w:val="10"/>
        </w:numPr>
        <w:spacing w:line="240" w:lineRule="auto"/>
        <w:jc w:val="both"/>
        <w:rPr>
          <w:ins w:id="606" w:author="JN Marcos" w:date="2015-12-07T20:06:00Z"/>
          <w:rFonts w:ascii="Calibri" w:eastAsia="Arial" w:hAnsi="Calibri" w:cs="Segoe UI"/>
          <w:sz w:val="24"/>
          <w:szCs w:val="24"/>
          <w:rPrChange w:id="607" w:author="JN Marcos" w:date="2015-12-07T20:06:00Z">
            <w:rPr>
              <w:ins w:id="608" w:author="JN Marcos" w:date="2015-12-07T20:06:00Z"/>
              <w:rFonts w:ascii="Calibri" w:eastAsia="Segoe UI" w:hAnsi="Calibri" w:cs="Segoe UI"/>
              <w:sz w:val="24"/>
              <w:szCs w:val="24"/>
            </w:rPr>
          </w:rPrChange>
        </w:rPr>
        <w:pPrChange w:id="609" w:author="JN Marcos" w:date="2015-12-07T20:06:00Z">
          <w:pPr>
            <w:spacing w:line="240" w:lineRule="auto"/>
            <w:jc w:val="both"/>
          </w:pPr>
        </w:pPrChange>
      </w:pPr>
      <w:ins w:id="610" w:author="JN Marcos" w:date="2015-12-07T17:02:00Z">
        <w:r w:rsidRPr="0018508E">
          <w:rPr>
            <w:rFonts w:ascii="Calibri" w:eastAsia="Segoe UI" w:hAnsi="Calibri" w:cs="Segoe UI"/>
            <w:sz w:val="24"/>
            <w:szCs w:val="24"/>
            <w:rPrChange w:id="611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lastRenderedPageBreak/>
          <w:t>Professores podem criar projetos de pesquisas.</w:t>
        </w:r>
      </w:ins>
      <w:ins w:id="612" w:author="JN Marcos" w:date="2015-12-07T17:03:00Z">
        <w:r w:rsidRPr="0018508E">
          <w:rPr>
            <w:rFonts w:ascii="Calibri" w:eastAsia="Segoe UI" w:hAnsi="Calibri" w:cs="Segoe UI"/>
            <w:sz w:val="24"/>
            <w:szCs w:val="24"/>
            <w:rPrChange w:id="613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 </w:t>
        </w:r>
      </w:ins>
      <w:ins w:id="614" w:author="JN Marcos" w:date="2015-12-07T17:05:00Z">
        <w:r w:rsidR="003E12A3" w:rsidRPr="0018508E">
          <w:rPr>
            <w:rFonts w:ascii="Calibri" w:eastAsia="Segoe UI" w:hAnsi="Calibri" w:cs="Segoe UI"/>
            <w:sz w:val="24"/>
            <w:szCs w:val="24"/>
            <w:rPrChange w:id="615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Um projeto de pesquisa tem um título, um código de identificação</w:t>
        </w:r>
      </w:ins>
      <w:ins w:id="616" w:author="JN Marcos" w:date="2015-12-07T17:06:00Z">
        <w:r w:rsidR="003E12A3" w:rsidRPr="0018508E">
          <w:rPr>
            <w:rFonts w:ascii="Calibri" w:eastAsia="Segoe UI" w:hAnsi="Calibri" w:cs="Segoe UI"/>
            <w:sz w:val="24"/>
            <w:szCs w:val="24"/>
            <w:rPrChange w:id="617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, modalidade</w:t>
        </w:r>
      </w:ins>
      <w:ins w:id="618" w:author="JN Marcos" w:date="2015-12-07T17:05:00Z">
        <w:r w:rsidR="003E12A3" w:rsidRPr="0018508E">
          <w:rPr>
            <w:rFonts w:ascii="Calibri" w:eastAsia="Segoe UI" w:hAnsi="Calibri" w:cs="Segoe UI"/>
            <w:sz w:val="24"/>
            <w:szCs w:val="24"/>
            <w:rPrChange w:id="619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 (PIBIC, PIBIT, PICME etc.)</w:t>
        </w:r>
      </w:ins>
      <w:ins w:id="620" w:author="JN Marcos" w:date="2015-12-07T17:06:00Z">
        <w:r w:rsidR="003E12A3" w:rsidRPr="0018508E">
          <w:rPr>
            <w:rFonts w:ascii="Calibri" w:eastAsia="Segoe UI" w:hAnsi="Calibri" w:cs="Segoe UI"/>
            <w:sz w:val="24"/>
            <w:szCs w:val="24"/>
            <w:rPrChange w:id="621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, organização (CNPq, FACEPE, Capes etc.), valor da bolsa dada aos interessados</w:t>
        </w:r>
      </w:ins>
      <w:ins w:id="622" w:author="JN Marcos" w:date="2015-12-07T17:07:00Z">
        <w:r w:rsidR="003E12A3" w:rsidRPr="0018508E">
          <w:rPr>
            <w:rFonts w:ascii="Calibri" w:eastAsia="Segoe UI" w:hAnsi="Calibri" w:cs="Segoe UI"/>
            <w:sz w:val="24"/>
            <w:szCs w:val="24"/>
            <w:rPrChange w:id="623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 e nº de vagas restantes</w:t>
        </w:r>
      </w:ins>
      <w:ins w:id="624" w:author="JN Marcos" w:date="2015-12-07T17:05:00Z">
        <w:r w:rsidR="003E12A3" w:rsidRPr="0018508E">
          <w:rPr>
            <w:rFonts w:ascii="Calibri" w:eastAsia="Segoe UI" w:hAnsi="Calibri" w:cs="Segoe UI"/>
            <w:sz w:val="24"/>
            <w:szCs w:val="24"/>
            <w:rPrChange w:id="625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. </w:t>
        </w:r>
      </w:ins>
      <w:moveToRangeStart w:id="626" w:author="JN Marcos" w:date="2015-12-07T17:03:00Z" w:name="move437271116"/>
      <w:moveTo w:id="627" w:author="JN Marcos" w:date="2015-12-07T17:03:00Z">
        <w:r w:rsidRPr="0018508E">
          <w:rPr>
            <w:rFonts w:ascii="Calibri" w:eastAsia="Segoe UI" w:hAnsi="Calibri" w:cs="Segoe UI"/>
            <w:sz w:val="24"/>
            <w:szCs w:val="24"/>
            <w:rPrChange w:id="628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Um </w:t>
        </w:r>
        <w:del w:id="629" w:author="JN Marcos" w:date="2015-12-07T17:04:00Z">
          <w:r w:rsidRPr="0018508E" w:rsidDel="007E09EA">
            <w:rPr>
              <w:rFonts w:ascii="Calibri" w:eastAsia="Segoe UI" w:hAnsi="Calibri" w:cs="Segoe UI"/>
              <w:sz w:val="24"/>
              <w:szCs w:val="24"/>
              <w:rPrChange w:id="630" w:author="JN Marcos" w:date="2015-12-07T19:56:00Z">
                <w:rPr>
                  <w:rFonts w:ascii="Segoe UI" w:eastAsia="Segoe UI" w:hAnsi="Segoe UI" w:cs="Segoe UI"/>
                  <w:sz w:val="24"/>
                  <w:szCs w:val="24"/>
                </w:rPr>
              </w:rPrChange>
            </w:rPr>
            <w:delText xml:space="preserve">ou mais </w:delText>
          </w:r>
        </w:del>
        <w:r w:rsidRPr="0018508E">
          <w:rPr>
            <w:rFonts w:ascii="Calibri" w:eastAsia="Segoe UI" w:hAnsi="Calibri" w:cs="Segoe UI"/>
            <w:sz w:val="24"/>
            <w:szCs w:val="24"/>
            <w:rPrChange w:id="631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professor</w:t>
        </w:r>
        <w:del w:id="632" w:author="JN Marcos" w:date="2015-12-07T17:06:00Z">
          <w:r w:rsidRPr="0018508E" w:rsidDel="003E12A3">
            <w:rPr>
              <w:rFonts w:ascii="Calibri" w:eastAsia="Segoe UI" w:hAnsi="Calibri" w:cs="Segoe UI"/>
              <w:sz w:val="24"/>
              <w:szCs w:val="24"/>
              <w:rPrChange w:id="633" w:author="JN Marcos" w:date="2015-12-07T19:56:00Z">
                <w:rPr>
                  <w:rFonts w:ascii="Segoe UI" w:eastAsia="Segoe UI" w:hAnsi="Segoe UI" w:cs="Segoe UI"/>
                  <w:sz w:val="24"/>
                  <w:szCs w:val="24"/>
                </w:rPr>
              </w:rPrChange>
            </w:rPr>
            <w:delText>e</w:delText>
          </w:r>
        </w:del>
        <w:del w:id="634" w:author="JN Marcos" w:date="2015-12-07T17:04:00Z">
          <w:r w:rsidRPr="0018508E" w:rsidDel="007E09EA">
            <w:rPr>
              <w:rFonts w:ascii="Calibri" w:eastAsia="Segoe UI" w:hAnsi="Calibri" w:cs="Segoe UI"/>
              <w:sz w:val="24"/>
              <w:szCs w:val="24"/>
              <w:rPrChange w:id="635" w:author="JN Marcos" w:date="2015-12-07T19:56:00Z">
                <w:rPr>
                  <w:rFonts w:ascii="Segoe UI" w:eastAsia="Segoe UI" w:hAnsi="Segoe UI" w:cs="Segoe UI"/>
                  <w:sz w:val="24"/>
                  <w:szCs w:val="24"/>
                </w:rPr>
              </w:rPrChange>
            </w:rPr>
            <w:delText>s</w:delText>
          </w:r>
        </w:del>
        <w:r w:rsidRPr="0018508E">
          <w:rPr>
            <w:rFonts w:ascii="Calibri" w:eastAsia="Segoe UI" w:hAnsi="Calibri" w:cs="Segoe UI"/>
            <w:sz w:val="24"/>
            <w:szCs w:val="24"/>
            <w:rPrChange w:id="636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 pode</w:t>
        </w:r>
        <w:del w:id="637" w:author="JN Marcos" w:date="2015-12-07T17:04:00Z">
          <w:r w:rsidRPr="0018508E" w:rsidDel="007E09EA">
            <w:rPr>
              <w:rFonts w:ascii="Calibri" w:eastAsia="Segoe UI" w:hAnsi="Calibri" w:cs="Segoe UI"/>
              <w:sz w:val="24"/>
              <w:szCs w:val="24"/>
              <w:rPrChange w:id="638" w:author="JN Marcos" w:date="2015-12-07T19:56:00Z">
                <w:rPr>
                  <w:rFonts w:ascii="Segoe UI" w:eastAsia="Segoe UI" w:hAnsi="Segoe UI" w:cs="Segoe UI"/>
                  <w:sz w:val="24"/>
                  <w:szCs w:val="24"/>
                </w:rPr>
              </w:rPrChange>
            </w:rPr>
            <w:delText>m</w:delText>
          </w:r>
        </w:del>
        <w:r w:rsidRPr="0018508E">
          <w:rPr>
            <w:rFonts w:ascii="Calibri" w:eastAsia="Segoe UI" w:hAnsi="Calibri" w:cs="Segoe UI"/>
            <w:sz w:val="24"/>
            <w:szCs w:val="24"/>
            <w:rPrChange w:id="639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 coordenar mais de um projeto, </w:t>
        </w:r>
      </w:moveTo>
      <w:ins w:id="640" w:author="JN Marcos" w:date="2015-12-07T17:04:00Z">
        <w:r w:rsidRPr="0018508E">
          <w:rPr>
            <w:rFonts w:ascii="Calibri" w:eastAsia="Segoe UI" w:hAnsi="Calibri" w:cs="Segoe UI"/>
            <w:sz w:val="24"/>
            <w:szCs w:val="24"/>
            <w:rPrChange w:id="641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e </w:t>
        </w:r>
      </w:ins>
      <w:moveTo w:id="642" w:author="JN Marcos" w:date="2015-12-07T17:03:00Z">
        <w:r w:rsidRPr="0018508E">
          <w:rPr>
            <w:rFonts w:ascii="Calibri" w:eastAsia="Segoe UI" w:hAnsi="Calibri" w:cs="Segoe UI"/>
            <w:sz w:val="24"/>
            <w:szCs w:val="24"/>
            <w:rPrChange w:id="643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um projeto </w:t>
        </w:r>
      </w:moveTo>
      <w:ins w:id="644" w:author="JN Marcos" w:date="2015-12-07T17:04:00Z">
        <w:r w:rsidRPr="0018508E">
          <w:rPr>
            <w:rFonts w:ascii="Calibri" w:eastAsia="Segoe UI" w:hAnsi="Calibri" w:cs="Segoe UI"/>
            <w:sz w:val="24"/>
            <w:szCs w:val="24"/>
            <w:rPrChange w:id="645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deve </w:t>
        </w:r>
      </w:ins>
      <w:moveTo w:id="646" w:author="JN Marcos" w:date="2015-12-07T17:03:00Z">
        <w:del w:id="647" w:author="JN Marcos" w:date="2015-12-07T17:03:00Z">
          <w:r w:rsidRPr="0018508E" w:rsidDel="007E09EA">
            <w:rPr>
              <w:rFonts w:ascii="Calibri" w:eastAsia="Segoe UI" w:hAnsi="Calibri" w:cs="Segoe UI"/>
              <w:sz w:val="24"/>
              <w:szCs w:val="24"/>
              <w:rPrChange w:id="648" w:author="JN Marcos" w:date="2015-12-07T19:56:00Z">
                <w:rPr>
                  <w:rFonts w:ascii="Segoe UI" w:eastAsia="Segoe UI" w:hAnsi="Segoe UI" w:cs="Segoe UI"/>
                  <w:sz w:val="24"/>
                  <w:szCs w:val="24"/>
                </w:rPr>
              </w:rPrChange>
            </w:rPr>
            <w:delText xml:space="preserve">deve </w:delText>
          </w:r>
        </w:del>
        <w:r w:rsidRPr="0018508E">
          <w:rPr>
            <w:rFonts w:ascii="Calibri" w:eastAsia="Segoe UI" w:hAnsi="Calibri" w:cs="Segoe UI"/>
            <w:sz w:val="24"/>
            <w:szCs w:val="24"/>
            <w:rPrChange w:id="649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ser coordenado por um ou mais professores. </w:t>
        </w:r>
      </w:moveTo>
      <w:moveToRangeEnd w:id="626"/>
    </w:p>
    <w:p w14:paraId="159F05D6" w14:textId="054D43CE" w:rsidR="3EF2DD18" w:rsidRPr="0018508E" w:rsidDel="00AD385F" w:rsidRDefault="22CB90F4" w:rsidP="004A0209">
      <w:pPr>
        <w:pStyle w:val="PargrafodaLista"/>
        <w:spacing w:line="240" w:lineRule="auto"/>
        <w:jc w:val="both"/>
        <w:rPr>
          <w:ins w:id="650" w:author="Guilherme Melo" w:date="2015-10-03T18:55:00Z"/>
          <w:del w:id="651" w:author="JN Marcos" w:date="2015-12-07T16:56:00Z"/>
          <w:rFonts w:ascii="Calibri" w:eastAsia="Arial" w:hAnsi="Calibri" w:cs="Segoe UI"/>
          <w:sz w:val="24"/>
          <w:szCs w:val="24"/>
          <w:rPrChange w:id="652" w:author="JN Marcos" w:date="2015-12-07T19:56:00Z">
            <w:rPr>
              <w:ins w:id="653" w:author="Guilherme Melo" w:date="2015-10-03T18:55:00Z"/>
              <w:del w:id="654" w:author="JN Marcos" w:date="2015-12-07T16:56:00Z"/>
              <w:rFonts w:ascii="Arial" w:eastAsia="Arial" w:hAnsi="Arial" w:cs="Arial"/>
              <w:sz w:val="24"/>
              <w:szCs w:val="24"/>
            </w:rPr>
          </w:rPrChange>
        </w:rPr>
        <w:pPrChange w:id="655" w:author="JN Marcos" w:date="2015-12-07T20:06:00Z">
          <w:pPr>
            <w:pStyle w:val="PargrafodaLista"/>
            <w:numPr>
              <w:numId w:val="10"/>
            </w:numPr>
            <w:ind w:hanging="360"/>
            <w:jc w:val="both"/>
          </w:pPr>
        </w:pPrChange>
      </w:pPr>
      <w:del w:id="656" w:author="JN Marcos" w:date="2015-12-07T16:56:00Z">
        <w:r w:rsidRPr="0018508E" w:rsidDel="00AD385F">
          <w:rPr>
            <w:rFonts w:ascii="Calibri" w:eastAsia="Segoe UI" w:hAnsi="Calibri" w:cs="Segoe UI"/>
            <w:sz w:val="24"/>
            <w:szCs w:val="24"/>
            <w:rPrChange w:id="657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Uma disciplina possu</w:delText>
        </w:r>
      </w:del>
      <w:ins w:id="658" w:author="Guilherme Melo" w:date="2015-10-03T21:54:00Z">
        <w:del w:id="659" w:author="JN Marcos" w:date="2015-12-07T16:56:00Z">
          <w:r w:rsidR="3815A831" w:rsidRPr="0018508E" w:rsidDel="00AD385F">
            <w:rPr>
              <w:rFonts w:ascii="Calibri" w:eastAsia="Segoe UI" w:hAnsi="Calibri" w:cs="Segoe UI"/>
              <w:sz w:val="24"/>
              <w:szCs w:val="24"/>
              <w:rPrChange w:id="660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i</w:delText>
          </w:r>
        </w:del>
      </w:ins>
      <w:del w:id="661" w:author="JN Marcos" w:date="2015-12-07T16:56:00Z">
        <w:r w:rsidRPr="0018508E" w:rsidDel="00AD385F">
          <w:rPr>
            <w:rFonts w:ascii="Calibri" w:eastAsia="Segoe UI" w:hAnsi="Calibri" w:cs="Segoe UI"/>
            <w:sz w:val="24"/>
            <w:szCs w:val="24"/>
            <w:rPrChange w:id="662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i</w:delText>
        </w:r>
      </w:del>
      <w:del w:id="663" w:author="JN Marcos" w:date="2015-10-03T15:58:00Z">
        <w:r w:rsidRPr="0018508E" w:rsidDel="004967E3">
          <w:rPr>
            <w:rFonts w:ascii="Calibri" w:eastAsia="Segoe UI" w:hAnsi="Calibri" w:cs="Segoe UI"/>
            <w:sz w:val="24"/>
            <w:szCs w:val="24"/>
            <w:rPrChange w:id="664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</w:delText>
        </w:r>
      </w:del>
      <w:ins w:id="665" w:author="Guilherme Melo" w:date="2015-10-03T21:54:00Z">
        <w:del w:id="666" w:author="JN Marcos" w:date="2015-12-07T16:56:00Z">
          <w:r w:rsidR="3815A831" w:rsidRPr="0018508E" w:rsidDel="00AD385F">
            <w:rPr>
              <w:rFonts w:ascii="Calibri" w:eastAsia="Segoe UI" w:hAnsi="Calibri" w:cs="Segoe UI"/>
              <w:sz w:val="24"/>
              <w:szCs w:val="24"/>
              <w:rPrChange w:id="667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:</w:delText>
          </w:r>
          <w:r w:rsidRPr="0018508E" w:rsidDel="00AD385F">
            <w:rPr>
              <w:rFonts w:ascii="Calibri" w:eastAsia="Segoe UI" w:hAnsi="Calibri" w:cs="Segoe UI"/>
              <w:sz w:val="24"/>
              <w:szCs w:val="24"/>
              <w:rPrChange w:id="668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 </w:delText>
          </w:r>
        </w:del>
      </w:ins>
      <w:del w:id="669" w:author="JN Marcos" w:date="2015-12-07T16:56:00Z">
        <w:r w:rsidRPr="0018508E" w:rsidDel="00AD385F">
          <w:rPr>
            <w:rFonts w:ascii="Calibri" w:eastAsia="Segoe UI" w:hAnsi="Calibri" w:cs="Segoe UI"/>
            <w:sz w:val="24"/>
            <w:szCs w:val="24"/>
            <w:rPrChange w:id="670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como atributos: código, nome</w:delText>
        </w:r>
      </w:del>
      <w:ins w:id="671" w:author="Guilherme Melo" w:date="2015-10-03T19:17:00Z">
        <w:del w:id="672" w:author="JN Marcos" w:date="2015-12-07T16:56:00Z">
          <w:r w:rsidR="40CA54A0" w:rsidRPr="0018508E" w:rsidDel="00AD385F">
            <w:rPr>
              <w:rFonts w:ascii="Calibri" w:eastAsia="Segoe UI" w:hAnsi="Calibri" w:cs="Segoe UI"/>
              <w:sz w:val="24"/>
              <w:szCs w:val="24"/>
              <w:rPrChange w:id="673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, </w:delText>
          </w:r>
          <w:r w:rsidR="06728930" w:rsidRPr="0018508E" w:rsidDel="00AD385F">
            <w:rPr>
              <w:rFonts w:ascii="Calibri" w:eastAsia="Segoe UI" w:hAnsi="Calibri" w:cs="Segoe UI"/>
              <w:b/>
              <w:sz w:val="24"/>
              <w:szCs w:val="24"/>
              <w:rPrChange w:id="674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tipo(</w:delText>
          </w:r>
          <w:r w:rsidR="40CA54A0" w:rsidRPr="0018508E" w:rsidDel="00AD385F">
            <w:rPr>
              <w:rFonts w:ascii="Calibri" w:eastAsia="Segoe UI" w:hAnsi="Calibri" w:cs="Segoe UI"/>
              <w:b/>
              <w:sz w:val="24"/>
              <w:szCs w:val="24"/>
              <w:rPrChange w:id="675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obrigatória ou optativa</w:delText>
          </w:r>
          <w:r w:rsidR="06728930" w:rsidRPr="0018508E" w:rsidDel="00AD385F">
            <w:rPr>
              <w:rFonts w:ascii="Calibri" w:eastAsia="Segoe UI" w:hAnsi="Calibri" w:cs="Segoe UI"/>
              <w:b/>
              <w:sz w:val="24"/>
              <w:szCs w:val="24"/>
              <w:rPrChange w:id="676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)</w:delText>
          </w:r>
        </w:del>
      </w:ins>
      <w:ins w:id="677" w:author="Guilherme Melo" w:date="2015-10-03T19:33:00Z">
        <w:del w:id="678" w:author="JN Marcos" w:date="2015-12-07T16:56:00Z">
          <w:r w:rsidR="385F536A" w:rsidRPr="0018508E" w:rsidDel="00AD385F">
            <w:rPr>
              <w:rFonts w:ascii="Calibri" w:eastAsia="Segoe UI" w:hAnsi="Calibri" w:cs="Segoe UI"/>
              <w:b/>
              <w:sz w:val="24"/>
              <w:szCs w:val="24"/>
              <w:rPrChange w:id="679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,</w:delText>
          </w:r>
          <w:r w:rsidR="06728930" w:rsidRPr="0018508E" w:rsidDel="00AD385F">
            <w:rPr>
              <w:rFonts w:ascii="Calibri" w:eastAsia="Segoe UI" w:hAnsi="Calibri" w:cs="Segoe UI"/>
              <w:sz w:val="24"/>
              <w:szCs w:val="24"/>
              <w:rPrChange w:id="680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carga horária</w:delText>
          </w:r>
          <w:r w:rsidR="385F536A" w:rsidRPr="0018508E" w:rsidDel="00AD385F">
            <w:rPr>
              <w:rFonts w:ascii="Calibri" w:eastAsia="Segoe UI" w:hAnsi="Calibri" w:cs="Segoe UI"/>
              <w:sz w:val="24"/>
              <w:szCs w:val="24"/>
              <w:rPrChange w:id="681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 e nº c</w:delText>
          </w:r>
        </w:del>
      </w:ins>
      <w:ins w:id="682" w:author="Guilherme Melo" w:date="2015-10-03T19:34:00Z">
        <w:del w:id="683" w:author="JN Marcos" w:date="2015-12-07T16:56:00Z">
          <w:r w:rsidR="449E4D07" w:rsidRPr="0018508E" w:rsidDel="00AD385F">
            <w:rPr>
              <w:rFonts w:ascii="Calibri" w:eastAsia="Segoe UI" w:hAnsi="Calibri" w:cs="Segoe UI"/>
              <w:sz w:val="24"/>
              <w:szCs w:val="24"/>
              <w:rPrChange w:id="684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réditos</w:delText>
          </w:r>
        </w:del>
      </w:ins>
      <w:del w:id="685" w:author="JN Marcos" w:date="2015-12-07T16:56:00Z">
        <w:r w:rsidRPr="0018508E" w:rsidDel="00AD385F">
          <w:rPr>
            <w:rFonts w:ascii="Calibri" w:eastAsia="Arial" w:hAnsi="Calibri" w:cs="Segoe UI"/>
            <w:sz w:val="24"/>
            <w:szCs w:val="24"/>
            <w:rPrChange w:id="686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, carga</w:delText>
        </w:r>
        <w:r w:rsidR="00414F16" w:rsidRPr="0018508E" w:rsidDel="00AD385F">
          <w:rPr>
            <w:rFonts w:ascii="Calibri" w:eastAsia="Arial" w:hAnsi="Calibri" w:cs="Segoe UI"/>
            <w:sz w:val="24"/>
            <w:szCs w:val="24"/>
            <w:rPrChange w:id="687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horária, período de vinculação (</w:delText>
        </w:r>
        <w:r w:rsidRPr="0018508E" w:rsidDel="00AD385F">
          <w:rPr>
            <w:rFonts w:ascii="Calibri" w:eastAsia="Arial" w:hAnsi="Calibri" w:cs="Segoe UI"/>
            <w:sz w:val="24"/>
            <w:szCs w:val="24"/>
            <w:rPrChange w:id="688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em qual período do curso é planejada), </w:delText>
        </w:r>
      </w:del>
      <w:ins w:id="689" w:author="Guilherme Melo" w:date="2015-10-03T19:01:00Z">
        <w:del w:id="690" w:author="JN Marcos" w:date="2015-12-07T16:56:00Z">
          <w:r w:rsidR="0C81591B" w:rsidRPr="0018508E" w:rsidDel="00AD385F">
            <w:rPr>
              <w:rFonts w:ascii="Calibri" w:eastAsia="Segoe UI" w:hAnsi="Calibri" w:cs="Segoe UI"/>
              <w:sz w:val="24"/>
              <w:szCs w:val="24"/>
              <w:rPrChange w:id="691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.</w:delText>
          </w:r>
        </w:del>
      </w:ins>
      <w:del w:id="692" w:author="JN Marcos" w:date="2015-12-07T16:56:00Z">
        <w:r w:rsidRPr="0018508E" w:rsidDel="00AD385F">
          <w:rPr>
            <w:rFonts w:ascii="Calibri" w:eastAsia="Arial" w:hAnsi="Calibri" w:cs="Segoe UI"/>
            <w:sz w:val="24"/>
            <w:szCs w:val="24"/>
            <w:rPrChange w:id="693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dia e hora das </w:delText>
        </w:r>
        <w:r w:rsidR="00C85EED" w:rsidRPr="0018508E" w:rsidDel="00AD385F">
          <w:rPr>
            <w:rFonts w:ascii="Calibri" w:eastAsia="Arial" w:hAnsi="Calibri" w:cs="Segoe UI"/>
            <w:sz w:val="24"/>
            <w:szCs w:val="24"/>
            <w:rPrChange w:id="694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aulas (</w:delText>
        </w:r>
        <w:r w:rsidRPr="0018508E" w:rsidDel="00AD385F">
          <w:rPr>
            <w:rFonts w:ascii="Calibri" w:hAnsi="Calibri" w:cs="Segoe UI"/>
            <w:sz w:val="24"/>
            <w:szCs w:val="24"/>
            <w:rPrChange w:id="695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não mostrados no modelo EER)</w:delText>
        </w:r>
        <w:r w:rsidRPr="0018508E" w:rsidDel="00AD385F">
          <w:rPr>
            <w:rFonts w:ascii="Calibri" w:eastAsia="Arial" w:hAnsi="Calibri" w:cs="Segoe UI"/>
            <w:sz w:val="24"/>
            <w:szCs w:val="24"/>
            <w:rPrChange w:id="696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,</w:delText>
        </w:r>
        <w:r w:rsidRPr="0018508E" w:rsidDel="00AD385F">
          <w:rPr>
            <w:rFonts w:ascii="Calibri" w:eastAsia="Segoe UI" w:hAnsi="Calibri" w:cs="Segoe UI"/>
            <w:sz w:val="24"/>
            <w:szCs w:val="24"/>
            <w:rPrChange w:id="697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</w:delText>
        </w:r>
      </w:del>
      <w:ins w:id="698" w:author="Guilherme Melo" w:date="2015-10-03T19:03:00Z">
        <w:del w:id="699" w:author="JN Marcos" w:date="2015-12-07T16:56:00Z">
          <w:r w:rsidR="78041E60" w:rsidRPr="0018508E" w:rsidDel="00AD385F">
            <w:rPr>
              <w:rFonts w:ascii="Calibri" w:eastAsia="Segoe UI" w:hAnsi="Calibri" w:cs="Segoe UI"/>
              <w:sz w:val="24"/>
              <w:szCs w:val="24"/>
              <w:rPrChange w:id="700" w:author="JN Marcos" w:date="2015-12-07T19:56:00Z">
                <w:rPr/>
              </w:rPrChange>
            </w:rPr>
            <w:delText>Uma disciplina pode exigir nenhum ou alguma(s) disciplina(s) como pré-requisito. Só é permitido "pagar" uma disciplina se, e somente se, todos os pré-requisitos forem satisfeitos</w:delText>
          </w:r>
        </w:del>
      </w:ins>
      <w:ins w:id="701" w:author="Guilherme Melo" w:date="2015-10-03T19:08:00Z">
        <w:del w:id="702" w:author="JN Marcos" w:date="2015-12-07T16:56:00Z">
          <w:r w:rsidR="6D22974C" w:rsidRPr="0018508E" w:rsidDel="00AD385F">
            <w:rPr>
              <w:rFonts w:ascii="Calibri" w:eastAsia="Segoe UI" w:hAnsi="Calibri" w:cs="Segoe UI"/>
              <w:sz w:val="24"/>
              <w:szCs w:val="24"/>
              <w:rPrChange w:id="703" w:author="JN Marcos" w:date="2015-12-07T19:56:00Z">
                <w:rPr/>
              </w:rPrChange>
            </w:rPr>
            <w:delText xml:space="preserve">. Os pré-requisitos da disciplina </w:delText>
          </w:r>
        </w:del>
        <w:del w:id="704" w:author="JN Marcos" w:date="2015-12-07T16:47:00Z">
          <w:r w:rsidR="6D22974C" w:rsidRPr="0018508E" w:rsidDel="00B935C2">
            <w:rPr>
              <w:rFonts w:ascii="Calibri" w:eastAsia="Segoe UI" w:hAnsi="Calibri" w:cs="Segoe UI"/>
              <w:sz w:val="24"/>
              <w:szCs w:val="24"/>
              <w:rPrChange w:id="705" w:author="JN Marcos" w:date="2015-12-07T19:56:00Z">
                <w:rPr/>
              </w:rPrChange>
            </w:rPr>
            <w:delText>s</w:delText>
          </w:r>
        </w:del>
        <w:del w:id="706" w:author="JN Marcos" w:date="2015-12-07T16:56:00Z">
          <w:r w:rsidR="6D22974C" w:rsidRPr="0018508E" w:rsidDel="00AD385F">
            <w:rPr>
              <w:rFonts w:ascii="Calibri" w:eastAsia="Segoe UI" w:hAnsi="Calibri" w:cs="Segoe UI"/>
              <w:sz w:val="24"/>
              <w:szCs w:val="24"/>
              <w:rPrChange w:id="707" w:author="JN Marcos" w:date="2015-12-07T19:56:00Z">
                <w:rPr/>
              </w:rPrChange>
            </w:rPr>
            <w:delText>erão comparados com as disciplinas d</w:delText>
          </w:r>
        </w:del>
        <w:del w:id="708" w:author="JN Marcos" w:date="2015-12-07T16:47:00Z">
          <w:r w:rsidR="6D22974C" w:rsidRPr="0018508E" w:rsidDel="00B935C2">
            <w:rPr>
              <w:rFonts w:ascii="Calibri" w:eastAsia="Segoe UI" w:hAnsi="Calibri" w:cs="Segoe UI"/>
              <w:sz w:val="24"/>
              <w:szCs w:val="24"/>
              <w:rPrChange w:id="709" w:author="JN Marcos" w:date="2015-12-07T19:56:00Z">
                <w:rPr/>
              </w:rPrChange>
            </w:rPr>
            <w:delText xml:space="preserve">a grade curricular ou </w:delText>
          </w:r>
        </w:del>
        <w:del w:id="710" w:author="JN Marcos" w:date="2015-12-07T16:56:00Z">
          <w:r w:rsidR="6D22974C" w:rsidRPr="0018508E" w:rsidDel="00AD385F">
            <w:rPr>
              <w:rFonts w:ascii="Calibri" w:eastAsia="Segoe UI" w:hAnsi="Calibri" w:cs="Segoe UI"/>
              <w:sz w:val="24"/>
              <w:szCs w:val="24"/>
              <w:rPrChange w:id="711" w:author="JN Marcos" w:date="2015-12-07T19:56:00Z">
                <w:rPr/>
              </w:rPrChange>
            </w:rPr>
            <w:delText xml:space="preserve">histórico </w:delText>
          </w:r>
        </w:del>
        <w:del w:id="712" w:author="JN Marcos" w:date="2015-12-07T16:53:00Z">
          <w:r w:rsidR="6D22974C" w:rsidRPr="0018508E" w:rsidDel="006F038F">
            <w:rPr>
              <w:rFonts w:ascii="Calibri" w:eastAsia="Segoe UI" w:hAnsi="Calibri" w:cs="Segoe UI"/>
              <w:sz w:val="24"/>
              <w:szCs w:val="24"/>
              <w:rPrChange w:id="713" w:author="JN Marcos" w:date="2015-12-07T19:56:00Z">
                <w:rPr/>
              </w:rPrChange>
            </w:rPr>
            <w:delText>do aluno</w:delText>
          </w:r>
        </w:del>
        <w:del w:id="714" w:author="JN Marcos" w:date="2015-12-07T16:47:00Z">
          <w:r w:rsidR="6D22974C" w:rsidRPr="0018508E" w:rsidDel="00B935C2">
            <w:rPr>
              <w:rFonts w:ascii="Calibri" w:eastAsia="Segoe UI" w:hAnsi="Calibri" w:cs="Segoe UI"/>
              <w:sz w:val="24"/>
              <w:szCs w:val="24"/>
              <w:rPrChange w:id="715" w:author="JN Marcos" w:date="2015-12-07T19:56:00Z">
                <w:rPr/>
              </w:rPrChange>
            </w:rPr>
            <w:delText xml:space="preserve">, </w:delText>
          </w:r>
        </w:del>
        <w:del w:id="716" w:author="JN Marcos" w:date="2015-12-07T16:56:00Z">
          <w:r w:rsidR="6D22974C" w:rsidRPr="0018508E" w:rsidDel="00AD385F">
            <w:rPr>
              <w:rFonts w:ascii="Calibri" w:eastAsia="Segoe UI" w:hAnsi="Calibri" w:cs="Segoe UI"/>
              <w:sz w:val="24"/>
              <w:szCs w:val="24"/>
              <w:rPrChange w:id="717" w:author="JN Marcos" w:date="2015-12-07T19:56:00Z">
                <w:rPr/>
              </w:rPrChange>
            </w:rPr>
            <w:delText xml:space="preserve">se os pré-requisitos </w:delText>
          </w:r>
        </w:del>
        <w:del w:id="718" w:author="JN Marcos" w:date="2015-12-07T16:48:00Z">
          <w:r w:rsidR="6D22974C" w:rsidRPr="0018508E" w:rsidDel="00B935C2">
            <w:rPr>
              <w:rFonts w:ascii="Calibri" w:eastAsia="Segoe UI" w:hAnsi="Calibri" w:cs="Segoe UI"/>
              <w:sz w:val="24"/>
              <w:szCs w:val="24"/>
              <w:rPrChange w:id="719" w:author="JN Marcos" w:date="2015-12-07T19:56:00Z">
                <w:rPr/>
              </w:rPrChange>
            </w:rPr>
            <w:delText>forem identificados na grade do aluno, a matricula pode ser feita.</w:delText>
          </w:r>
        </w:del>
      </w:ins>
      <w:del w:id="720" w:author="JN Marcos" w:date="2015-12-07T16:56:00Z">
        <w:r w:rsidRPr="0018508E" w:rsidDel="00AD385F">
          <w:rPr>
            <w:rFonts w:ascii="Calibri" w:eastAsia="Arial" w:hAnsi="Calibri" w:cs="Segoe UI"/>
            <w:sz w:val="24"/>
            <w:szCs w:val="24"/>
            <w:rPrChange w:id="721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disciplinas pré-requisitadas para sua realização (são os pré-requisitos) e obrigatoriedade da disciplina (obrigatória ou optativa).</w:delText>
        </w:r>
      </w:del>
    </w:p>
    <w:p w14:paraId="04FA5EE4" w14:textId="354801AF" w:rsidR="78041E60" w:rsidRPr="0018508E" w:rsidDel="6D22974C" w:rsidRDefault="78041E60" w:rsidP="004A0209">
      <w:pPr>
        <w:pStyle w:val="PargrafodaLista"/>
        <w:spacing w:line="240" w:lineRule="auto"/>
        <w:jc w:val="both"/>
        <w:rPr>
          <w:del w:id="722" w:author="Guilherme Melo" w:date="2015-10-03T19:08:00Z"/>
          <w:rFonts w:ascii="Calibri" w:eastAsia="Arial" w:hAnsi="Calibri" w:cs="Segoe UI"/>
          <w:sz w:val="24"/>
          <w:szCs w:val="24"/>
          <w:rPrChange w:id="723" w:author="JN Marcos" w:date="2015-12-07T19:56:00Z">
            <w:rPr>
              <w:del w:id="724" w:author="Guilherme Melo" w:date="2015-10-03T19:08:00Z"/>
              <w:rFonts w:ascii="Arial" w:eastAsia="Arial" w:hAnsi="Arial" w:cs="Arial"/>
              <w:sz w:val="24"/>
              <w:szCs w:val="24"/>
            </w:rPr>
          </w:rPrChange>
        </w:rPr>
        <w:pPrChange w:id="725" w:author="JN Marcos" w:date="2015-12-07T20:06:00Z">
          <w:pPr/>
        </w:pPrChange>
      </w:pPr>
    </w:p>
    <w:p w14:paraId="5F32519F" w14:textId="2780E748" w:rsidR="6D22974C" w:rsidRPr="0018508E" w:rsidDel="007A2B73" w:rsidRDefault="6D22974C" w:rsidP="004A0209">
      <w:pPr>
        <w:pStyle w:val="PargrafodaLista"/>
        <w:spacing w:line="240" w:lineRule="auto"/>
        <w:jc w:val="both"/>
        <w:rPr>
          <w:del w:id="726" w:author="JN Marcos" w:date="2015-12-07T16:59:00Z"/>
          <w:rFonts w:ascii="Calibri" w:eastAsia="Segoe UI" w:hAnsi="Calibri" w:cs="Segoe UI"/>
          <w:sz w:val="24"/>
          <w:szCs w:val="24"/>
          <w:rPrChange w:id="727" w:author="JN Marcos" w:date="2015-12-07T19:56:00Z">
            <w:rPr>
              <w:del w:id="728" w:author="JN Marcos" w:date="2015-12-07T16:59:00Z"/>
              <w:rFonts w:ascii="Segoe UI" w:eastAsia="Segoe UI" w:hAnsi="Segoe UI" w:cs="Segoe UI"/>
              <w:sz w:val="24"/>
              <w:szCs w:val="24"/>
            </w:rPr>
          </w:rPrChange>
        </w:rPr>
        <w:pPrChange w:id="729" w:author="JN Marcos" w:date="2015-12-07T20:06:00Z">
          <w:pPr>
            <w:pStyle w:val="PargrafodaLista"/>
            <w:numPr>
              <w:numId w:val="10"/>
            </w:numPr>
            <w:spacing w:line="240" w:lineRule="auto"/>
            <w:ind w:hanging="360"/>
            <w:jc w:val="both"/>
          </w:pPr>
        </w:pPrChange>
      </w:pPr>
    </w:p>
    <w:p w14:paraId="425BC37A" w14:textId="17358C13" w:rsidR="093A6B28" w:rsidRPr="0018508E" w:rsidDel="007A2B73" w:rsidRDefault="093A6B28" w:rsidP="004A0209">
      <w:pPr>
        <w:spacing w:line="240" w:lineRule="auto"/>
        <w:ind w:left="720"/>
        <w:jc w:val="both"/>
        <w:rPr>
          <w:ins w:id="730" w:author="Guilherme Melo" w:date="2015-10-03T18:55:00Z"/>
          <w:del w:id="731" w:author="JN Marcos" w:date="2015-12-07T16:59:00Z"/>
          <w:rFonts w:ascii="Calibri" w:hAnsi="Calibri" w:cs="Segoe UI"/>
          <w:rPrChange w:id="732" w:author="JN Marcos" w:date="2015-12-07T19:56:00Z">
            <w:rPr>
              <w:ins w:id="733" w:author="Guilherme Melo" w:date="2015-10-03T18:55:00Z"/>
              <w:del w:id="734" w:author="JN Marcos" w:date="2015-12-07T16:59:00Z"/>
            </w:rPr>
          </w:rPrChange>
        </w:rPr>
        <w:pPrChange w:id="735" w:author="JN Marcos" w:date="2015-12-07T20:06:00Z">
          <w:pPr/>
        </w:pPrChange>
      </w:pPr>
    </w:p>
    <w:p w14:paraId="7217E11D" w14:textId="60923F3E" w:rsidR="093A6B28" w:rsidRPr="0018508E" w:rsidDel="007A2B73" w:rsidRDefault="093A6B28" w:rsidP="004A0209">
      <w:pPr>
        <w:pStyle w:val="PargrafodaLista"/>
        <w:spacing w:line="240" w:lineRule="auto"/>
        <w:jc w:val="both"/>
        <w:rPr>
          <w:del w:id="736" w:author="JN Marcos" w:date="2015-12-07T16:59:00Z"/>
          <w:moveFrom w:id="737" w:author="JN Marcos" w:date="2015-12-07T16:57:00Z"/>
          <w:rFonts w:ascii="Calibri" w:eastAsia="Segoe UI" w:hAnsi="Calibri" w:cs="Segoe UI"/>
          <w:sz w:val="24"/>
          <w:szCs w:val="24"/>
          <w:rPrChange w:id="738" w:author="JN Marcos" w:date="2015-12-07T19:56:00Z">
            <w:rPr>
              <w:del w:id="739" w:author="JN Marcos" w:date="2015-12-07T16:59:00Z"/>
              <w:moveFrom w:id="740" w:author="JN Marcos" w:date="2015-12-07T16:57:00Z"/>
              <w:rFonts w:ascii="Segoe UI" w:eastAsia="Segoe UI" w:hAnsi="Segoe UI" w:cs="Segoe UI"/>
              <w:sz w:val="24"/>
              <w:szCs w:val="24"/>
            </w:rPr>
          </w:rPrChange>
        </w:rPr>
        <w:pPrChange w:id="741" w:author="JN Marcos" w:date="2015-12-07T20:06:00Z">
          <w:pPr>
            <w:pStyle w:val="PargrafodaLista"/>
            <w:numPr>
              <w:numId w:val="10"/>
            </w:numPr>
            <w:spacing w:line="240" w:lineRule="auto"/>
            <w:ind w:hanging="360"/>
            <w:jc w:val="both"/>
          </w:pPr>
        </w:pPrChange>
      </w:pPr>
      <w:moveFromRangeStart w:id="742" w:author="JN Marcos" w:date="2015-12-07T16:57:00Z" w:name="move437270776"/>
      <w:moveFrom w:id="743" w:author="JN Marcos" w:date="2015-12-07T16:57:00Z">
        <w:ins w:id="744" w:author="Guilherme Melo" w:date="2015-10-03T18:55:00Z">
          <w:del w:id="745" w:author="JN Marcos" w:date="2015-12-07T16:59:00Z">
            <w:r w:rsidRPr="0018508E" w:rsidDel="007A2B73">
              <w:rPr>
                <w:rFonts w:ascii="Calibri" w:eastAsia="Segoe UI" w:hAnsi="Calibri" w:cs="Segoe UI"/>
                <w:sz w:val="24"/>
                <w:szCs w:val="24"/>
                <w:rPrChange w:id="746" w:author="JN Marcos" w:date="2015-12-07T19:56:00Z">
                  <w:rPr/>
                </w:rPrChange>
              </w:rPr>
              <w:delText xml:space="preserve">A oferta de uma disciplina disponibilizará: </w:delText>
            </w:r>
          </w:del>
        </w:ins>
        <w:ins w:id="747" w:author="Guilherme Melo" w:date="2015-10-03T22:24:00Z">
          <w:del w:id="748" w:author="JN Marcos" w:date="2015-12-07T16:59:00Z">
            <w:r w:rsidR="33DB0D76" w:rsidRPr="0018508E" w:rsidDel="007A2B73">
              <w:rPr>
                <w:rFonts w:ascii="Calibri" w:eastAsia="Segoe UI" w:hAnsi="Calibri" w:cs="Segoe UI"/>
                <w:sz w:val="24"/>
                <w:szCs w:val="24"/>
                <w:rPrChange w:id="749" w:author="JN Marcos" w:date="2015-12-07T19:56:00Z">
                  <w:rPr/>
                </w:rPrChange>
              </w:rPr>
              <w:delText xml:space="preserve"> semestre,</w:delText>
            </w:r>
          </w:del>
        </w:ins>
        <w:ins w:id="750" w:author="Guilherme Melo" w:date="2015-10-03T18:55:00Z">
          <w:del w:id="751" w:author="JN Marcos" w:date="2015-12-07T16:59:00Z">
            <w:r w:rsidRPr="0018508E" w:rsidDel="007A2B73">
              <w:rPr>
                <w:rFonts w:ascii="Calibri" w:eastAsia="Segoe UI" w:hAnsi="Calibri" w:cs="Segoe UI"/>
                <w:sz w:val="24"/>
                <w:szCs w:val="24"/>
                <w:rPrChange w:id="752" w:author="JN Marcos" w:date="2015-12-07T19:56:00Z">
                  <w:rPr/>
                </w:rPrChange>
              </w:rPr>
              <w:delText>ano, dias e horário d</w:delText>
            </w:r>
          </w:del>
        </w:ins>
        <w:ins w:id="753" w:author="Guilherme Melo" w:date="2015-10-03T22:17:00Z">
          <w:del w:id="754" w:author="JN Marcos" w:date="2015-12-07T16:59:00Z">
            <w:r w:rsidR="39EA9C17" w:rsidRPr="0018508E" w:rsidDel="007A2B73">
              <w:rPr>
                <w:rFonts w:ascii="Calibri" w:eastAsia="Segoe UI" w:hAnsi="Calibri" w:cs="Segoe UI"/>
                <w:sz w:val="24"/>
                <w:szCs w:val="24"/>
                <w:rPrChange w:id="755" w:author="JN Marcos" w:date="2015-12-07T19:56:00Z">
                  <w:rPr/>
                </w:rPrChange>
              </w:rPr>
              <w:delText>e realização das aulas da disciplina</w:delText>
            </w:r>
          </w:del>
        </w:ins>
        <w:ins w:id="756" w:author="Guilherme Melo" w:date="2015-10-03T22:18:00Z">
          <w:del w:id="757" w:author="JN Marcos" w:date="2015-12-07T16:59:00Z">
            <w:r w:rsidR="4F5B7901" w:rsidRPr="0018508E" w:rsidDel="007A2B73">
              <w:rPr>
                <w:rFonts w:ascii="Calibri" w:eastAsia="Segoe UI" w:hAnsi="Calibri" w:cs="Segoe UI"/>
                <w:sz w:val="24"/>
                <w:szCs w:val="24"/>
                <w:rPrChange w:id="758" w:author="JN Marcos" w:date="2015-12-07T19:56:00Z">
                  <w:rPr/>
                </w:rPrChange>
              </w:rPr>
              <w:delText>,</w:delText>
            </w:r>
          </w:del>
        </w:ins>
        <w:ins w:id="759" w:author="Guilherme Melo" w:date="2015-10-03T18:55:00Z">
          <w:del w:id="760" w:author="JN Marcos" w:date="2015-12-07T16:59:00Z">
            <w:r w:rsidRPr="0018508E" w:rsidDel="007A2B73">
              <w:rPr>
                <w:rFonts w:ascii="Calibri" w:eastAsia="Segoe UI" w:hAnsi="Calibri" w:cs="Segoe UI"/>
                <w:sz w:val="24"/>
                <w:szCs w:val="24"/>
                <w:rPrChange w:id="761" w:author="JN Marcos" w:date="2015-12-07T19:56:00Z">
                  <w:rPr/>
                </w:rPrChange>
              </w:rPr>
              <w:delText xml:space="preserve"> bem como </w:delText>
            </w:r>
          </w:del>
        </w:ins>
        <w:ins w:id="762" w:author="Guilherme Melo" w:date="2015-10-03T19:06:00Z">
          <w:del w:id="763" w:author="JN Marcos" w:date="2015-12-07T16:59:00Z">
            <w:r w:rsidR="4936201F" w:rsidRPr="0018508E" w:rsidDel="007A2B73">
              <w:rPr>
                <w:rFonts w:ascii="Calibri" w:eastAsia="Segoe UI" w:hAnsi="Calibri" w:cs="Segoe UI"/>
                <w:sz w:val="24"/>
                <w:szCs w:val="24"/>
                <w:rPrChange w:id="764" w:author="JN Marcos" w:date="2015-12-07T19:56:00Z">
                  <w:rPr/>
                </w:rPrChange>
              </w:rPr>
              <w:delText xml:space="preserve">quantidade de </w:delText>
            </w:r>
            <w:r w:rsidR="728AD576" w:rsidRPr="0018508E" w:rsidDel="007A2B73">
              <w:rPr>
                <w:rFonts w:ascii="Calibri" w:eastAsia="Segoe UI" w:hAnsi="Calibri" w:cs="Segoe UI"/>
                <w:sz w:val="24"/>
                <w:szCs w:val="24"/>
                <w:rPrChange w:id="765" w:author="JN Marcos" w:date="2015-12-07T19:56:00Z">
                  <w:rPr/>
                </w:rPrChange>
              </w:rPr>
              <w:delText>alunos matriculados</w:delText>
            </w:r>
          </w:del>
        </w:ins>
        <w:ins w:id="766" w:author="Guilherme Melo" w:date="2015-10-03T22:18:00Z">
          <w:del w:id="767" w:author="JN Marcos" w:date="2015-12-07T16:59:00Z">
            <w:r w:rsidR="4F5B7901" w:rsidRPr="0018508E" w:rsidDel="007A2B73">
              <w:rPr>
                <w:rFonts w:ascii="Calibri" w:eastAsia="Segoe UI" w:hAnsi="Calibri" w:cs="Segoe UI"/>
                <w:sz w:val="24"/>
                <w:szCs w:val="24"/>
                <w:rPrChange w:id="768" w:author="JN Marcos" w:date="2015-12-07T19:56:00Z">
                  <w:rPr/>
                </w:rPrChange>
              </w:rPr>
              <w:delText>.</w:delText>
            </w:r>
          </w:del>
        </w:ins>
      </w:moveFrom>
    </w:p>
    <w:moveFromRangeEnd w:id="742"/>
    <w:p w14:paraId="5FB85F75" w14:textId="65911812" w:rsidR="22CB90F4" w:rsidRPr="0018508E" w:rsidDel="007A2B73" w:rsidRDefault="22CB90F4" w:rsidP="004A0209">
      <w:pPr>
        <w:spacing w:line="240" w:lineRule="auto"/>
        <w:ind w:left="720"/>
        <w:jc w:val="both"/>
        <w:rPr>
          <w:del w:id="769" w:author="JN Marcos" w:date="2015-12-07T16:59:00Z"/>
          <w:rFonts w:ascii="Calibri" w:hAnsi="Calibri" w:cs="Segoe UI"/>
          <w:rPrChange w:id="770" w:author="JN Marcos" w:date="2015-12-07T19:56:00Z">
            <w:rPr>
              <w:del w:id="771" w:author="JN Marcos" w:date="2015-12-07T16:59:00Z"/>
              <w:rFonts w:ascii="Arial" w:hAnsi="Arial" w:cs="Arial"/>
            </w:rPr>
          </w:rPrChange>
        </w:rPr>
        <w:pPrChange w:id="772" w:author="JN Marcos" w:date="2015-12-07T20:06:00Z">
          <w:pPr>
            <w:spacing w:line="240" w:lineRule="auto"/>
            <w:jc w:val="both"/>
          </w:pPr>
        </w:pPrChange>
      </w:pPr>
    </w:p>
    <w:p w14:paraId="2700276F" w14:textId="7DED57E8" w:rsidR="00414F16" w:rsidRPr="0018508E" w:rsidDel="009D4501" w:rsidRDefault="1CBA9C19" w:rsidP="004A0209">
      <w:pPr>
        <w:pStyle w:val="PargrafodaLista"/>
        <w:spacing w:line="240" w:lineRule="auto"/>
        <w:jc w:val="both"/>
        <w:rPr>
          <w:ins w:id="773" w:author="Guilherme Melo" w:date="2015-10-03T19:01:00Z"/>
          <w:del w:id="774" w:author="JN Marcos" w:date="2015-12-07T20:06:00Z"/>
          <w:rFonts w:ascii="Calibri" w:eastAsia="Segoe UI" w:hAnsi="Calibri" w:cs="Segoe UI"/>
          <w:sz w:val="24"/>
          <w:szCs w:val="24"/>
          <w:rPrChange w:id="775" w:author="JN Marcos" w:date="2015-12-07T19:56:00Z">
            <w:rPr>
              <w:ins w:id="776" w:author="Guilherme Melo" w:date="2015-10-03T19:01:00Z"/>
              <w:del w:id="777" w:author="JN Marcos" w:date="2015-12-07T20:06:00Z"/>
              <w:rFonts w:ascii="Segoe UI" w:eastAsia="Segoe UI" w:hAnsi="Segoe UI" w:cs="Segoe UI"/>
              <w:sz w:val="24"/>
              <w:szCs w:val="24"/>
            </w:rPr>
          </w:rPrChange>
        </w:rPr>
        <w:pPrChange w:id="778" w:author="JN Marcos" w:date="2015-12-07T20:06:00Z">
          <w:pPr>
            <w:pStyle w:val="PargrafodaLista"/>
            <w:numPr>
              <w:numId w:val="10"/>
            </w:numPr>
            <w:spacing w:line="240" w:lineRule="auto"/>
            <w:ind w:hanging="360"/>
            <w:jc w:val="both"/>
          </w:pPr>
        </w:pPrChange>
      </w:pPr>
      <w:del w:id="779" w:author="JN Marcos" w:date="2015-12-07T16:59:00Z">
        <w:r w:rsidRPr="0018508E" w:rsidDel="007A2B73">
          <w:rPr>
            <w:rFonts w:ascii="Calibri" w:eastAsia="Segoe UI" w:hAnsi="Calibri" w:cs="Segoe UI"/>
            <w:sz w:val="24"/>
            <w:szCs w:val="24"/>
            <w:rPrChange w:id="780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</w:delText>
        </w:r>
      </w:del>
      <w:del w:id="781" w:author="JN Marcos" w:date="2015-12-07T16:58:00Z">
        <w:r w:rsidRPr="0018508E" w:rsidDel="00AD385F">
          <w:rPr>
            <w:rFonts w:ascii="Calibri" w:eastAsia="Segoe UI" w:hAnsi="Calibri" w:cs="Segoe UI"/>
            <w:sz w:val="24"/>
            <w:szCs w:val="24"/>
            <w:rPrChange w:id="782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Uma </w:delText>
        </w:r>
      </w:del>
      <w:ins w:id="783" w:author="Guilherme Melo" w:date="2015-10-03T19:28:00Z">
        <w:del w:id="784" w:author="JN Marcos" w:date="2015-12-07T16:58:00Z">
          <w:r w:rsidR="1C2B9D84" w:rsidRPr="0018508E" w:rsidDel="00AD385F">
            <w:rPr>
              <w:rFonts w:ascii="Calibri" w:eastAsia="Segoe UI" w:hAnsi="Calibri" w:cs="Segoe UI"/>
              <w:sz w:val="24"/>
              <w:szCs w:val="24"/>
              <w:rPrChange w:id="785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ofer</w:delText>
          </w:r>
        </w:del>
      </w:ins>
      <w:ins w:id="786" w:author="Guilherme Melo" w:date="2015-10-03T19:29:00Z">
        <w:del w:id="787" w:author="JN Marcos" w:date="2015-12-07T16:58:00Z">
          <w:r w:rsidR="1AA72063" w:rsidRPr="0018508E" w:rsidDel="00AD385F">
            <w:rPr>
              <w:rFonts w:ascii="Calibri" w:eastAsia="Segoe UI" w:hAnsi="Calibri" w:cs="Segoe UI"/>
              <w:sz w:val="24"/>
              <w:szCs w:val="24"/>
              <w:rPrChange w:id="788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ta </w:delText>
          </w:r>
        </w:del>
      </w:ins>
      <w:del w:id="789" w:author="JN Marcos" w:date="2015-12-07T16:58:00Z">
        <w:r w:rsidRPr="0018508E" w:rsidDel="00AD385F">
          <w:rPr>
            <w:rFonts w:ascii="Calibri" w:eastAsia="Segoe UI" w:hAnsi="Calibri" w:cs="Segoe UI"/>
            <w:sz w:val="24"/>
            <w:szCs w:val="24"/>
            <w:rPrChange w:id="790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d</w:delText>
        </w:r>
      </w:del>
      <w:ins w:id="791" w:author="Guilherme Melo" w:date="2015-10-03T19:29:00Z">
        <w:del w:id="792" w:author="JN Marcos" w:date="2015-12-07T16:58:00Z">
          <w:r w:rsidR="1AA72063" w:rsidRPr="0018508E" w:rsidDel="00AD385F">
            <w:rPr>
              <w:rFonts w:ascii="Calibri" w:eastAsia="Segoe UI" w:hAnsi="Calibri" w:cs="Segoe UI"/>
              <w:sz w:val="24"/>
              <w:szCs w:val="24"/>
              <w:rPrChange w:id="793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e </w:delText>
          </w:r>
          <w:r w:rsidRPr="0018508E" w:rsidDel="00AD385F">
            <w:rPr>
              <w:rFonts w:ascii="Calibri" w:eastAsia="Segoe UI" w:hAnsi="Calibri" w:cs="Segoe UI"/>
              <w:sz w:val="24"/>
              <w:szCs w:val="24"/>
              <w:rPrChange w:id="794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disciplina </w:delText>
          </w:r>
        </w:del>
      </w:ins>
      <w:ins w:id="795" w:author="Guilherme Melo" w:date="2015-10-03T22:27:00Z">
        <w:del w:id="796" w:author="JN Marcos" w:date="2015-12-07T16:58:00Z">
          <w:r w:rsidR="15F30858" w:rsidRPr="0018508E" w:rsidDel="00AD385F">
            <w:rPr>
              <w:rFonts w:ascii="Calibri" w:eastAsia="Segoe UI" w:hAnsi="Calibri" w:cs="Segoe UI"/>
              <w:sz w:val="24"/>
              <w:szCs w:val="24"/>
              <w:rPrChange w:id="797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deve</w:delText>
          </w:r>
          <w:r w:rsidRPr="0018508E" w:rsidDel="00AD385F">
            <w:rPr>
              <w:rFonts w:ascii="Calibri" w:eastAsia="Segoe UI" w:hAnsi="Calibri" w:cs="Segoe UI"/>
              <w:sz w:val="24"/>
              <w:szCs w:val="24"/>
              <w:rPrChange w:id="798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 ser ministrada por um </w:delText>
          </w:r>
          <w:r w:rsidR="15F30858" w:rsidRPr="0018508E" w:rsidDel="00AD385F">
            <w:rPr>
              <w:rFonts w:ascii="Calibri" w:eastAsia="Segoe UI" w:hAnsi="Calibri" w:cs="Segoe UI"/>
              <w:sz w:val="24"/>
              <w:szCs w:val="24"/>
              <w:rPrChange w:id="799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ou mais</w:delText>
          </w:r>
        </w:del>
      </w:ins>
      <w:ins w:id="800" w:author="Guilherme Melo" w:date="2015-10-03T19:29:00Z">
        <w:del w:id="801" w:author="JN Marcos" w:date="2015-12-07T16:58:00Z">
          <w:r w:rsidRPr="0018508E" w:rsidDel="00AD385F">
            <w:rPr>
              <w:rFonts w:ascii="Calibri" w:eastAsia="Segoe UI" w:hAnsi="Calibri" w:cs="Segoe UI"/>
              <w:sz w:val="24"/>
              <w:szCs w:val="24"/>
              <w:rPrChange w:id="802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 professor</w:delText>
          </w:r>
        </w:del>
      </w:ins>
      <w:ins w:id="803" w:author="Guilherme Melo" w:date="2015-10-03T22:27:00Z">
        <w:del w:id="804" w:author="JN Marcos" w:date="2015-12-07T16:58:00Z">
          <w:r w:rsidR="15F30858" w:rsidRPr="0018508E" w:rsidDel="00AD385F">
            <w:rPr>
              <w:rFonts w:ascii="Calibri" w:eastAsia="Segoe UI" w:hAnsi="Calibri" w:cs="Segoe UI"/>
              <w:sz w:val="24"/>
              <w:szCs w:val="24"/>
              <w:rPrChange w:id="805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es</w:delText>
          </w:r>
        </w:del>
      </w:ins>
      <w:ins w:id="806" w:author="Guilherme Melo" w:date="2015-10-03T19:29:00Z">
        <w:del w:id="807" w:author="JN Marcos" w:date="2015-12-07T16:58:00Z">
          <w:r w:rsidRPr="0018508E" w:rsidDel="00AD385F">
            <w:rPr>
              <w:rFonts w:ascii="Calibri" w:eastAsia="Segoe UI" w:hAnsi="Calibri" w:cs="Segoe UI"/>
              <w:sz w:val="24"/>
              <w:szCs w:val="24"/>
              <w:rPrChange w:id="808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. Um professor pode ministrar mais de uma </w:delText>
          </w:r>
        </w:del>
      </w:ins>
      <w:ins w:id="809" w:author="Guilherme Melo" w:date="2015-10-03T19:31:00Z">
        <w:del w:id="810" w:author="JN Marcos" w:date="2015-12-07T16:58:00Z">
          <w:r w:rsidR="02238B75" w:rsidRPr="0018508E" w:rsidDel="00AD385F">
            <w:rPr>
              <w:rFonts w:ascii="Calibri" w:eastAsia="Segoe UI" w:hAnsi="Calibri" w:cs="Segoe UI"/>
              <w:sz w:val="24"/>
              <w:szCs w:val="24"/>
              <w:rPrChange w:id="811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o</w:delText>
          </w:r>
        </w:del>
      </w:ins>
      <w:ins w:id="812" w:author="Guilherme Melo" w:date="2015-10-03T19:32:00Z">
        <w:del w:id="813" w:author="JN Marcos" w:date="2015-12-07T16:58:00Z">
          <w:r w:rsidR="481013E8" w:rsidRPr="0018508E" w:rsidDel="00AD385F">
            <w:rPr>
              <w:rFonts w:ascii="Calibri" w:eastAsia="Segoe UI" w:hAnsi="Calibri" w:cs="Segoe UI"/>
              <w:sz w:val="24"/>
              <w:szCs w:val="24"/>
              <w:rPrChange w:id="814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ferta </w:delText>
          </w:r>
        </w:del>
      </w:ins>
      <w:ins w:id="815" w:author="Guilherme Melo" w:date="2015-10-03T19:29:00Z">
        <w:del w:id="816" w:author="JN Marcos" w:date="2015-12-07T16:58:00Z">
          <w:r w:rsidRPr="0018508E" w:rsidDel="00AD385F">
            <w:rPr>
              <w:rFonts w:ascii="Calibri" w:eastAsia="Segoe UI" w:hAnsi="Calibri" w:cs="Segoe UI"/>
              <w:sz w:val="24"/>
              <w:szCs w:val="24"/>
              <w:rPrChange w:id="817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d</w:delText>
          </w:r>
        </w:del>
      </w:ins>
      <w:ins w:id="818" w:author="Guilherme Melo" w:date="2015-10-03T19:32:00Z">
        <w:del w:id="819" w:author="JN Marcos" w:date="2015-12-07T16:58:00Z">
          <w:r w:rsidR="481013E8" w:rsidRPr="0018508E" w:rsidDel="00AD385F">
            <w:rPr>
              <w:rFonts w:ascii="Calibri" w:eastAsia="Segoe UI" w:hAnsi="Calibri" w:cs="Segoe UI"/>
              <w:sz w:val="24"/>
              <w:szCs w:val="24"/>
              <w:rPrChange w:id="820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e </w:delText>
          </w:r>
          <w:r w:rsidRPr="0018508E" w:rsidDel="00AD385F">
            <w:rPr>
              <w:rFonts w:ascii="Calibri" w:eastAsia="Segoe UI" w:hAnsi="Calibri" w:cs="Segoe UI"/>
              <w:sz w:val="24"/>
              <w:szCs w:val="24"/>
              <w:rPrChange w:id="821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disciplina</w:delText>
          </w:r>
        </w:del>
      </w:ins>
      <w:ins w:id="822" w:author="Guilherme Melo" w:date="2015-10-03T22:18:00Z">
        <w:del w:id="823" w:author="JN Marcos" w:date="2015-12-07T16:58:00Z">
          <w:r w:rsidR="6682444D" w:rsidRPr="0018508E" w:rsidDel="00AD385F">
            <w:rPr>
              <w:rFonts w:ascii="Calibri" w:eastAsia="Segoe UI" w:hAnsi="Calibri" w:cs="Segoe UI"/>
              <w:sz w:val="24"/>
              <w:szCs w:val="24"/>
              <w:rPrChange w:id="824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. O</w:delText>
          </w:r>
        </w:del>
      </w:ins>
      <w:ins w:id="825" w:author="Guilherme Melo" w:date="2015-10-03T19:32:00Z">
        <w:del w:id="826" w:author="JN Marcos" w:date="2015-12-07T16:58:00Z">
          <w:r w:rsidRPr="0018508E" w:rsidDel="00AD385F">
            <w:rPr>
              <w:rFonts w:ascii="Calibri" w:eastAsia="Segoe UI" w:hAnsi="Calibri" w:cs="Segoe UI"/>
              <w:sz w:val="24"/>
              <w:szCs w:val="24"/>
              <w:rPrChange w:id="827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 professor ficará responsável de organizar todo o </w:delText>
          </w:r>
        </w:del>
      </w:ins>
      <w:del w:id="828" w:author="JN Marcos" w:date="2015-12-07T16:58:00Z">
        <w:r w:rsidR="00414F16" w:rsidRPr="0018508E" w:rsidDel="00AD385F">
          <w:rPr>
            <w:rFonts w:ascii="Calibri" w:eastAsia="Segoe UI" w:hAnsi="Calibri" w:cs="Segoe UI"/>
            <w:sz w:val="24"/>
            <w:szCs w:val="24"/>
            <w:rPrChange w:id="829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calendário</w:delText>
        </w:r>
        <w:r w:rsidRPr="0018508E" w:rsidDel="00AD385F">
          <w:rPr>
            <w:rFonts w:ascii="Calibri" w:eastAsia="Segoe UI" w:hAnsi="Calibri" w:cs="Segoe UI"/>
            <w:sz w:val="24"/>
            <w:szCs w:val="24"/>
            <w:rPrChange w:id="830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de</w:delText>
        </w:r>
      </w:del>
      <w:del w:id="831" w:author="JN Marcos" w:date="2015-10-03T22:19:00Z">
        <w:r w:rsidRPr="0018508E" w:rsidDel="3F144A93">
          <w:rPr>
            <w:rFonts w:ascii="Calibri" w:eastAsia="Segoe UI" w:hAnsi="Calibri" w:cs="Segoe UI"/>
            <w:sz w:val="24"/>
            <w:szCs w:val="24"/>
            <w:rPrChange w:id="832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um</w:delText>
        </w:r>
      </w:del>
      <w:del w:id="833" w:author="JN Marcos" w:date="2015-12-07T16:58:00Z">
        <w:r w:rsidRPr="0018508E" w:rsidDel="00AD385F">
          <w:rPr>
            <w:rFonts w:ascii="Calibri" w:eastAsia="Segoe UI" w:hAnsi="Calibri" w:cs="Segoe UI"/>
            <w:sz w:val="24"/>
            <w:szCs w:val="24"/>
            <w:rPrChange w:id="834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a disciplina. </w:delText>
        </w:r>
      </w:del>
    </w:p>
    <w:p w14:paraId="267E4248" w14:textId="06BFECB2" w:rsidR="405555A7" w:rsidRPr="009D4501" w:rsidRDefault="405555A7" w:rsidP="004A0209">
      <w:pPr>
        <w:pStyle w:val="PargrafodaLista"/>
        <w:spacing w:line="240" w:lineRule="auto"/>
        <w:jc w:val="both"/>
        <w:rPr>
          <w:rFonts w:ascii="Calibri" w:eastAsia="Arial" w:hAnsi="Calibri" w:cs="Segoe UI"/>
          <w:sz w:val="24"/>
          <w:szCs w:val="24"/>
          <w:rPrChange w:id="835" w:author="JN Marcos" w:date="2015-12-07T20:06:00Z">
            <w:rPr>
              <w:rFonts w:ascii="Arial" w:eastAsia="Arial" w:hAnsi="Arial" w:cs="Arial"/>
              <w:sz w:val="24"/>
              <w:szCs w:val="24"/>
            </w:rPr>
          </w:rPrChange>
        </w:rPr>
        <w:pPrChange w:id="836" w:author="JN Marcos" w:date="2015-12-07T20:06:00Z">
          <w:pPr>
            <w:spacing w:line="240" w:lineRule="auto"/>
            <w:jc w:val="both"/>
          </w:pPr>
        </w:pPrChange>
      </w:pPr>
    </w:p>
    <w:p w14:paraId="42DA9922" w14:textId="77777777" w:rsidR="003E12A3" w:rsidRPr="0018508E" w:rsidRDefault="1CBA9C19" w:rsidP="7AA55BCA">
      <w:pPr>
        <w:pStyle w:val="PargrafodaLista"/>
        <w:numPr>
          <w:ilvl w:val="0"/>
          <w:numId w:val="10"/>
        </w:numPr>
        <w:spacing w:line="240" w:lineRule="auto"/>
        <w:jc w:val="both"/>
        <w:rPr>
          <w:ins w:id="837" w:author="JN Marcos" w:date="2015-12-07T17:07:00Z"/>
          <w:rFonts w:ascii="Calibri" w:eastAsia="Segoe UI" w:hAnsi="Calibri" w:cs="Segoe UI"/>
          <w:sz w:val="24"/>
          <w:szCs w:val="24"/>
          <w:rPrChange w:id="838" w:author="JN Marcos" w:date="2015-12-07T19:56:00Z">
            <w:rPr>
              <w:ins w:id="839" w:author="JN Marcos" w:date="2015-12-07T17:07:00Z"/>
              <w:rFonts w:ascii="Segoe UI" w:eastAsia="Segoe UI" w:hAnsi="Segoe UI" w:cs="Segoe UI"/>
              <w:sz w:val="24"/>
              <w:szCs w:val="24"/>
            </w:rPr>
          </w:rPrChange>
        </w:rPr>
      </w:pPr>
      <w:r w:rsidRPr="0018508E">
        <w:rPr>
          <w:rFonts w:ascii="Calibri" w:eastAsia="Segoe UI" w:hAnsi="Calibri" w:cs="Segoe UI"/>
          <w:sz w:val="24"/>
          <w:szCs w:val="24"/>
          <w:rPrChange w:id="840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 xml:space="preserve"> Alunos </w:t>
      </w:r>
      <w:del w:id="841" w:author="JN Marcos" w:date="2015-12-07T17:04:00Z">
        <w:r w:rsidRPr="0018508E" w:rsidDel="003E12A3">
          <w:rPr>
            <w:rFonts w:ascii="Calibri" w:eastAsia="Segoe UI" w:hAnsi="Calibri" w:cs="Segoe UI"/>
            <w:sz w:val="24"/>
            <w:szCs w:val="24"/>
            <w:rPrChange w:id="842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e professores </w:delText>
        </w:r>
      </w:del>
      <w:r w:rsidRPr="0018508E">
        <w:rPr>
          <w:rFonts w:ascii="Calibri" w:eastAsia="Segoe UI" w:hAnsi="Calibri" w:cs="Segoe UI"/>
          <w:sz w:val="24"/>
          <w:szCs w:val="24"/>
          <w:rPrChange w:id="843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 xml:space="preserve">podem participar de projetos de pesquisa. </w:t>
      </w:r>
      <w:moveToRangeStart w:id="844" w:author="JN Marcos" w:date="2015-12-07T17:05:00Z" w:name="move437271233"/>
      <w:moveTo w:id="845" w:author="JN Marcos" w:date="2015-12-07T17:05:00Z">
        <w:r w:rsidR="003E12A3" w:rsidRPr="0018508E">
          <w:rPr>
            <w:rFonts w:ascii="Calibri" w:eastAsia="Segoe UI" w:hAnsi="Calibri" w:cs="Segoe UI"/>
            <w:sz w:val="24"/>
            <w:szCs w:val="24"/>
            <w:rPrChange w:id="846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Um projeto deve ter participação de alunos. </w:t>
        </w:r>
      </w:moveTo>
      <w:moveToRangeEnd w:id="844"/>
      <w:del w:id="847" w:author="JN Marcos" w:date="2015-12-07T17:05:00Z">
        <w:r w:rsidRPr="0018508E" w:rsidDel="003E12A3">
          <w:rPr>
            <w:rFonts w:ascii="Calibri" w:eastAsia="Segoe UI" w:hAnsi="Calibri" w:cs="Segoe UI"/>
            <w:sz w:val="24"/>
            <w:szCs w:val="24"/>
            <w:rPrChange w:id="848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O projeto de pesquisa tem um </w:delText>
        </w:r>
      </w:del>
      <w:ins w:id="849" w:author="Guilherme Melo" w:date="2015-10-02T23:10:00Z">
        <w:del w:id="850" w:author="JN Marcos" w:date="2015-12-07T17:05:00Z">
          <w:r w:rsidR="3096E0CC" w:rsidRPr="0018508E" w:rsidDel="003E12A3">
            <w:rPr>
              <w:rFonts w:ascii="Calibri" w:eastAsia="Segoe UI" w:hAnsi="Calibri" w:cs="Segoe UI"/>
              <w:sz w:val="24"/>
              <w:szCs w:val="24"/>
              <w:rPrChange w:id="851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título</w:delText>
          </w:r>
        </w:del>
      </w:ins>
      <w:del w:id="852" w:author="JN Marcos" w:date="2015-12-07T17:05:00Z">
        <w:r w:rsidR="00414F16" w:rsidRPr="0018508E" w:rsidDel="003E12A3">
          <w:rPr>
            <w:rFonts w:ascii="Calibri" w:hAnsi="Calibri" w:cs="Segoe UI"/>
            <w:sz w:val="24"/>
            <w:szCs w:val="24"/>
            <w:rPrChange w:id="853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ome</w:delText>
        </w:r>
        <w:r w:rsidR="00414F16" w:rsidRPr="0018508E" w:rsidDel="003E12A3">
          <w:rPr>
            <w:rFonts w:ascii="Calibri" w:eastAsia="Segoe UI" w:hAnsi="Calibri" w:cs="Segoe UI"/>
            <w:sz w:val="24"/>
            <w:szCs w:val="24"/>
            <w:rPrChange w:id="854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, </w:delText>
        </w:r>
        <w:r w:rsidR="00414F16" w:rsidRPr="0018508E" w:rsidDel="003E12A3">
          <w:rPr>
            <w:rFonts w:ascii="Calibri" w:eastAsia="Arial" w:hAnsi="Calibri" w:cs="Segoe UI"/>
            <w:sz w:val="24"/>
            <w:szCs w:val="24"/>
            <w:rPrChange w:id="855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u</w:delText>
        </w:r>
        <w:r w:rsidRPr="0018508E" w:rsidDel="003E12A3">
          <w:rPr>
            <w:rFonts w:ascii="Calibri" w:eastAsia="Arial" w:hAnsi="Calibri" w:cs="Segoe UI"/>
            <w:sz w:val="24"/>
            <w:szCs w:val="24"/>
            <w:rPrChange w:id="856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, um tipo (PIBIC ou PIBIT) e o curso vinculado</w:delText>
        </w:r>
      </w:del>
      <w:ins w:id="857" w:author="Guilherme Melo" w:date="2015-10-03T20:17:00Z">
        <w:del w:id="858" w:author="JN Marcos" w:date="2015-12-07T17:05:00Z">
          <w:r w:rsidRPr="0018508E" w:rsidDel="003E12A3">
            <w:rPr>
              <w:rFonts w:ascii="Calibri" w:eastAsia="Segoe UI" w:hAnsi="Calibri" w:cs="Segoe UI"/>
              <w:sz w:val="24"/>
              <w:szCs w:val="24"/>
              <w:rPrChange w:id="859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um código de identificação</w:delText>
          </w:r>
          <w:r w:rsidR="3D8EF538" w:rsidRPr="0018508E" w:rsidDel="003E12A3">
            <w:rPr>
              <w:rFonts w:ascii="Calibri" w:eastAsia="Segoe UI" w:hAnsi="Calibri" w:cs="Segoe UI"/>
              <w:sz w:val="24"/>
              <w:szCs w:val="24"/>
              <w:rPrChange w:id="860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 e</w:delText>
          </w:r>
          <w:r w:rsidRPr="0018508E" w:rsidDel="003E12A3">
            <w:rPr>
              <w:rFonts w:ascii="Calibri" w:eastAsia="Segoe UI" w:hAnsi="Calibri" w:cs="Segoe UI"/>
              <w:sz w:val="24"/>
              <w:szCs w:val="24"/>
              <w:rPrChange w:id="861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 um tipo (PIBIC</w:delText>
          </w:r>
        </w:del>
        <w:del w:id="862" w:author="JN Marcos" w:date="2015-12-07T17:01:00Z">
          <w:r w:rsidRPr="0018508E" w:rsidDel="007E09EA">
            <w:rPr>
              <w:rFonts w:ascii="Calibri" w:eastAsia="Segoe UI" w:hAnsi="Calibri" w:cs="Segoe UI"/>
              <w:sz w:val="24"/>
              <w:szCs w:val="24"/>
              <w:rPrChange w:id="863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 ou </w:delText>
          </w:r>
        </w:del>
        <w:del w:id="864" w:author="JN Marcos" w:date="2015-12-07T17:05:00Z">
          <w:r w:rsidRPr="0018508E" w:rsidDel="003E12A3">
            <w:rPr>
              <w:rFonts w:ascii="Calibri" w:eastAsia="Segoe UI" w:hAnsi="Calibri" w:cs="Segoe UI"/>
              <w:sz w:val="24"/>
              <w:szCs w:val="24"/>
              <w:rPrChange w:id="865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PIBIT)</w:delText>
          </w:r>
        </w:del>
      </w:ins>
      <w:del w:id="866" w:author="JN Marcos" w:date="2015-12-07T17:05:00Z">
        <w:r w:rsidRPr="0018508E" w:rsidDel="003E12A3">
          <w:rPr>
            <w:rFonts w:ascii="Calibri" w:eastAsia="Segoe UI" w:hAnsi="Calibri" w:cs="Segoe UI"/>
            <w:sz w:val="24"/>
            <w:szCs w:val="24"/>
            <w:rPrChange w:id="867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. </w:delText>
        </w:r>
      </w:del>
      <w:r w:rsidRPr="0018508E">
        <w:rPr>
          <w:rFonts w:ascii="Calibri" w:eastAsia="Segoe UI" w:hAnsi="Calibri" w:cs="Segoe UI"/>
          <w:sz w:val="24"/>
          <w:szCs w:val="24"/>
          <w:rPrChange w:id="868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 xml:space="preserve">Vários alunos podem participar de vários projetos de pesquisa. </w:t>
      </w:r>
    </w:p>
    <w:p w14:paraId="1F5ED408" w14:textId="77777777" w:rsidR="003E12A3" w:rsidRPr="0018508E" w:rsidRDefault="003E12A3" w:rsidP="003E12A3">
      <w:pPr>
        <w:pStyle w:val="PargrafodaLista"/>
        <w:spacing w:line="240" w:lineRule="auto"/>
        <w:jc w:val="both"/>
        <w:rPr>
          <w:ins w:id="869" w:author="JN Marcos" w:date="2015-12-07T17:07:00Z"/>
          <w:rFonts w:ascii="Calibri" w:eastAsia="Segoe UI" w:hAnsi="Calibri" w:cs="Segoe UI"/>
          <w:sz w:val="24"/>
          <w:szCs w:val="24"/>
          <w:rPrChange w:id="870" w:author="JN Marcos" w:date="2015-12-07T19:56:00Z">
            <w:rPr>
              <w:ins w:id="871" w:author="JN Marcos" w:date="2015-12-07T17:07:00Z"/>
              <w:rFonts w:ascii="Segoe UI" w:eastAsia="Segoe UI" w:hAnsi="Segoe UI" w:cs="Segoe UI"/>
              <w:sz w:val="24"/>
              <w:szCs w:val="24"/>
            </w:rPr>
          </w:rPrChange>
        </w:rPr>
        <w:pPrChange w:id="872" w:author="JN Marcos" w:date="2015-12-07T17:07:00Z">
          <w:pPr>
            <w:pStyle w:val="PargrafodaLista"/>
            <w:numPr>
              <w:numId w:val="10"/>
            </w:numPr>
            <w:spacing w:line="240" w:lineRule="auto"/>
            <w:ind w:hanging="360"/>
            <w:jc w:val="both"/>
          </w:pPr>
        </w:pPrChange>
      </w:pPr>
    </w:p>
    <w:p w14:paraId="23C6A89E" w14:textId="77777777" w:rsidR="00F01DDF" w:rsidRPr="0018508E" w:rsidDel="009D4501" w:rsidRDefault="00817C5C" w:rsidP="7AA55BCA">
      <w:pPr>
        <w:pStyle w:val="PargrafodaLista"/>
        <w:numPr>
          <w:ilvl w:val="0"/>
          <w:numId w:val="10"/>
        </w:numPr>
        <w:spacing w:line="240" w:lineRule="auto"/>
        <w:jc w:val="both"/>
        <w:rPr>
          <w:ins w:id="873" w:author="Guilherme Melo" w:date="2015-10-03T20:26:00Z"/>
          <w:del w:id="874" w:author="JN Marcos" w:date="2015-12-07T20:06:00Z"/>
          <w:rFonts w:ascii="Calibri" w:eastAsia="Segoe UI" w:hAnsi="Calibri" w:cs="Segoe UI"/>
          <w:sz w:val="24"/>
          <w:szCs w:val="24"/>
          <w:rPrChange w:id="875" w:author="JN Marcos" w:date="2015-12-07T19:56:00Z">
            <w:rPr>
              <w:ins w:id="876" w:author="Guilherme Melo" w:date="2015-10-03T20:26:00Z"/>
              <w:del w:id="877" w:author="JN Marcos" w:date="2015-12-07T20:06:00Z"/>
              <w:rFonts w:ascii="Segoe UI" w:eastAsia="Segoe UI" w:hAnsi="Segoe UI" w:cs="Segoe UI"/>
              <w:sz w:val="24"/>
              <w:szCs w:val="24"/>
            </w:rPr>
          </w:rPrChange>
        </w:rPr>
      </w:pPr>
      <w:moveFromRangeStart w:id="878" w:author="JN Marcos" w:date="2015-12-07T17:05:00Z" w:name="move437271233"/>
      <w:ins w:id="879" w:author="JN Marcos" w:date="2015-12-07T17:08:00Z">
        <w:r w:rsidRPr="0018508E">
          <w:rPr>
            <w:rFonts w:ascii="Calibri" w:eastAsia="Segoe UI" w:hAnsi="Calibri" w:cs="Segoe UI"/>
            <w:sz w:val="24"/>
            <w:szCs w:val="24"/>
            <w:rPrChange w:id="880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Com o desenvolvimento de um projeto de pesquisa, </w:t>
        </w:r>
      </w:ins>
      <w:moveFrom w:id="881" w:author="JN Marcos" w:date="2015-12-07T17:05:00Z">
        <w:r w:rsidR="1CBA9C19" w:rsidRPr="0018508E" w:rsidDel="003E12A3">
          <w:rPr>
            <w:rFonts w:ascii="Calibri" w:eastAsia="Segoe UI" w:hAnsi="Calibri" w:cs="Segoe UI"/>
            <w:sz w:val="24"/>
            <w:szCs w:val="24"/>
            <w:rPrChange w:id="882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t xml:space="preserve">Um projeto deve ter participação de alunos. </w:t>
        </w:r>
      </w:moveFrom>
      <w:moveFromRangeStart w:id="883" w:author="JN Marcos" w:date="2015-12-07T17:03:00Z" w:name="move437271116"/>
      <w:moveFromRangeEnd w:id="878"/>
      <w:moveFrom w:id="884" w:author="JN Marcos" w:date="2015-12-07T17:03:00Z">
        <w:r w:rsidR="1CBA9C19" w:rsidRPr="0018508E" w:rsidDel="007E09EA">
          <w:rPr>
            <w:rFonts w:ascii="Calibri" w:eastAsia="Segoe UI" w:hAnsi="Calibri" w:cs="Segoe UI"/>
            <w:sz w:val="24"/>
            <w:szCs w:val="24"/>
            <w:rPrChange w:id="885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t xml:space="preserve">Um ou mais professores podem coordenar mais de um projeto, um projeto deve ser coordenado por um ou mais professores. </w:t>
        </w:r>
      </w:moveFrom>
      <w:moveFromRangeEnd w:id="883"/>
      <w:ins w:id="886" w:author="Guilherme Melo" w:date="2015-10-03T20:19:00Z">
        <w:del w:id="887" w:author="JN Marcos" w:date="2015-12-07T17:09:00Z">
          <w:r w:rsidR="4BE7AE4F" w:rsidRPr="0018508E" w:rsidDel="00817C5C">
            <w:rPr>
              <w:rFonts w:ascii="Calibri" w:eastAsia="Segoe UI" w:hAnsi="Calibri" w:cs="Segoe UI"/>
              <w:sz w:val="24"/>
              <w:szCs w:val="24"/>
              <w:rPrChange w:id="888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U</w:delText>
          </w:r>
        </w:del>
      </w:ins>
      <w:ins w:id="889" w:author="JN Marcos" w:date="2015-12-07T17:09:00Z">
        <w:r w:rsidRPr="0018508E">
          <w:rPr>
            <w:rFonts w:ascii="Calibri" w:eastAsia="Segoe UI" w:hAnsi="Calibri" w:cs="Segoe UI"/>
            <w:sz w:val="24"/>
            <w:szCs w:val="24"/>
            <w:rPrChange w:id="890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u</w:t>
        </w:r>
      </w:ins>
      <w:ins w:id="891" w:author="Guilherme Melo" w:date="2015-10-03T20:19:00Z">
        <w:r w:rsidR="4BE7AE4F" w:rsidRPr="0018508E">
          <w:rPr>
            <w:rFonts w:ascii="Calibri" w:eastAsia="Segoe UI" w:hAnsi="Calibri" w:cs="Segoe UI"/>
            <w:sz w:val="24"/>
            <w:szCs w:val="24"/>
            <w:rPrChange w:id="892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t xml:space="preserve">m </w:t>
        </w:r>
      </w:ins>
      <w:ins w:id="893" w:author="Guilherme Melo" w:date="2015-10-03T20:20:00Z">
        <w:r w:rsidR="4F321704" w:rsidRPr="0018508E">
          <w:rPr>
            <w:rFonts w:ascii="Calibri" w:eastAsia="Segoe UI" w:hAnsi="Calibri" w:cs="Segoe UI"/>
            <w:sz w:val="24"/>
            <w:szCs w:val="24"/>
            <w:rPrChange w:id="894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t xml:space="preserve">ou mais </w:t>
        </w:r>
      </w:ins>
      <w:ins w:id="895" w:author="Guilherme Melo" w:date="2015-10-03T20:19:00Z">
        <w:r w:rsidR="4BE7AE4F" w:rsidRPr="0018508E">
          <w:rPr>
            <w:rFonts w:ascii="Calibri" w:eastAsia="Segoe UI" w:hAnsi="Calibri" w:cs="Segoe UI"/>
            <w:sz w:val="24"/>
            <w:szCs w:val="24"/>
            <w:rPrChange w:id="896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t>artigo</w:t>
        </w:r>
      </w:ins>
      <w:ins w:id="897" w:author="Guilherme Melo" w:date="2015-10-03T20:20:00Z">
        <w:r w:rsidR="4F321704" w:rsidRPr="0018508E">
          <w:rPr>
            <w:rFonts w:ascii="Calibri" w:eastAsia="Segoe UI" w:hAnsi="Calibri" w:cs="Segoe UI"/>
            <w:sz w:val="24"/>
            <w:szCs w:val="24"/>
            <w:rPrChange w:id="898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t>s</w:t>
        </w:r>
      </w:ins>
      <w:ins w:id="899" w:author="Guilherme Melo" w:date="2015-10-03T20:19:00Z">
        <w:r w:rsidR="4BE7AE4F" w:rsidRPr="0018508E">
          <w:rPr>
            <w:rFonts w:ascii="Calibri" w:eastAsia="Segoe UI" w:hAnsi="Calibri" w:cs="Segoe UI"/>
            <w:sz w:val="24"/>
            <w:szCs w:val="24"/>
            <w:rPrChange w:id="900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t xml:space="preserve"> pode</w:t>
        </w:r>
      </w:ins>
      <w:ins w:id="901" w:author="Guilherme Melo" w:date="2015-10-03T20:20:00Z">
        <w:r w:rsidR="4F321704" w:rsidRPr="0018508E">
          <w:rPr>
            <w:rFonts w:ascii="Calibri" w:eastAsia="Segoe UI" w:hAnsi="Calibri" w:cs="Segoe UI"/>
            <w:sz w:val="24"/>
            <w:szCs w:val="24"/>
            <w:rPrChange w:id="902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t>m</w:t>
        </w:r>
      </w:ins>
      <w:ins w:id="903" w:author="Guilherme Melo" w:date="2015-10-03T20:19:00Z">
        <w:r w:rsidR="4BE7AE4F" w:rsidRPr="0018508E">
          <w:rPr>
            <w:rFonts w:ascii="Calibri" w:eastAsia="Segoe UI" w:hAnsi="Calibri" w:cs="Segoe UI"/>
            <w:sz w:val="24"/>
            <w:szCs w:val="24"/>
            <w:rPrChange w:id="904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t xml:space="preserve"> ser gerado</w:t>
        </w:r>
      </w:ins>
      <w:ins w:id="905" w:author="Guilherme Melo" w:date="2015-10-03T20:20:00Z">
        <w:r w:rsidR="4F321704" w:rsidRPr="0018508E">
          <w:rPr>
            <w:rFonts w:ascii="Calibri" w:eastAsia="Segoe UI" w:hAnsi="Calibri" w:cs="Segoe UI"/>
            <w:sz w:val="24"/>
            <w:szCs w:val="24"/>
            <w:rPrChange w:id="906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t>s</w:t>
        </w:r>
        <w:del w:id="907" w:author="JN Marcos" w:date="2015-12-07T17:09:00Z">
          <w:r w:rsidR="226767CF" w:rsidRPr="0018508E" w:rsidDel="00817C5C">
            <w:rPr>
              <w:rFonts w:ascii="Calibri" w:eastAsia="Segoe UI" w:hAnsi="Calibri" w:cs="Segoe UI"/>
              <w:sz w:val="24"/>
              <w:szCs w:val="24"/>
              <w:rPrChange w:id="908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 at</w:delText>
          </w:r>
          <w:r w:rsidR="00BA541E" w:rsidRPr="0018508E" w:rsidDel="00817C5C">
            <w:rPr>
              <w:rFonts w:ascii="Calibri" w:eastAsia="Segoe UI" w:hAnsi="Calibri" w:cs="Segoe UI"/>
              <w:sz w:val="24"/>
              <w:szCs w:val="24"/>
              <w:rPrChange w:id="909" w:author="JN Marcos" w:date="2015-12-07T19:56:00Z">
                <w:rPr>
                  <w:rFonts w:ascii="Segoe UI" w:eastAsia="Segoe UI" w:hAnsi="Segoe UI" w:cs="Segoe UI"/>
                  <w:sz w:val="24"/>
                  <w:szCs w:val="24"/>
                </w:rPr>
              </w:rPrChange>
            </w:rPr>
            <w:delText>ravés dess</w:delText>
          </w:r>
        </w:del>
      </w:ins>
      <w:ins w:id="910" w:author="Guilherme Melo" w:date="2015-10-03T18:16:00Z">
        <w:del w:id="911" w:author="JN Marcos" w:date="2015-12-07T17:09:00Z">
          <w:r w:rsidR="00BA541E" w:rsidRPr="0018508E" w:rsidDel="00817C5C">
            <w:rPr>
              <w:rFonts w:ascii="Calibri" w:eastAsia="Segoe UI" w:hAnsi="Calibri" w:cs="Segoe UI"/>
              <w:sz w:val="24"/>
              <w:szCs w:val="24"/>
              <w:rPrChange w:id="912" w:author="JN Marcos" w:date="2015-12-07T19:56:00Z">
                <w:rPr>
                  <w:rFonts w:ascii="Segoe UI" w:eastAsia="Segoe UI" w:hAnsi="Segoe UI" w:cs="Segoe UI"/>
                  <w:sz w:val="24"/>
                  <w:szCs w:val="24"/>
                </w:rPr>
              </w:rPrChange>
            </w:rPr>
            <w:delText>e</w:delText>
          </w:r>
        </w:del>
      </w:ins>
      <w:ins w:id="913" w:author="Guilherme Melo" w:date="2015-10-03T20:20:00Z">
        <w:del w:id="914" w:author="JN Marcos" w:date="2015-12-07T17:09:00Z">
          <w:r w:rsidR="4F321704" w:rsidRPr="0018508E" w:rsidDel="00817C5C">
            <w:rPr>
              <w:rFonts w:ascii="Calibri" w:eastAsia="Segoe UI" w:hAnsi="Calibri" w:cs="Segoe UI"/>
              <w:sz w:val="24"/>
              <w:szCs w:val="24"/>
              <w:rPrChange w:id="915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s</w:delText>
          </w:r>
        </w:del>
      </w:ins>
      <w:ins w:id="916" w:author="Guilherme Melo" w:date="2015-10-03T18:16:00Z">
        <w:del w:id="917" w:author="JN Marcos" w:date="2015-12-07T17:09:00Z">
          <w:r w:rsidR="00BA541E" w:rsidRPr="0018508E" w:rsidDel="00817C5C">
            <w:rPr>
              <w:rFonts w:ascii="Calibri" w:eastAsia="Segoe UI" w:hAnsi="Calibri" w:cs="Segoe UI"/>
              <w:sz w:val="24"/>
              <w:szCs w:val="24"/>
              <w:rPrChange w:id="918" w:author="JN Marcos" w:date="2015-12-07T19:56:00Z">
                <w:rPr>
                  <w:rFonts w:ascii="Segoe UI" w:eastAsia="Segoe UI" w:hAnsi="Segoe UI" w:cs="Segoe UI"/>
                  <w:sz w:val="24"/>
                  <w:szCs w:val="24"/>
                </w:rPr>
              </w:rPrChange>
            </w:rPr>
            <w:delText xml:space="preserve"> projetos de</w:delText>
          </w:r>
        </w:del>
      </w:ins>
      <w:ins w:id="919" w:author="Guilherme Melo" w:date="2015-10-03T20:20:00Z">
        <w:del w:id="920" w:author="JN Marcos" w:date="2015-12-07T17:09:00Z">
          <w:r w:rsidR="00BA541E" w:rsidRPr="0018508E" w:rsidDel="00817C5C">
            <w:rPr>
              <w:rFonts w:ascii="Calibri" w:eastAsia="Segoe UI" w:hAnsi="Calibri" w:cs="Segoe UI"/>
              <w:sz w:val="24"/>
              <w:szCs w:val="24"/>
              <w:rPrChange w:id="921" w:author="JN Marcos" w:date="2015-12-07T19:56:00Z">
                <w:rPr>
                  <w:rFonts w:ascii="Segoe UI" w:eastAsia="Segoe UI" w:hAnsi="Segoe UI" w:cs="Segoe UI"/>
                  <w:sz w:val="24"/>
                  <w:szCs w:val="24"/>
                </w:rPr>
              </w:rPrChange>
            </w:rPr>
            <w:delText xml:space="preserve"> pesquisa</w:delText>
          </w:r>
        </w:del>
      </w:ins>
      <w:ins w:id="922" w:author="JN Marcos" w:date="2015-12-07T17:08:00Z">
        <w:r w:rsidRPr="0018508E">
          <w:rPr>
            <w:rFonts w:ascii="Calibri" w:eastAsia="Segoe UI" w:hAnsi="Calibri" w:cs="Segoe UI"/>
            <w:sz w:val="24"/>
            <w:szCs w:val="24"/>
            <w:rPrChange w:id="923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.</w:t>
        </w:r>
      </w:ins>
      <w:ins w:id="924" w:author="Guilherme Melo" w:date="2015-10-03T20:20:00Z">
        <w:del w:id="925" w:author="JN Marcos" w:date="2015-12-07T17:08:00Z">
          <w:r w:rsidR="4F321704" w:rsidRPr="0018508E" w:rsidDel="00817C5C">
            <w:rPr>
              <w:rFonts w:ascii="Calibri" w:eastAsia="Segoe UI" w:hAnsi="Calibri" w:cs="Segoe UI"/>
              <w:sz w:val="24"/>
              <w:szCs w:val="24"/>
              <w:rPrChange w:id="926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, u</w:delText>
          </w:r>
        </w:del>
      </w:ins>
      <w:ins w:id="927" w:author="JN Marcos" w:date="2015-12-07T17:08:00Z">
        <w:r w:rsidRPr="0018508E">
          <w:rPr>
            <w:rFonts w:ascii="Calibri" w:eastAsia="Segoe UI" w:hAnsi="Calibri" w:cs="Segoe UI"/>
            <w:sz w:val="24"/>
            <w:szCs w:val="24"/>
            <w:rPrChange w:id="928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 U</w:t>
        </w:r>
      </w:ins>
      <w:ins w:id="929" w:author="Guilherme Melo" w:date="2015-10-03T20:20:00Z">
        <w:r w:rsidR="4F321704" w:rsidRPr="0018508E">
          <w:rPr>
            <w:rFonts w:ascii="Calibri" w:eastAsia="Segoe UI" w:hAnsi="Calibri" w:cs="Segoe UI"/>
            <w:sz w:val="24"/>
            <w:szCs w:val="24"/>
            <w:rPrChange w:id="930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t>m artigo est</w:t>
        </w:r>
      </w:ins>
      <w:ins w:id="931" w:author="Guilherme Melo" w:date="2015-10-03T20:21:00Z">
        <w:r w:rsidR="52BE88C6" w:rsidRPr="0018508E">
          <w:rPr>
            <w:rFonts w:ascii="Calibri" w:eastAsia="Segoe UI" w:hAnsi="Calibri" w:cs="Segoe UI"/>
            <w:sz w:val="24"/>
            <w:szCs w:val="24"/>
            <w:rPrChange w:id="932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t>á associado a</w:t>
        </w:r>
      </w:ins>
      <w:ins w:id="933" w:author="Guilherme Melo" w:date="2015-10-03T20:29:00Z">
        <w:del w:id="934" w:author="JN Marcos" w:date="2015-10-03T15:31:00Z">
          <w:r w:rsidR="1ADCD4B9" w:rsidRPr="0018508E" w:rsidDel="001E5F14">
            <w:rPr>
              <w:rFonts w:ascii="Calibri" w:eastAsia="Segoe UI" w:hAnsi="Calibri" w:cs="Segoe UI"/>
              <w:sz w:val="24"/>
              <w:szCs w:val="24"/>
              <w:rPrChange w:id="935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 </w:delText>
          </w:r>
        </w:del>
        <w:r w:rsidR="1ADCD4B9" w:rsidRPr="0018508E">
          <w:rPr>
            <w:rFonts w:ascii="Calibri" w:eastAsia="Segoe UI" w:hAnsi="Calibri" w:cs="Segoe UI"/>
            <w:sz w:val="24"/>
            <w:szCs w:val="24"/>
            <w:rPrChange w:id="936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t>o c</w:t>
        </w:r>
      </w:ins>
      <w:ins w:id="937" w:author="Guilherme Melo" w:date="2015-10-03T20:30:00Z">
        <w:r w:rsidR="00BA541E" w:rsidRPr="0018508E">
          <w:rPr>
            <w:rFonts w:ascii="Calibri" w:eastAsia="Segoe UI" w:hAnsi="Calibri" w:cs="Segoe UI"/>
            <w:sz w:val="24"/>
            <w:szCs w:val="24"/>
            <w:rPrChange w:id="938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ódigo de identificação de um</w:t>
        </w:r>
      </w:ins>
      <w:ins w:id="939" w:author="Guilherme Melo" w:date="2015-10-03T18:16:00Z">
        <w:r w:rsidR="00BA541E" w:rsidRPr="0018508E">
          <w:rPr>
            <w:rFonts w:ascii="Calibri" w:eastAsia="Segoe UI" w:hAnsi="Calibri" w:cs="Segoe UI"/>
            <w:sz w:val="24"/>
            <w:szCs w:val="24"/>
            <w:rPrChange w:id="940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 projeto</w:t>
        </w:r>
      </w:ins>
      <w:ins w:id="941" w:author="Guilherme Melo" w:date="2015-10-03T20:26:00Z">
        <w:r w:rsidR="23C6A89E" w:rsidRPr="0018508E">
          <w:rPr>
            <w:rFonts w:ascii="Calibri" w:eastAsia="Segoe UI" w:hAnsi="Calibri" w:cs="Segoe UI"/>
            <w:sz w:val="24"/>
            <w:szCs w:val="24"/>
            <w:rPrChange w:id="942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t>.</w:t>
        </w:r>
      </w:ins>
      <w:ins w:id="943" w:author="Guilherme Melo" w:date="2015-10-03T20:21:00Z">
        <w:r w:rsidR="52BE88C6" w:rsidRPr="0018508E">
          <w:rPr>
            <w:rFonts w:ascii="Calibri" w:eastAsia="Segoe UI" w:hAnsi="Calibri" w:cs="Segoe UI"/>
            <w:sz w:val="24"/>
            <w:szCs w:val="24"/>
            <w:rPrChange w:id="944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t xml:space="preserve"> O artigo tem como atrib</w:t>
        </w:r>
        <w:r w:rsidR="42E275EB" w:rsidRPr="0018508E">
          <w:rPr>
            <w:rFonts w:ascii="Calibri" w:eastAsia="Segoe UI" w:hAnsi="Calibri" w:cs="Segoe UI"/>
            <w:sz w:val="24"/>
            <w:szCs w:val="24"/>
            <w:rPrChange w:id="945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t>utos</w:t>
        </w:r>
        <w:del w:id="946" w:author="JN Marcos" w:date="2015-10-03T15:31:00Z">
          <w:r w:rsidR="42E275EB" w:rsidRPr="0018508E" w:rsidDel="001E5F14">
            <w:rPr>
              <w:rFonts w:ascii="Calibri" w:eastAsia="Segoe UI" w:hAnsi="Calibri" w:cs="Segoe UI"/>
              <w:sz w:val="24"/>
              <w:szCs w:val="24"/>
              <w:rPrChange w:id="947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948" w:author="Guilherme Melo" w:date="2015-10-03T20:25:00Z">
        <w:r w:rsidR="77E7F8CD" w:rsidRPr="0018508E">
          <w:rPr>
            <w:rFonts w:ascii="Calibri" w:eastAsia="Segoe UI" w:hAnsi="Calibri" w:cs="Segoe UI"/>
            <w:sz w:val="24"/>
            <w:szCs w:val="24"/>
            <w:rPrChange w:id="949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t>:</w:t>
        </w:r>
      </w:ins>
      <w:ins w:id="950" w:author="Guilherme Melo" w:date="2015-10-03T20:26:00Z">
        <w:r w:rsidR="68B7B464" w:rsidRPr="0018508E">
          <w:rPr>
            <w:rFonts w:ascii="Calibri" w:eastAsia="Segoe UI" w:hAnsi="Calibri" w:cs="Segoe UI"/>
            <w:sz w:val="24"/>
            <w:szCs w:val="24"/>
            <w:rPrChange w:id="951" w:author="JN Marcos" w:date="2015-12-07T19:56:00Z">
              <w:rPr/>
            </w:rPrChange>
          </w:rPr>
          <w:t xml:space="preserve"> </w:t>
        </w:r>
      </w:ins>
      <w:ins w:id="952" w:author="JN Marcos" w:date="2015-12-07T17:08:00Z">
        <w:r w:rsidRPr="0018508E">
          <w:rPr>
            <w:rFonts w:ascii="Calibri" w:eastAsia="Segoe UI" w:hAnsi="Calibri" w:cs="Segoe UI"/>
            <w:sz w:val="24"/>
            <w:szCs w:val="24"/>
            <w:rPrChange w:id="953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nome, </w:t>
        </w:r>
      </w:ins>
      <w:ins w:id="954" w:author="Guilherme Melo" w:date="2015-10-03T20:26:00Z">
        <w:r w:rsidR="77E7F8CD" w:rsidRPr="0018508E">
          <w:rPr>
            <w:rFonts w:ascii="Calibri" w:eastAsia="Segoe UI" w:hAnsi="Calibri" w:cs="Segoe UI"/>
            <w:sz w:val="24"/>
            <w:szCs w:val="24"/>
            <w:rPrChange w:id="955" w:author="JN Marcos" w:date="2015-12-07T19:56:00Z">
              <w:rPr/>
            </w:rPrChange>
          </w:rPr>
          <w:t>tema, objetivo</w:t>
        </w:r>
        <w:r w:rsidR="68B7B464" w:rsidRPr="0018508E">
          <w:rPr>
            <w:rFonts w:ascii="Calibri" w:eastAsia="Segoe UI" w:hAnsi="Calibri" w:cs="Segoe UI"/>
            <w:sz w:val="24"/>
            <w:szCs w:val="24"/>
            <w:rPrChange w:id="956" w:author="JN Marcos" w:date="2015-12-07T19:56:00Z">
              <w:rPr/>
            </w:rPrChange>
          </w:rPr>
          <w:t xml:space="preserve"> e área científica</w:t>
        </w:r>
        <w:r w:rsidR="23C6A89E" w:rsidRPr="0018508E">
          <w:rPr>
            <w:rFonts w:ascii="Calibri" w:eastAsia="Segoe UI" w:hAnsi="Calibri" w:cs="Segoe UI"/>
            <w:sz w:val="24"/>
            <w:szCs w:val="24"/>
            <w:rPrChange w:id="957" w:author="JN Marcos" w:date="2015-12-07T19:56:00Z">
              <w:rPr/>
            </w:rPrChange>
          </w:rPr>
          <w:t>.</w:t>
        </w:r>
      </w:ins>
    </w:p>
    <w:p w14:paraId="3EF222ED" w14:textId="15AB6561" w:rsidR="00F01DDF" w:rsidRPr="009D4501" w:rsidDel="23C6A89E" w:rsidRDefault="1CBA9C19" w:rsidP="009D4501">
      <w:pPr>
        <w:pStyle w:val="PargrafodaLista"/>
        <w:numPr>
          <w:ilvl w:val="0"/>
          <w:numId w:val="10"/>
        </w:numPr>
        <w:spacing w:line="240" w:lineRule="auto"/>
        <w:jc w:val="both"/>
        <w:rPr>
          <w:del w:id="958" w:author="Guilherme Melo" w:date="2015-10-03T20:26:00Z"/>
          <w:rFonts w:ascii="Calibri" w:eastAsia="Arial" w:hAnsi="Calibri" w:cs="Segoe UI"/>
          <w:sz w:val="24"/>
          <w:szCs w:val="24"/>
          <w:rPrChange w:id="959" w:author="JN Marcos" w:date="2015-12-07T20:06:00Z">
            <w:rPr>
              <w:del w:id="960" w:author="Guilherme Melo" w:date="2015-10-03T20:26:00Z"/>
              <w:rFonts w:ascii="Arial" w:eastAsia="Arial" w:hAnsi="Arial" w:cs="Arial"/>
              <w:sz w:val="24"/>
              <w:szCs w:val="24"/>
            </w:rPr>
          </w:rPrChange>
        </w:rPr>
        <w:pPrChange w:id="961" w:author="JN Marcos" w:date="2015-12-07T20:06:00Z">
          <w:pPr>
            <w:pStyle w:val="PargrafodaLista"/>
            <w:numPr>
              <w:numId w:val="10"/>
            </w:numPr>
            <w:ind w:hanging="360"/>
            <w:jc w:val="both"/>
          </w:pPr>
        </w:pPrChange>
      </w:pPr>
      <w:del w:id="962" w:author="Guilherme Melo" w:date="2015-10-03T20:18:00Z">
        <w:r w:rsidRPr="009D4501" w:rsidDel="1121B131">
          <w:rPr>
            <w:rFonts w:ascii="Calibri" w:eastAsia="Arial" w:hAnsi="Calibri" w:cs="Segoe UI"/>
            <w:sz w:val="24"/>
            <w:szCs w:val="24"/>
            <w:rPrChange w:id="963" w:author="JN Marcos" w:date="2015-12-07T20:06:00Z">
              <w:rPr>
                <w:rFonts w:ascii="Arial" w:hAnsi="Arial" w:cs="Arial"/>
                <w:sz w:val="24"/>
                <w:szCs w:val="24"/>
              </w:rPr>
            </w:rPrChange>
          </w:rPr>
          <w:delText>Na associação entre professores e projetos podem ser realizados artigos, cada artigo tem um tema</w:delText>
        </w:r>
      </w:del>
      <w:del w:id="964" w:author="Guilherme Melo" w:date="2015-10-03T20:17:00Z">
        <w:r w:rsidRPr="009D4501" w:rsidDel="2C56D771">
          <w:rPr>
            <w:rFonts w:ascii="Calibri" w:eastAsia="Arial" w:hAnsi="Calibri" w:cs="Segoe UI"/>
            <w:sz w:val="24"/>
            <w:szCs w:val="24"/>
            <w:rPrChange w:id="965" w:author="JN Marcos" w:date="2015-12-07T20:0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, CPF dos </w:delText>
        </w:r>
      </w:del>
      <w:ins w:id="966" w:author="JN Marcos" w:date="2015-10-02T23:12:00Z">
        <w:del w:id="967" w:author="Guilherme Melo" w:date="2015-10-03T20:17:00Z">
          <w:r w:rsidR="3BEBD43D" w:rsidRPr="009D4501" w:rsidDel="2C56D771">
            <w:rPr>
              <w:rFonts w:ascii="Calibri" w:eastAsia="Arial" w:hAnsi="Calibri" w:cs="Segoe UI"/>
              <w:sz w:val="24"/>
              <w:szCs w:val="24"/>
              <w:rPrChange w:id="968" w:author="JN Marcos" w:date="2015-12-07T20:0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au</w:delText>
          </w:r>
        </w:del>
        <w:del w:id="969" w:author="Guilherme Melo" w:date="2015-10-03T20:16:00Z">
          <w:r w:rsidR="3BEBD43D" w:rsidRPr="009D4501" w:rsidDel="46DDDB33">
            <w:rPr>
              <w:rFonts w:ascii="Calibri" w:eastAsia="Arial" w:hAnsi="Calibri" w:cs="Segoe UI"/>
              <w:sz w:val="24"/>
              <w:szCs w:val="24"/>
              <w:rPrChange w:id="970" w:author="JN Marcos" w:date="2015-12-07T20:0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tores</w:delText>
          </w:r>
        </w:del>
      </w:ins>
      <w:del w:id="971" w:author="Guilherme Melo" w:date="2015-10-02T23:11:00Z">
        <w:r w:rsidRPr="009D4501" w:rsidDel="08A6CED0">
          <w:rPr>
            <w:rFonts w:ascii="Calibri" w:eastAsia="Arial" w:hAnsi="Calibri" w:cs="Segoe UI"/>
            <w:sz w:val="24"/>
            <w:szCs w:val="24"/>
            <w:rPrChange w:id="972" w:author="JN Marcos" w:date="2015-12-07T20:06:00Z">
              <w:rPr>
                <w:rFonts w:ascii="Arial" w:hAnsi="Arial" w:cs="Arial"/>
                <w:sz w:val="24"/>
                <w:szCs w:val="24"/>
              </w:rPr>
            </w:rPrChange>
          </w:rPr>
          <w:delText>cipant</w:delText>
        </w:r>
        <w:r w:rsidR="00414F16" w:rsidRPr="009D4501" w:rsidDel="08A6CED0">
          <w:rPr>
            <w:rFonts w:ascii="Calibri" w:eastAsia="Arial" w:hAnsi="Calibri" w:cs="Segoe UI"/>
            <w:sz w:val="24"/>
            <w:szCs w:val="24"/>
            <w:rPrChange w:id="973" w:author="JN Marcos" w:date="2015-12-07T20:06:00Z">
              <w:rPr>
                <w:rFonts w:ascii="Arial" w:hAnsi="Arial" w:cs="Arial"/>
                <w:sz w:val="24"/>
                <w:szCs w:val="24"/>
              </w:rPr>
            </w:rPrChange>
          </w:rPr>
          <w:delText>es</w:delText>
        </w:r>
      </w:del>
      <w:del w:id="974" w:author="Guilherme Melo" w:date="2015-10-03T20:18:00Z">
        <w:r w:rsidR="00414F16" w:rsidRPr="009D4501" w:rsidDel="1121B131">
          <w:rPr>
            <w:rFonts w:ascii="Calibri" w:eastAsia="Arial" w:hAnsi="Calibri" w:cs="Segoe UI"/>
            <w:sz w:val="24"/>
            <w:szCs w:val="24"/>
            <w:rPrChange w:id="975" w:author="JN Marcos" w:date="2015-12-07T20:06:00Z">
              <w:rPr>
                <w:rFonts w:ascii="Arial" w:hAnsi="Arial" w:cs="Arial"/>
                <w:sz w:val="24"/>
                <w:szCs w:val="24"/>
              </w:rPr>
            </w:rPrChange>
          </w:rPr>
          <w:delText>, curso</w:delText>
        </w:r>
      </w:del>
      <w:ins w:id="976" w:author="JN Marcos" w:date="2015-10-02T23:13:00Z">
        <w:del w:id="977" w:author="Guilherme Melo" w:date="2015-10-03T20:18:00Z">
          <w:r w:rsidR="6157441C" w:rsidRPr="009D4501" w:rsidDel="1121B131">
            <w:rPr>
              <w:rFonts w:ascii="Calibri" w:eastAsia="Arial" w:hAnsi="Calibri" w:cs="Segoe UI"/>
              <w:sz w:val="24"/>
              <w:szCs w:val="24"/>
              <w:rPrChange w:id="978" w:author="JN Marcos" w:date="2015-12-07T20:0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 e</w:delText>
          </w:r>
        </w:del>
      </w:ins>
      <w:del w:id="979" w:author="JN Marcos" w:date="2015-10-02T23:13:00Z">
        <w:r w:rsidR="00414F16" w:rsidRPr="009D4501" w:rsidDel="6157441C">
          <w:rPr>
            <w:rFonts w:ascii="Calibri" w:eastAsia="Arial" w:hAnsi="Calibri" w:cs="Segoe UI"/>
            <w:sz w:val="24"/>
            <w:szCs w:val="24"/>
            <w:rPrChange w:id="980" w:author="JN Marcos" w:date="2015-12-07T20:06:00Z">
              <w:rPr>
                <w:rFonts w:ascii="Arial" w:hAnsi="Arial" w:cs="Arial"/>
                <w:sz w:val="24"/>
                <w:szCs w:val="24"/>
              </w:rPr>
            </w:rPrChange>
          </w:rPr>
          <w:delText>,</w:delText>
        </w:r>
      </w:del>
      <w:del w:id="981" w:author="Guilherme Melo" w:date="2015-10-03T20:18:00Z">
        <w:r w:rsidR="00414F16" w:rsidRPr="009D4501" w:rsidDel="1121B131">
          <w:rPr>
            <w:rFonts w:ascii="Calibri" w:eastAsia="Arial" w:hAnsi="Calibri" w:cs="Segoe UI"/>
            <w:sz w:val="24"/>
            <w:szCs w:val="24"/>
            <w:rPrChange w:id="982" w:author="JN Marcos" w:date="2015-12-07T20:0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nome da universidade</w:delText>
        </w:r>
        <w:r w:rsidRPr="009D4501" w:rsidDel="1121B131">
          <w:rPr>
            <w:rFonts w:ascii="Calibri" w:eastAsia="Arial" w:hAnsi="Calibri" w:cs="Segoe UI"/>
            <w:sz w:val="24"/>
            <w:szCs w:val="24"/>
            <w:rPrChange w:id="983" w:author="JN Marcos" w:date="2015-12-07T20:0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. </w:delText>
        </w:r>
      </w:del>
    </w:p>
    <w:p w14:paraId="57F58BB0" w14:textId="7C0AFA1D" w:rsidR="22CB90F4" w:rsidRPr="0018508E" w:rsidDel="23C6A89E" w:rsidRDefault="22CB90F4" w:rsidP="009D4501">
      <w:pPr>
        <w:pStyle w:val="PargrafodaLista"/>
        <w:rPr>
          <w:del w:id="984" w:author="Guilherme Melo" w:date="2015-10-03T20:26:00Z"/>
          <w:rPrChange w:id="985" w:author="JN Marcos" w:date="2015-12-07T19:56:00Z">
            <w:rPr>
              <w:del w:id="986" w:author="Guilherme Melo" w:date="2015-10-03T20:26:00Z"/>
              <w:rFonts w:ascii="Arial" w:hAnsi="Arial" w:cs="Arial"/>
            </w:rPr>
          </w:rPrChange>
        </w:rPr>
        <w:pPrChange w:id="987" w:author="JN Marcos" w:date="2015-12-07T20:06:00Z">
          <w:pPr>
            <w:spacing w:line="240" w:lineRule="auto"/>
            <w:jc w:val="both"/>
          </w:pPr>
        </w:pPrChange>
      </w:pPr>
    </w:p>
    <w:p w14:paraId="54D79874" w14:textId="77777777" w:rsidR="23C6A89E" w:rsidRPr="0018508E" w:rsidDel="009D4501" w:rsidRDefault="23C6A89E" w:rsidP="009D4501">
      <w:pPr>
        <w:pStyle w:val="PargrafodaLista"/>
        <w:numPr>
          <w:ilvl w:val="0"/>
          <w:numId w:val="10"/>
        </w:numPr>
        <w:spacing w:line="240" w:lineRule="auto"/>
        <w:jc w:val="both"/>
        <w:rPr>
          <w:del w:id="988" w:author="JN Marcos" w:date="2015-12-07T20:06:00Z"/>
          <w:rPrChange w:id="989" w:author="JN Marcos" w:date="2015-12-07T19:56:00Z">
            <w:rPr>
              <w:del w:id="990" w:author="JN Marcos" w:date="2015-12-07T20:06:00Z"/>
            </w:rPr>
          </w:rPrChange>
        </w:rPr>
        <w:pPrChange w:id="991" w:author="JN Marcos" w:date="2015-12-07T20:06:00Z">
          <w:pPr/>
        </w:pPrChange>
      </w:pPr>
    </w:p>
    <w:p w14:paraId="0C74D4FB" w14:textId="6D982370" w:rsidR="22CB90F4" w:rsidRPr="009D4501" w:rsidDel="00B935C2" w:rsidRDefault="33E204B9" w:rsidP="009D4501">
      <w:pPr>
        <w:pStyle w:val="PargrafodaLista"/>
        <w:numPr>
          <w:ilvl w:val="0"/>
          <w:numId w:val="10"/>
        </w:numPr>
        <w:spacing w:line="240" w:lineRule="auto"/>
        <w:jc w:val="both"/>
        <w:rPr>
          <w:del w:id="992" w:author="JN Marcos" w:date="2015-12-07T16:44:00Z"/>
          <w:rFonts w:ascii="Calibri" w:eastAsia="Segoe UI" w:hAnsi="Calibri" w:cs="Segoe UI"/>
          <w:sz w:val="24"/>
          <w:szCs w:val="24"/>
          <w:rPrChange w:id="993" w:author="JN Marcos" w:date="2015-12-07T20:06:00Z">
            <w:rPr>
              <w:del w:id="994" w:author="JN Marcos" w:date="2015-12-07T16:44:00Z"/>
              <w:rFonts w:ascii="Segoe UI" w:eastAsia="Segoe UI" w:hAnsi="Segoe UI" w:cs="Segoe UI"/>
              <w:sz w:val="24"/>
              <w:szCs w:val="24"/>
            </w:rPr>
          </w:rPrChange>
        </w:rPr>
        <w:pPrChange w:id="995" w:author="JN Marcos" w:date="2015-12-07T20:06:00Z">
          <w:pPr>
            <w:pStyle w:val="PargrafodaLista"/>
            <w:numPr>
              <w:numId w:val="10"/>
            </w:numPr>
            <w:spacing w:line="240" w:lineRule="auto"/>
            <w:ind w:hanging="360"/>
            <w:jc w:val="both"/>
          </w:pPr>
        </w:pPrChange>
      </w:pPr>
      <w:del w:id="996" w:author="JN Marcos" w:date="2015-12-07T16:44:00Z">
        <w:r w:rsidRPr="009D4501" w:rsidDel="00B935C2">
          <w:rPr>
            <w:rFonts w:ascii="Calibri" w:eastAsia="Segoe UI" w:hAnsi="Calibri" w:cs="Segoe UI"/>
            <w:sz w:val="24"/>
            <w:szCs w:val="24"/>
            <w:rPrChange w:id="997" w:author="JN Marcos" w:date="2015-12-07T20:06:00Z">
              <w:rPr>
                <w:rFonts w:ascii="Arial" w:hAnsi="Arial" w:cs="Arial"/>
                <w:sz w:val="24"/>
                <w:szCs w:val="24"/>
              </w:rPr>
            </w:rPrChange>
          </w:rPr>
          <w:delText>O professor também pode disponibilizar, através do sistema, atividades como: provas, exercícios, trabalhos, seminários ou projetos de disciplina. Cada uma dessas atividades possui nome, tipo, descrição, data e horário de entrega e nota. Também quanto às atividades se pode definir a quantidade de alunos que é tomado como uma unidade (individual [1], dupla [2], trio [3], grupo [4 ou mais</w:delText>
        </w:r>
        <w:r w:rsidR="00414F16" w:rsidRPr="009D4501" w:rsidDel="00B935C2">
          <w:rPr>
            <w:rFonts w:ascii="Calibri" w:eastAsia="Segoe UI" w:hAnsi="Calibri" w:cs="Segoe UI"/>
            <w:sz w:val="24"/>
            <w:szCs w:val="24"/>
            <w:rPrChange w:id="998" w:author="JN Marcos" w:date="2015-12-07T20:0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]) </w:delText>
        </w:r>
        <w:r w:rsidRPr="009D4501" w:rsidDel="00B935C2">
          <w:rPr>
            <w:rFonts w:ascii="Calibri" w:eastAsia="Segoe UI" w:hAnsi="Calibri" w:cs="Segoe UI"/>
            <w:sz w:val="24"/>
            <w:szCs w:val="24"/>
            <w:rPrChange w:id="999" w:author="JN Marcos" w:date="2015-12-07T20:0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(Não expressado no modelo EER). Um professor poderá disponibilizar várias atividades, uma atividade está associada a um professor. Os alunos </w:delText>
        </w:r>
      </w:del>
      <w:ins w:id="1000" w:author="Guilherme Melo" w:date="2015-10-03T20:40:00Z">
        <w:del w:id="1001" w:author="JN Marcos" w:date="2015-12-07T16:44:00Z">
          <w:r w:rsidR="7128574E" w:rsidRPr="009D4501" w:rsidDel="00B935C2">
            <w:rPr>
              <w:rFonts w:ascii="Calibri" w:eastAsia="Segoe UI" w:hAnsi="Calibri" w:cs="Segoe UI"/>
              <w:sz w:val="24"/>
              <w:szCs w:val="24"/>
              <w:rPrChange w:id="1002" w:author="JN Marcos" w:date="2015-12-07T20:0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 </w:delText>
          </w:r>
        </w:del>
      </w:ins>
      <w:del w:id="1003" w:author="JN Marcos" w:date="2015-12-07T16:44:00Z">
        <w:r w:rsidRPr="009D4501" w:rsidDel="00B935C2">
          <w:rPr>
            <w:rFonts w:ascii="Calibri" w:eastAsia="Segoe UI" w:hAnsi="Calibri" w:cs="Segoe UI"/>
            <w:sz w:val="24"/>
            <w:szCs w:val="24"/>
            <w:rPrChange w:id="1004" w:author="JN Marcos" w:date="2015-12-07T20:06:00Z">
              <w:rPr>
                <w:rFonts w:ascii="Arial" w:hAnsi="Arial" w:cs="Arial"/>
                <w:sz w:val="24"/>
                <w:szCs w:val="24"/>
              </w:rPr>
            </w:rPrChange>
          </w:rPr>
          <w:delText>podem realizar suas atividades e enviá-las ao professor dentro do prazo estabelecido pelos professores. Os alunos p</w:delText>
        </w:r>
        <w:r w:rsidR="00414F16" w:rsidRPr="009D4501" w:rsidDel="00B935C2">
          <w:rPr>
            <w:rFonts w:ascii="Calibri" w:eastAsia="Segoe UI" w:hAnsi="Calibri" w:cs="Segoe UI"/>
            <w:sz w:val="24"/>
            <w:szCs w:val="24"/>
            <w:rPrChange w:id="1005" w:author="JN Marcos" w:date="2015-12-07T20:06:00Z">
              <w:rPr>
                <w:rFonts w:ascii="Arial" w:hAnsi="Arial" w:cs="Arial"/>
                <w:sz w:val="24"/>
                <w:szCs w:val="24"/>
              </w:rPr>
            </w:rPrChange>
          </w:rPr>
          <w:delText>odem realizar várias atividades</w:delText>
        </w:r>
        <w:r w:rsidRPr="009D4501" w:rsidDel="00B935C2">
          <w:rPr>
            <w:rFonts w:ascii="Calibri" w:eastAsia="Segoe UI" w:hAnsi="Calibri" w:cs="Segoe UI"/>
            <w:sz w:val="24"/>
            <w:szCs w:val="24"/>
            <w:rPrChange w:id="1006" w:author="JN Marcos" w:date="2015-12-07T20:0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, uma atividade deve </w:delText>
        </w:r>
        <w:r w:rsidR="00414F16" w:rsidRPr="009D4501" w:rsidDel="00B935C2">
          <w:rPr>
            <w:rFonts w:ascii="Calibri" w:eastAsia="Segoe UI" w:hAnsi="Calibri" w:cs="Segoe UI"/>
            <w:sz w:val="24"/>
            <w:szCs w:val="24"/>
            <w:rPrChange w:id="1007" w:author="JN Marcos" w:date="2015-12-07T20:06:00Z">
              <w:rPr>
                <w:rFonts w:ascii="Arial" w:hAnsi="Arial" w:cs="Arial"/>
                <w:sz w:val="24"/>
                <w:szCs w:val="24"/>
              </w:rPr>
            </w:rPrChange>
          </w:rPr>
          <w:delText>estar</w:delText>
        </w:r>
        <w:r w:rsidRPr="009D4501" w:rsidDel="00B935C2">
          <w:rPr>
            <w:rFonts w:ascii="Calibri" w:eastAsia="Segoe UI" w:hAnsi="Calibri" w:cs="Segoe UI"/>
            <w:sz w:val="24"/>
            <w:szCs w:val="24"/>
            <w:rPrChange w:id="1008" w:author="JN Marcos" w:date="2015-12-07T20:0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relacionada a um ou vários alunos.</w:delText>
        </w:r>
      </w:del>
    </w:p>
    <w:p w14:paraId="1ACF8C76" w14:textId="00947268" w:rsidR="00414F16" w:rsidRPr="0018508E" w:rsidDel="00B935C2" w:rsidRDefault="00414F16" w:rsidP="009D4501">
      <w:pPr>
        <w:pStyle w:val="PargrafodaLista"/>
        <w:rPr>
          <w:del w:id="1009" w:author="JN Marcos" w:date="2015-12-07T16:44:00Z"/>
          <w:rPrChange w:id="1010" w:author="JN Marcos" w:date="2015-12-07T19:56:00Z">
            <w:rPr>
              <w:del w:id="1011" w:author="JN Marcos" w:date="2015-12-07T16:44:00Z"/>
              <w:rFonts w:ascii="Arial" w:hAnsi="Arial" w:cs="Arial"/>
              <w:sz w:val="24"/>
              <w:szCs w:val="24"/>
            </w:rPr>
          </w:rPrChange>
        </w:rPr>
        <w:pPrChange w:id="1012" w:author="JN Marcos" w:date="2015-12-07T20:06:00Z">
          <w:pPr>
            <w:pStyle w:val="PargrafodaLista"/>
            <w:spacing w:line="240" w:lineRule="auto"/>
          </w:pPr>
        </w:pPrChange>
      </w:pPr>
    </w:p>
    <w:p w14:paraId="616226B4" w14:textId="59F5B6DA" w:rsidR="00414F16" w:rsidRPr="0018508E" w:rsidDel="00B935C2" w:rsidRDefault="00414F16" w:rsidP="009D4501">
      <w:pPr>
        <w:pStyle w:val="PargrafodaLista"/>
        <w:rPr>
          <w:del w:id="1013" w:author="JN Marcos" w:date="2015-12-07T16:44:00Z"/>
          <w:rPrChange w:id="1014" w:author="JN Marcos" w:date="2015-12-07T19:56:00Z">
            <w:rPr>
              <w:del w:id="1015" w:author="JN Marcos" w:date="2015-12-07T16:44:00Z"/>
              <w:rFonts w:ascii="Arial" w:hAnsi="Arial" w:cs="Arial"/>
              <w:sz w:val="24"/>
              <w:szCs w:val="24"/>
            </w:rPr>
          </w:rPrChange>
        </w:rPr>
        <w:pPrChange w:id="1016" w:author="JN Marcos" w:date="2015-12-07T20:06:00Z">
          <w:pPr>
            <w:pStyle w:val="PargrafodaLista"/>
            <w:spacing w:line="240" w:lineRule="auto"/>
            <w:jc w:val="both"/>
          </w:pPr>
        </w:pPrChange>
      </w:pPr>
    </w:p>
    <w:p w14:paraId="42945E13" w14:textId="4D5580E7" w:rsidR="00F01DDF" w:rsidRPr="0018508E" w:rsidDel="5F576BB5" w:rsidRDefault="2A219C89" w:rsidP="009D4501">
      <w:pPr>
        <w:pStyle w:val="PargrafodaLista"/>
        <w:rPr>
          <w:del w:id="1017" w:author="JN Marcos" w:date="2015-10-02T23:37:00Z"/>
          <w:rFonts w:eastAsia="Arial"/>
          <w:rPrChange w:id="1018" w:author="JN Marcos" w:date="2015-12-07T19:56:00Z">
            <w:rPr>
              <w:del w:id="1019" w:author="JN Marcos" w:date="2015-10-02T23:37:00Z"/>
              <w:rFonts w:ascii="Arial" w:eastAsia="Arial" w:hAnsi="Arial" w:cs="Arial"/>
              <w:sz w:val="24"/>
              <w:szCs w:val="24"/>
            </w:rPr>
          </w:rPrChange>
        </w:rPr>
        <w:pPrChange w:id="1020" w:author="JN Marcos" w:date="2015-12-07T20:06:00Z">
          <w:pPr>
            <w:pStyle w:val="PargrafodaLista"/>
            <w:numPr>
              <w:numId w:val="10"/>
            </w:numPr>
            <w:ind w:hanging="360"/>
            <w:jc w:val="both"/>
          </w:pPr>
        </w:pPrChange>
      </w:pPr>
      <w:del w:id="1021" w:author="JN Marcos" w:date="2015-12-07T16:44:00Z">
        <w:r w:rsidRPr="0018508E" w:rsidDel="00B935C2">
          <w:rPr>
            <w:rPrChange w:id="1022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O sistema permite que usuários criem avisos, ex.: caso o professor não possa estar presente durante a aula. Os avisos têm data </w:delText>
        </w:r>
      </w:del>
      <w:ins w:id="1023" w:author="Guilherme Melo" w:date="2015-10-03T23:01:00Z">
        <w:del w:id="1024" w:author="JN Marcos" w:date="2015-12-07T16:44:00Z">
          <w:r w:rsidR="40CC2183" w:rsidRPr="0018508E" w:rsidDel="00B935C2">
            <w:rPr>
              <w:rPrChange w:id="1025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e hora </w:delText>
          </w:r>
        </w:del>
      </w:ins>
      <w:del w:id="1026" w:author="JN Marcos" w:date="2015-12-07T16:44:00Z">
        <w:r w:rsidRPr="0018508E" w:rsidDel="00B935C2">
          <w:rPr>
            <w:rPrChange w:id="1027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de envio, disciplina vinculada, </w:delText>
        </w:r>
        <w:r w:rsidR="00414F16" w:rsidRPr="0018508E" w:rsidDel="00B935C2">
          <w:rPr>
            <w:rPrChange w:id="1028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e-mail</w:delText>
        </w:r>
        <w:r w:rsidRPr="0018508E" w:rsidDel="00B935C2">
          <w:rPr>
            <w:rPrChange w:id="1029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do remetente, </w:delText>
        </w:r>
        <w:r w:rsidR="00414F16" w:rsidRPr="0018508E" w:rsidDel="00B935C2">
          <w:rPr>
            <w:rPrChange w:id="1030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título</w:delText>
        </w:r>
      </w:del>
      <w:ins w:id="1031" w:author="Guilherme Melo" w:date="2015-10-02T23:14:00Z">
        <w:del w:id="1032" w:author="JN Marcos" w:date="2015-12-07T16:44:00Z">
          <w:r w:rsidR="4BBBC790" w:rsidRPr="0018508E" w:rsidDel="00B935C2">
            <w:rPr>
              <w:rPrChange w:id="1033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 e</w:delText>
          </w:r>
        </w:del>
      </w:ins>
      <w:del w:id="1034" w:author="JN Marcos" w:date="2015-12-07T16:44:00Z">
        <w:r w:rsidR="00414F16" w:rsidRPr="0018508E" w:rsidDel="00B935C2">
          <w:rPr>
            <w:rPrChange w:id="1035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, </w:delText>
        </w:r>
      </w:del>
      <w:ins w:id="1036" w:author="Guilherme Melo" w:date="2015-10-02T23:14:00Z">
        <w:del w:id="1037" w:author="JN Marcos" w:date="2015-12-07T16:44:00Z">
          <w:r w:rsidR="2899FD77" w:rsidRPr="0018508E" w:rsidDel="00B935C2">
            <w:rPr>
              <w:rPrChange w:id="1038" w:author="JN Marcos" w:date="2015-12-07T19:56:00Z">
                <w:rPr/>
              </w:rPrChange>
            </w:rPr>
            <w:delText>prioridade (alta ou normal)</w:delText>
          </w:r>
        </w:del>
      </w:ins>
      <w:del w:id="1039" w:author="JN Marcos" w:date="2015-12-07T16:44:00Z">
        <w:r w:rsidR="00414F16" w:rsidRPr="0018508E" w:rsidDel="00B935C2">
          <w:rPr>
            <w:rFonts w:eastAsia="Arial"/>
            <w:rPrChange w:id="1040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prioridade</w:delText>
        </w:r>
        <w:r w:rsidRPr="0018508E" w:rsidDel="00B935C2">
          <w:rPr>
            <w:rPrChange w:id="1041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. Esses avisos só podem ser acessados por aqueles que compõem a </w:delText>
        </w:r>
      </w:del>
      <w:ins w:id="1042" w:author="Guilherme Melo" w:date="2015-10-03T22:58:00Z">
        <w:del w:id="1043" w:author="JN Marcos" w:date="2015-12-07T16:44:00Z">
          <w:r w:rsidR="4117E81B" w:rsidRPr="0018508E" w:rsidDel="00B935C2">
            <w:rPr>
              <w:rPrChange w:id="1044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oferta</w:delText>
          </w:r>
        </w:del>
      </w:ins>
      <w:del w:id="1045" w:author="JN Marcos" w:date="2015-12-07T16:44:00Z">
        <w:r w:rsidRPr="0018508E" w:rsidDel="00B935C2">
          <w:rPr>
            <w:rPrChange w:id="1046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a de uma determinada disciplina. Cada usuário poderá enviar vários avisos e cada aviso terá seu remetente.</w:delText>
        </w:r>
      </w:del>
    </w:p>
    <w:p w14:paraId="4B266751" w14:textId="46C04A65" w:rsidR="22CB90F4" w:rsidRPr="0018508E" w:rsidDel="5F576BB5" w:rsidRDefault="22CB90F4" w:rsidP="009D4501">
      <w:pPr>
        <w:pStyle w:val="PargrafodaLista"/>
        <w:rPr>
          <w:del w:id="1047" w:author="JN Marcos" w:date="2015-10-02T23:37:00Z"/>
          <w:rPrChange w:id="1048" w:author="JN Marcos" w:date="2015-12-07T19:56:00Z">
            <w:rPr>
              <w:del w:id="1049" w:author="JN Marcos" w:date="2015-10-02T23:37:00Z"/>
              <w:rFonts w:ascii="Arial" w:hAnsi="Arial" w:cs="Arial"/>
            </w:rPr>
          </w:rPrChange>
        </w:rPr>
        <w:pPrChange w:id="1050" w:author="JN Marcos" w:date="2015-12-07T20:06:00Z">
          <w:pPr>
            <w:spacing w:line="240" w:lineRule="auto"/>
            <w:jc w:val="both"/>
          </w:pPr>
        </w:pPrChange>
      </w:pPr>
    </w:p>
    <w:p w14:paraId="303FAABB" w14:textId="643EEB78" w:rsidR="00414F16" w:rsidRPr="0018508E" w:rsidDel="00B935C2" w:rsidRDefault="2A219C89" w:rsidP="009D4501">
      <w:pPr>
        <w:pStyle w:val="PargrafodaLista"/>
        <w:rPr>
          <w:del w:id="1051" w:author="JN Marcos" w:date="2015-12-07T16:44:00Z"/>
          <w:rPrChange w:id="1052" w:author="JN Marcos" w:date="2015-12-07T19:56:00Z">
            <w:rPr>
              <w:del w:id="1053" w:author="JN Marcos" w:date="2015-12-07T16:44:00Z"/>
              <w:rFonts w:ascii="Segoe UI" w:eastAsia="Segoe UI" w:hAnsi="Segoe UI" w:cs="Segoe UI"/>
              <w:sz w:val="24"/>
              <w:szCs w:val="24"/>
            </w:rPr>
          </w:rPrChange>
        </w:rPr>
        <w:pPrChange w:id="1054" w:author="JN Marcos" w:date="2015-12-07T20:06:00Z">
          <w:pPr>
            <w:pStyle w:val="PargrafodaLista"/>
            <w:numPr>
              <w:numId w:val="10"/>
            </w:numPr>
            <w:spacing w:line="240" w:lineRule="auto"/>
            <w:ind w:hanging="360"/>
            <w:jc w:val="both"/>
          </w:pPr>
        </w:pPrChange>
      </w:pPr>
      <w:del w:id="1055" w:author="JN Marcos" w:date="2015-10-02T23:37:00Z">
        <w:r w:rsidRPr="0018508E" w:rsidDel="5F576BB5">
          <w:rPr>
            <w:rPrChange w:id="1056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Os usuários podem enviar mensagens privadas </w:delText>
        </w:r>
        <w:r w:rsidR="00414F16" w:rsidRPr="0018508E" w:rsidDel="5F576BB5">
          <w:rPr>
            <w:rPrChange w:id="1057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instantâneas</w:delText>
        </w:r>
        <w:r w:rsidRPr="0018508E" w:rsidDel="5F576BB5">
          <w:rPr>
            <w:rPrChange w:id="1058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(através de chats) para outros usuários que estiverem online ou não no momento. Cada usuário pode se comunicar com vários usuários do sistema. O chat terá o </w:delText>
        </w:r>
        <w:r w:rsidR="00414F16" w:rsidRPr="0018508E" w:rsidDel="5F576BB5">
          <w:rPr>
            <w:rPrChange w:id="1059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e-mail</w:delText>
        </w:r>
        <w:r w:rsidRPr="0018508E" w:rsidDel="5F576BB5">
          <w:rPr>
            <w:rPrChange w:id="1060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do remetente, </w:delText>
        </w:r>
        <w:r w:rsidR="00414F16" w:rsidRPr="0018508E" w:rsidDel="5F576BB5">
          <w:rPr>
            <w:rPrChange w:id="1061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e-mail</w:delText>
        </w:r>
        <w:r w:rsidRPr="0018508E" w:rsidDel="5F576BB5">
          <w:rPr>
            <w:rPrChange w:id="1062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do destinatário e um código de identificação, nele poderá ser gerada várias mensagens. </w:delText>
        </w:r>
      </w:del>
    </w:p>
    <w:p w14:paraId="04B971E9" w14:textId="5CDC345B" w:rsidR="00414F16" w:rsidRPr="0018508E" w:rsidDel="00B935C2" w:rsidRDefault="00414F16" w:rsidP="009D4501">
      <w:pPr>
        <w:pStyle w:val="PargrafodaLista"/>
        <w:rPr>
          <w:del w:id="1063" w:author="JN Marcos" w:date="2015-12-07T16:44:00Z"/>
          <w:rPrChange w:id="1064" w:author="JN Marcos" w:date="2015-12-07T19:56:00Z">
            <w:rPr>
              <w:del w:id="1065" w:author="JN Marcos" w:date="2015-12-07T16:44:00Z"/>
              <w:rFonts w:ascii="Arial" w:hAnsi="Arial" w:cs="Arial"/>
              <w:sz w:val="24"/>
              <w:szCs w:val="24"/>
            </w:rPr>
          </w:rPrChange>
        </w:rPr>
        <w:pPrChange w:id="1066" w:author="JN Marcos" w:date="2015-12-07T20:06:00Z">
          <w:pPr>
            <w:pStyle w:val="PargrafodaLista"/>
            <w:spacing w:line="240" w:lineRule="auto"/>
            <w:jc w:val="both"/>
          </w:pPr>
        </w:pPrChange>
      </w:pPr>
    </w:p>
    <w:p w14:paraId="134619E6" w14:textId="49A7586D" w:rsidR="009179E8" w:rsidRPr="0018508E" w:rsidDel="00B935C2" w:rsidRDefault="22CB90F4" w:rsidP="009D4501">
      <w:pPr>
        <w:pStyle w:val="PargrafodaLista"/>
        <w:rPr>
          <w:del w:id="1067" w:author="JN Marcos" w:date="2015-12-07T16:44:00Z"/>
          <w:rPrChange w:id="1068" w:author="JN Marcos" w:date="2015-12-07T19:56:00Z">
            <w:rPr>
              <w:del w:id="1069" w:author="JN Marcos" w:date="2015-12-07T16:44:00Z"/>
              <w:rFonts w:ascii="Segoe UI" w:eastAsia="Segoe UI" w:hAnsi="Segoe UI" w:cs="Segoe UI"/>
              <w:sz w:val="24"/>
              <w:szCs w:val="24"/>
            </w:rPr>
          </w:rPrChange>
        </w:rPr>
        <w:pPrChange w:id="1070" w:author="JN Marcos" w:date="2015-12-07T20:06:00Z">
          <w:pPr>
            <w:pStyle w:val="PargrafodaLista"/>
            <w:numPr>
              <w:numId w:val="10"/>
            </w:numPr>
            <w:spacing w:line="240" w:lineRule="auto"/>
            <w:ind w:hanging="360"/>
            <w:jc w:val="both"/>
          </w:pPr>
        </w:pPrChange>
      </w:pPr>
      <w:del w:id="1071" w:author="JN Marcos" w:date="2015-12-07T16:44:00Z">
        <w:r w:rsidRPr="0018508E" w:rsidDel="00B935C2">
          <w:rPr>
            <w:rPrChange w:id="1072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Os professores devem lançar as notas das atividades no sistema AVA de todos os alunos que pertençam à disciplina por ele ministrada. As notas são atribuídas a cada uma das atividades pedidas pelo professor. </w:delText>
        </w:r>
        <w:r w:rsidR="00DB0195" w:rsidRPr="0018508E" w:rsidDel="00B935C2">
          <w:rPr>
            <w:rPrChange w:id="1073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Os alunos têm</w:delText>
        </w:r>
        <w:r w:rsidRPr="0018508E" w:rsidDel="00B935C2">
          <w:rPr>
            <w:rPrChange w:id="1074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acesso </w:delText>
        </w:r>
        <w:r w:rsidR="00DB0195" w:rsidRPr="0018508E" w:rsidDel="00B935C2">
          <w:rPr>
            <w:rPrChange w:id="1075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à</w:delText>
        </w:r>
        <w:r w:rsidRPr="0018508E" w:rsidDel="00B935C2">
          <w:rPr>
            <w:rPrChange w:id="1076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s suas atividades e veri</w:delText>
        </w:r>
        <w:r w:rsidR="00DB0195" w:rsidRPr="0018508E" w:rsidDel="00B935C2">
          <w:rPr>
            <w:rPrChange w:id="1077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ficação d</w:delText>
        </w:r>
        <w:r w:rsidRPr="0018508E" w:rsidDel="00B935C2">
          <w:rPr>
            <w:rPrChange w:id="1078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a sua nota</w:delText>
        </w:r>
      </w:del>
      <w:ins w:id="1079" w:author="Guilherme Melo" w:date="2015-10-03T20:37:00Z">
        <w:del w:id="1080" w:author="JN Marcos" w:date="2015-12-07T16:44:00Z">
          <w:r w:rsidRPr="0018508E" w:rsidDel="00B935C2">
            <w:rPr>
              <w:rPrChange w:id="1081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.</w:delText>
          </w:r>
          <w:r w:rsidR="4434572F" w:rsidRPr="0018508E" w:rsidDel="00B935C2">
            <w:rPr>
              <w:rPrChange w:id="1082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 O professor tam</w:delText>
          </w:r>
        </w:del>
      </w:ins>
      <w:ins w:id="1083" w:author="Guilherme Melo" w:date="2015-10-03T20:38:00Z">
        <w:del w:id="1084" w:author="JN Marcos" w:date="2015-12-07T16:44:00Z">
          <w:r w:rsidR="19C33781" w:rsidRPr="0018508E" w:rsidDel="00B935C2">
            <w:rPr>
              <w:rPrChange w:id="1085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bém é responsável por lançar as notas ge</w:delText>
          </w:r>
          <w:r w:rsidR="0AF7BFB0" w:rsidRPr="0018508E" w:rsidDel="00B935C2">
            <w:rPr>
              <w:rPrChange w:id="1086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rais dos alunos (</w:delText>
          </w:r>
        </w:del>
      </w:ins>
      <w:ins w:id="1087" w:author="Guilherme Melo" w:date="2015-10-03T20:39:00Z">
        <w:del w:id="1088" w:author="JN Marcos" w:date="2015-12-07T16:44:00Z">
          <w:r w:rsidR="36FF6915" w:rsidRPr="0018508E" w:rsidDel="00B935C2">
            <w:rPr>
              <w:rPrChange w:id="1089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VA's e </w:delText>
          </w:r>
          <w:r w:rsidR="40DA1B40" w:rsidRPr="0018508E" w:rsidDel="00B935C2">
            <w:rPr>
              <w:rPrChange w:id="1090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prova final)</w:delText>
          </w:r>
          <w:r w:rsidR="36FF6915" w:rsidRPr="0018508E" w:rsidDel="00B935C2">
            <w:rPr>
              <w:rPrChange w:id="1091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.</w:delText>
          </w:r>
        </w:del>
      </w:ins>
      <w:del w:id="1092" w:author="JN Marcos" w:date="2015-12-07T16:44:00Z">
        <w:r w:rsidRPr="0018508E" w:rsidDel="00B935C2">
          <w:rPr>
            <w:rFonts w:eastAsia="Arial"/>
            <w:rPrChange w:id="1093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.</w:delText>
        </w:r>
      </w:del>
    </w:p>
    <w:p w14:paraId="2A157214" w14:textId="33F82796" w:rsidR="00CE2182" w:rsidRPr="0018508E" w:rsidDel="00B935C2" w:rsidRDefault="00CE2182" w:rsidP="009D4501">
      <w:pPr>
        <w:pStyle w:val="PargrafodaLista"/>
        <w:rPr>
          <w:del w:id="1094" w:author="JN Marcos" w:date="2015-12-07T16:44:00Z"/>
          <w:rPrChange w:id="1095" w:author="JN Marcos" w:date="2015-12-07T19:56:00Z">
            <w:rPr>
              <w:del w:id="1096" w:author="JN Marcos" w:date="2015-12-07T16:44:00Z"/>
              <w:rFonts w:ascii="Arial" w:hAnsi="Arial" w:cs="Arial"/>
            </w:rPr>
          </w:rPrChange>
        </w:rPr>
        <w:pPrChange w:id="1097" w:author="JN Marcos" w:date="2015-12-07T20:06:00Z">
          <w:pPr>
            <w:spacing w:line="240" w:lineRule="auto"/>
            <w:jc w:val="both"/>
          </w:pPr>
        </w:pPrChange>
      </w:pPr>
    </w:p>
    <w:p w14:paraId="608C0E02" w14:textId="689632EB" w:rsidR="22CB90F4" w:rsidRPr="0018508E" w:rsidDel="00B935C2" w:rsidRDefault="1CBA9C19" w:rsidP="009D4501">
      <w:pPr>
        <w:pStyle w:val="PargrafodaLista"/>
        <w:rPr>
          <w:del w:id="1098" w:author="JN Marcos" w:date="2015-12-07T16:44:00Z"/>
          <w:rPrChange w:id="1099" w:author="JN Marcos" w:date="2015-12-07T19:56:00Z">
            <w:rPr>
              <w:del w:id="1100" w:author="JN Marcos" w:date="2015-12-07T16:44:00Z"/>
              <w:rFonts w:ascii="Segoe UI" w:eastAsia="Segoe UI" w:hAnsi="Segoe UI" w:cs="Segoe UI"/>
              <w:sz w:val="24"/>
              <w:szCs w:val="24"/>
            </w:rPr>
          </w:rPrChange>
        </w:rPr>
        <w:pPrChange w:id="1101" w:author="JN Marcos" w:date="2015-12-07T20:06:00Z">
          <w:pPr>
            <w:pStyle w:val="PargrafodaLista"/>
            <w:numPr>
              <w:numId w:val="10"/>
            </w:numPr>
            <w:spacing w:line="240" w:lineRule="auto"/>
            <w:ind w:hanging="360"/>
            <w:jc w:val="both"/>
          </w:pPr>
        </w:pPrChange>
      </w:pPr>
      <w:del w:id="1102" w:author="JN Marcos" w:date="2015-12-07T16:44:00Z">
        <w:r w:rsidRPr="0018508E" w:rsidDel="00B935C2">
          <w:rPr>
            <w:rPrChange w:id="1103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Os usuários (tanto aluno quanto professor) podem participar ou criar um fórum sobre algum assunto. O usuário também pode pesquisar assuntos nos fóruns. O fórum para ser aberto tem título, descrição, CPF do criador, participantes</w:delText>
        </w:r>
        <w:r w:rsidRPr="0018508E" w:rsidDel="00B935C2">
          <w:rPr>
            <w:rFonts w:eastAsia="Arial"/>
            <w:rPrChange w:id="1104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, tags </w:delText>
        </w:r>
      </w:del>
      <w:ins w:id="1105" w:author="Guilherme Melo" w:date="2015-10-03T20:42:00Z">
        <w:del w:id="1106" w:author="JN Marcos" w:date="2015-10-03T15:30:00Z">
          <w:r w:rsidR="32A6BFDD" w:rsidRPr="0018508E" w:rsidDel="002E2AA4">
            <w:rPr>
              <w:rPrChange w:id="1107" w:author="JN Marcos" w:date="2015-12-07T19:56:00Z">
                <w:rPr/>
              </w:rPrChange>
            </w:rPr>
            <w:delText xml:space="preserve"> </w:delText>
          </w:r>
        </w:del>
        <w:del w:id="1108" w:author="JN Marcos" w:date="2015-12-07T16:44:00Z">
          <w:r w:rsidR="32A6BFDD" w:rsidRPr="0018508E" w:rsidDel="00B935C2">
            <w:rPr>
              <w:rPrChange w:id="1109" w:author="JN Marcos" w:date="2015-12-07T19:56:00Z">
                <w:rPr/>
              </w:rPrChange>
            </w:rPr>
            <w:delText>,</w:delText>
          </w:r>
        </w:del>
      </w:ins>
      <w:del w:id="1110" w:author="JN Marcos" w:date="2015-12-07T16:44:00Z">
        <w:r w:rsidRPr="0018508E" w:rsidDel="00B935C2">
          <w:rPr>
            <w:rFonts w:eastAsia="Arial"/>
            <w:rPrChange w:id="1111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e</w:delText>
        </w:r>
        <w:r w:rsidRPr="0018508E" w:rsidDel="00B935C2">
          <w:rPr>
            <w:rPrChange w:id="1112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</w:delText>
        </w:r>
        <w:r w:rsidR="00414F16" w:rsidRPr="0018508E" w:rsidDel="00B935C2">
          <w:rPr>
            <w:rPrChange w:id="1113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um código</w:delText>
        </w:r>
      </w:del>
      <w:ins w:id="1114" w:author="Guilherme Melo" w:date="2015-10-03T20:42:00Z">
        <w:del w:id="1115" w:author="JN Marcos" w:date="2015-12-07T16:44:00Z">
          <w:r w:rsidR="32A6BFDD" w:rsidRPr="0018508E" w:rsidDel="00B935C2">
            <w:rPr>
              <w:rPrChange w:id="1116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 e deve possuir </w:delText>
          </w:r>
        </w:del>
        <w:del w:id="1117" w:author="JN Marcos" w:date="2015-10-03T15:30:00Z">
          <w:r w:rsidR="32A6BFDD" w:rsidRPr="0018508E" w:rsidDel="002E2AA4">
            <w:rPr>
              <w:rPrChange w:id="1118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várias</w:delText>
          </w:r>
        </w:del>
        <w:del w:id="1119" w:author="JN Marcos" w:date="2015-12-07T16:44:00Z">
          <w:r w:rsidR="32A6BFDD" w:rsidRPr="0018508E" w:rsidDel="00B935C2">
            <w:rPr>
              <w:rPrChange w:id="1120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 </w:delText>
          </w:r>
        </w:del>
        <w:del w:id="1121" w:author="JN Marcos" w:date="2015-10-03T15:30:00Z">
          <w:r w:rsidR="32A6BFDD" w:rsidRPr="0018508E" w:rsidDel="002E2AA4">
            <w:rPr>
              <w:rPrChange w:id="1122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Tag's</w:delText>
          </w:r>
        </w:del>
        <w:del w:id="1123" w:author="JN Marcos" w:date="2015-12-07T16:44:00Z">
          <w:r w:rsidR="3F109685" w:rsidRPr="0018508E" w:rsidDel="00B935C2">
            <w:rPr>
              <w:rPrChange w:id="1124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(cada tag associada a um f</w:delText>
          </w:r>
        </w:del>
      </w:ins>
      <w:ins w:id="1125" w:author="Guilherme Melo" w:date="2015-10-03T20:43:00Z">
        <w:del w:id="1126" w:author="JN Marcos" w:date="2015-12-07T16:44:00Z">
          <w:r w:rsidR="5DD14476" w:rsidRPr="0018508E" w:rsidDel="00B935C2">
            <w:rPr>
              <w:rPrChange w:id="1127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órum</w:delText>
          </w:r>
        </w:del>
      </w:ins>
      <w:ins w:id="1128" w:author="Guilherme Melo" w:date="2015-10-03T20:42:00Z">
        <w:del w:id="1129" w:author="JN Marcos" w:date="2015-12-07T16:44:00Z">
          <w:r w:rsidR="3F109685" w:rsidRPr="0018508E" w:rsidDel="00B935C2">
            <w:rPr>
              <w:rPrChange w:id="1130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)</w:delText>
          </w:r>
        </w:del>
      </w:ins>
      <w:ins w:id="1131" w:author="Guilherme Melo" w:date="2015-10-03T23:28:00Z">
        <w:del w:id="1132" w:author="JN Marcos" w:date="2015-12-07T16:44:00Z">
          <w:r w:rsidR="390C9CEA" w:rsidRPr="0018508E" w:rsidDel="00B935C2">
            <w:rPr>
              <w:rPrChange w:id="1133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, cada </w:delText>
          </w:r>
        </w:del>
      </w:ins>
      <w:ins w:id="1134" w:author="Guilherme Melo" w:date="2015-10-03T23:29:00Z">
        <w:del w:id="1135" w:author="JN Marcos" w:date="2015-12-07T16:44:00Z">
          <w:r w:rsidR="5503F60F" w:rsidRPr="0018508E" w:rsidDel="00B935C2">
            <w:rPr>
              <w:rPrChange w:id="1136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t</w:delText>
          </w:r>
        </w:del>
      </w:ins>
      <w:ins w:id="1137" w:author="Guilherme Melo" w:date="2015-10-03T23:28:00Z">
        <w:del w:id="1138" w:author="JN Marcos" w:date="2015-12-07T16:44:00Z">
          <w:r w:rsidR="390C9CEA" w:rsidRPr="0018508E" w:rsidDel="00B935C2">
            <w:rPr>
              <w:rPrChange w:id="1139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ag possu</w:delText>
          </w:r>
          <w:r w:rsidR="28DA849F" w:rsidRPr="0018508E" w:rsidDel="00B935C2">
            <w:rPr>
              <w:rPrChange w:id="1140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i nome</w:delText>
          </w:r>
        </w:del>
      </w:ins>
      <w:ins w:id="1141" w:author="Guilherme Melo" w:date="2015-10-03T23:29:00Z">
        <w:del w:id="1142" w:author="JN Marcos" w:date="2015-12-07T16:44:00Z">
          <w:r w:rsidR="5503F60F" w:rsidRPr="0018508E" w:rsidDel="00B935C2">
            <w:rPr>
              <w:rPrChange w:id="1143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 e t</w:delText>
          </w:r>
        </w:del>
      </w:ins>
      <w:ins w:id="1144" w:author="Guilherme Melo" w:date="2015-10-03T23:28:00Z">
        <w:del w:id="1145" w:author="JN Marcos" w:date="2015-12-07T16:44:00Z">
          <w:r w:rsidR="28DA849F" w:rsidRPr="0018508E" w:rsidDel="00B935C2">
            <w:rPr>
              <w:rPrChange w:id="1146" w:author="JN Marcos" w:date="2015-12-07T19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amanho</w:delText>
          </w:r>
        </w:del>
      </w:ins>
      <w:del w:id="1147" w:author="JN Marcos" w:date="2015-12-07T16:44:00Z">
        <w:r w:rsidRPr="0018508E" w:rsidDel="00B935C2">
          <w:rPr>
            <w:rPrChange w:id="1148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. Além disso, o fórum deve ter usuários participantes, sendo um deles o criador, que pode gerenciar esse fórum. O usuário poderá criar</w:delText>
        </w:r>
        <w:r w:rsidR="00414F16" w:rsidRPr="0018508E" w:rsidDel="00B935C2">
          <w:rPr>
            <w:rPrChange w:id="1149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ou participar de vários fóruns</w:delText>
        </w:r>
        <w:r w:rsidRPr="0018508E" w:rsidDel="00B935C2">
          <w:rPr>
            <w:rPrChange w:id="1150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, um </w:delText>
        </w:r>
        <w:r w:rsidR="00414F16" w:rsidRPr="0018508E" w:rsidDel="00B935C2">
          <w:rPr>
            <w:rPrChange w:id="1151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fórum</w:delText>
        </w:r>
        <w:r w:rsidRPr="0018508E" w:rsidDel="00B935C2">
          <w:rPr>
            <w:rPrChange w:id="1152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poderá ter um único criador.</w:delText>
        </w:r>
      </w:del>
    </w:p>
    <w:p w14:paraId="54AF167E" w14:textId="652C4BB1" w:rsidR="002B36E0" w:rsidRPr="0018508E" w:rsidDel="00B935C2" w:rsidRDefault="002B36E0" w:rsidP="009D4501">
      <w:pPr>
        <w:pStyle w:val="PargrafodaLista"/>
        <w:rPr>
          <w:del w:id="1153" w:author="JN Marcos" w:date="2015-12-07T16:44:00Z"/>
          <w:rPrChange w:id="1154" w:author="JN Marcos" w:date="2015-12-07T19:56:00Z">
            <w:rPr>
              <w:del w:id="1155" w:author="JN Marcos" w:date="2015-12-07T16:44:00Z"/>
              <w:rFonts w:ascii="Arial" w:hAnsi="Arial" w:cs="Arial"/>
              <w:sz w:val="24"/>
              <w:szCs w:val="24"/>
            </w:rPr>
          </w:rPrChange>
        </w:rPr>
        <w:pPrChange w:id="1156" w:author="JN Marcos" w:date="2015-12-07T20:06:00Z">
          <w:pPr>
            <w:pStyle w:val="PargrafodaLista"/>
          </w:pPr>
        </w:pPrChange>
      </w:pPr>
    </w:p>
    <w:p w14:paraId="672B5764" w14:textId="545C405C" w:rsidR="009179E8" w:rsidRPr="0018508E" w:rsidDel="00B935C2" w:rsidRDefault="00EA3DAD" w:rsidP="009D4501">
      <w:pPr>
        <w:pStyle w:val="PargrafodaLista"/>
        <w:rPr>
          <w:del w:id="1157" w:author="JN Marcos" w:date="2015-12-07T16:44:00Z"/>
          <w:rPrChange w:id="1158" w:author="JN Marcos" w:date="2015-12-07T19:56:00Z">
            <w:rPr>
              <w:del w:id="1159" w:author="JN Marcos" w:date="2015-12-07T16:44:00Z"/>
              <w:rFonts w:ascii="Segoe UI" w:eastAsia="Segoe UI" w:hAnsi="Segoe UI" w:cs="Segoe UI"/>
              <w:sz w:val="24"/>
              <w:szCs w:val="24"/>
            </w:rPr>
          </w:rPrChange>
        </w:rPr>
        <w:pPrChange w:id="1160" w:author="JN Marcos" w:date="2015-12-07T20:06:00Z">
          <w:pPr>
            <w:pStyle w:val="PargrafodaLista"/>
            <w:numPr>
              <w:numId w:val="10"/>
            </w:numPr>
            <w:spacing w:line="240" w:lineRule="auto"/>
            <w:ind w:hanging="360"/>
            <w:jc w:val="both"/>
          </w:pPr>
        </w:pPrChange>
      </w:pPr>
      <w:del w:id="1161" w:author="JN Marcos" w:date="2015-12-07T16:44:00Z">
        <w:r w:rsidRPr="0018508E" w:rsidDel="00B935C2">
          <w:rPr>
            <w:rPrChange w:id="1162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Cada aluno tem um</w:delText>
        </w:r>
        <w:r w:rsidR="22CB90F4" w:rsidRPr="0018508E" w:rsidDel="00B935C2">
          <w:rPr>
            <w:rPrChange w:id="1163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histórico </w:delText>
        </w:r>
        <w:r w:rsidRPr="0018508E" w:rsidDel="00B935C2">
          <w:rPr>
            <w:rPrChange w:id="1164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na qual est</w:delText>
        </w:r>
        <w:r w:rsidR="22CB90F4" w:rsidRPr="0018508E" w:rsidDel="00B935C2">
          <w:rPr>
            <w:rPrChange w:id="1165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á disponível </w:delText>
        </w:r>
        <w:r w:rsidRPr="0018508E" w:rsidDel="00B935C2">
          <w:rPr>
            <w:rPrChange w:id="1166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informações de </w:delText>
        </w:r>
        <w:r w:rsidR="22CB90F4" w:rsidRPr="0018508E" w:rsidDel="00B935C2">
          <w:rPr>
            <w:rPrChange w:id="1167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todas as </w:delText>
        </w:r>
        <w:r w:rsidRPr="0018508E" w:rsidDel="00B935C2">
          <w:rPr>
            <w:rPrChange w:id="1168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disciplinas</w:delText>
        </w:r>
        <w:r w:rsidR="22CB90F4" w:rsidRPr="0018508E" w:rsidDel="00B935C2">
          <w:rPr>
            <w:rPrChange w:id="1169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pagas </w:delText>
        </w:r>
        <w:r w:rsidRPr="0018508E" w:rsidDel="00B935C2">
          <w:rPr>
            <w:rPrChange w:id="1170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até o período vigente. </w:delText>
        </w:r>
        <w:r w:rsidR="22CB90F4" w:rsidRPr="0018508E" w:rsidDel="00B935C2">
          <w:rPr>
            <w:rPrChange w:id="1171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O histórico está associado ao CPF do aluno</w:delText>
        </w:r>
        <w:r w:rsidR="007A4E4E" w:rsidRPr="0018508E" w:rsidDel="00B935C2">
          <w:rPr>
            <w:rPrChange w:id="1172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. O histórico também tem informação sobre </w:delText>
        </w:r>
        <w:r w:rsidR="00086C3A" w:rsidRPr="0018508E" w:rsidDel="00B935C2">
          <w:rPr>
            <w:rPrChange w:id="1173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as médias</w:delText>
        </w:r>
        <w:r w:rsidR="22CB90F4" w:rsidRPr="0018508E" w:rsidDel="00B935C2">
          <w:rPr>
            <w:rPrChange w:id="1174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por período </w:delText>
        </w:r>
        <w:r w:rsidR="00086C3A" w:rsidRPr="0018508E" w:rsidDel="00B935C2">
          <w:rPr>
            <w:rPrChange w:id="1175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e geral</w:delText>
        </w:r>
        <w:r w:rsidR="22CB90F4" w:rsidRPr="0018508E" w:rsidDel="00B935C2">
          <w:rPr>
            <w:rPrChange w:id="1176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do aluno.</w:delText>
        </w:r>
      </w:del>
    </w:p>
    <w:p w14:paraId="58B0C62E" w14:textId="721DEEB9" w:rsidR="376B05F5" w:rsidRPr="0018508E" w:rsidDel="00B935C2" w:rsidRDefault="376B05F5" w:rsidP="009D4501">
      <w:pPr>
        <w:pStyle w:val="PargrafodaLista"/>
        <w:rPr>
          <w:del w:id="1177" w:author="JN Marcos" w:date="2015-12-07T16:44:00Z"/>
          <w:rPrChange w:id="1178" w:author="JN Marcos" w:date="2015-12-07T19:56:00Z">
            <w:rPr>
              <w:del w:id="1179" w:author="JN Marcos" w:date="2015-12-07T16:44:00Z"/>
            </w:rPr>
          </w:rPrChange>
        </w:rPr>
        <w:pPrChange w:id="1180" w:author="JN Marcos" w:date="2015-12-07T20:06:00Z">
          <w:pPr/>
        </w:pPrChange>
      </w:pPr>
    </w:p>
    <w:p w14:paraId="03389881" w14:textId="0EB2744A" w:rsidR="00BA541E" w:rsidRPr="0018508E" w:rsidDel="00B935C2" w:rsidRDefault="1CBA9C19" w:rsidP="009D4501">
      <w:pPr>
        <w:pStyle w:val="PargrafodaLista"/>
        <w:rPr>
          <w:ins w:id="1181" w:author="Guilherme Melo" w:date="2015-10-03T18:16:00Z"/>
          <w:del w:id="1182" w:author="JN Marcos" w:date="2015-12-07T16:44:00Z"/>
          <w:rPrChange w:id="1183" w:author="JN Marcos" w:date="2015-12-07T19:56:00Z">
            <w:rPr>
              <w:ins w:id="1184" w:author="Guilherme Melo" w:date="2015-10-03T18:16:00Z"/>
              <w:del w:id="1185" w:author="JN Marcos" w:date="2015-12-07T16:44:00Z"/>
              <w:rFonts w:ascii="Segoe UI" w:eastAsia="Segoe UI" w:hAnsi="Segoe UI" w:cs="Segoe UI"/>
              <w:sz w:val="24"/>
              <w:szCs w:val="24"/>
            </w:rPr>
          </w:rPrChange>
        </w:rPr>
        <w:pPrChange w:id="1186" w:author="JN Marcos" w:date="2015-12-07T20:06:00Z">
          <w:pPr>
            <w:numPr>
              <w:numId w:val="10"/>
            </w:numPr>
            <w:spacing w:line="240" w:lineRule="auto"/>
            <w:ind w:left="720" w:hanging="360"/>
            <w:jc w:val="both"/>
          </w:pPr>
        </w:pPrChange>
      </w:pPr>
      <w:del w:id="1187" w:author="JN Marcos" w:date="2015-12-07T16:44:00Z">
        <w:r w:rsidRPr="0018508E" w:rsidDel="00B935C2">
          <w:rPr>
            <w:rPrChange w:id="1188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Cada professor pode disponibilizar material de estudo (livros, artigos ou material WEB) aos alunos de uma determinada disciplina. Sobre</w:delText>
        </w:r>
        <w:r w:rsidR="00414F16" w:rsidRPr="0018508E" w:rsidDel="00B935C2">
          <w:rPr>
            <w:rPrChange w:id="1189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esses materiais há fonte, tipo</w:delText>
        </w:r>
        <w:r w:rsidRPr="0018508E" w:rsidDel="00B935C2">
          <w:rPr>
            <w:rPrChange w:id="1190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,</w:delText>
        </w:r>
        <w:r w:rsidR="00414F16" w:rsidRPr="0018508E" w:rsidDel="00B935C2">
          <w:rPr>
            <w:rPrChange w:id="1191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</w:delText>
        </w:r>
        <w:r w:rsidRPr="0018508E" w:rsidDel="00B935C2">
          <w:rPr>
            <w:rPrChange w:id="1192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descrição e código do curso vinculado.</w:delText>
        </w:r>
      </w:del>
    </w:p>
    <w:p w14:paraId="6FE75783" w14:textId="6F23FC25" w:rsidR="00BA541E" w:rsidRPr="0018508E" w:rsidDel="00B935C2" w:rsidRDefault="00BA541E" w:rsidP="009D4501">
      <w:pPr>
        <w:pStyle w:val="PargrafodaLista"/>
        <w:rPr>
          <w:ins w:id="1193" w:author="Guilherme Melo" w:date="2015-10-03T18:16:00Z"/>
          <w:del w:id="1194" w:author="JN Marcos" w:date="2015-12-07T16:44:00Z"/>
          <w:rPrChange w:id="1195" w:author="JN Marcos" w:date="2015-12-07T19:56:00Z">
            <w:rPr>
              <w:ins w:id="1196" w:author="Guilherme Melo" w:date="2015-10-03T18:16:00Z"/>
              <w:del w:id="1197" w:author="JN Marcos" w:date="2015-12-07T16:44:00Z"/>
              <w:rFonts w:ascii="Segoe UI" w:eastAsia="Segoe UI" w:hAnsi="Segoe UI" w:cs="Segoe UI"/>
              <w:sz w:val="24"/>
              <w:szCs w:val="24"/>
            </w:rPr>
          </w:rPrChange>
        </w:rPr>
        <w:pPrChange w:id="1198" w:author="JN Marcos" w:date="2015-12-07T20:06:00Z">
          <w:pPr>
            <w:numPr>
              <w:numId w:val="10"/>
            </w:numPr>
            <w:spacing w:line="240" w:lineRule="auto"/>
            <w:ind w:left="720" w:hanging="360"/>
            <w:jc w:val="both"/>
          </w:pPr>
        </w:pPrChange>
      </w:pPr>
    </w:p>
    <w:p w14:paraId="328FFF47" w14:textId="0544BB25" w:rsidR="00AC44B6" w:rsidRPr="0018508E" w:rsidDel="00B935C2" w:rsidRDefault="1CBA9C19" w:rsidP="009D4501">
      <w:pPr>
        <w:pStyle w:val="PargrafodaLista"/>
        <w:rPr>
          <w:del w:id="1199" w:author="JN Marcos" w:date="2015-12-07T16:44:00Z"/>
          <w:rPrChange w:id="1200" w:author="JN Marcos" w:date="2015-12-07T19:56:00Z">
            <w:rPr>
              <w:del w:id="1201" w:author="JN Marcos" w:date="2015-12-07T16:44:00Z"/>
              <w:rFonts w:ascii="Segoe UI" w:eastAsia="Segoe UI" w:hAnsi="Segoe UI" w:cs="Segoe UI"/>
              <w:sz w:val="24"/>
              <w:szCs w:val="24"/>
            </w:rPr>
          </w:rPrChange>
        </w:rPr>
        <w:pPrChange w:id="1202" w:author="JN Marcos" w:date="2015-12-07T20:06:00Z">
          <w:pPr>
            <w:numPr>
              <w:numId w:val="10"/>
            </w:numPr>
            <w:spacing w:line="240" w:lineRule="auto"/>
            <w:ind w:left="720" w:hanging="360"/>
            <w:jc w:val="both"/>
          </w:pPr>
        </w:pPrChange>
      </w:pPr>
      <w:del w:id="1203" w:author="JN Marcos" w:date="2015-12-07T16:44:00Z">
        <w:r w:rsidRPr="0018508E" w:rsidDel="00B935C2">
          <w:rPr>
            <w:rPrChange w:id="1204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</w:delText>
        </w:r>
      </w:del>
    </w:p>
    <w:p w14:paraId="4271BAA0" w14:textId="014150C9" w:rsidR="00B57827" w:rsidRPr="0018508E" w:rsidDel="000A71EF" w:rsidRDefault="00B57827" w:rsidP="009D4501">
      <w:pPr>
        <w:pStyle w:val="PargrafodaLista"/>
        <w:rPr>
          <w:ins w:id="1205" w:author="Guilherme Melo" w:date="2015-10-04T00:09:00Z"/>
          <w:del w:id="1206" w:author="JN Marcos" w:date="2015-10-02T23:34:00Z"/>
          <w:rPrChange w:id="1207" w:author="JN Marcos" w:date="2015-12-07T19:56:00Z">
            <w:rPr>
              <w:ins w:id="1208" w:author="Guilherme Melo" w:date="2015-10-04T00:09:00Z"/>
              <w:del w:id="1209" w:author="JN Marcos" w:date="2015-10-02T23:34:00Z"/>
              <w:rFonts w:ascii="Segoe UI" w:eastAsia="Segoe UI" w:hAnsi="Segoe UI" w:cs="Segoe UI"/>
              <w:sz w:val="24"/>
              <w:szCs w:val="24"/>
            </w:rPr>
          </w:rPrChange>
        </w:rPr>
        <w:pPrChange w:id="1210" w:author="JN Marcos" w:date="2015-12-07T20:06:00Z">
          <w:pPr>
            <w:pStyle w:val="PargrafodaLista"/>
            <w:numPr>
              <w:numId w:val="10"/>
            </w:numPr>
            <w:ind w:hanging="360"/>
            <w:jc w:val="both"/>
          </w:pPr>
        </w:pPrChange>
      </w:pPr>
    </w:p>
    <w:p w14:paraId="771682C4" w14:textId="014150C9" w:rsidR="00B57827" w:rsidRPr="0018508E" w:rsidDel="000A71EF" w:rsidRDefault="00B57827" w:rsidP="009D4501">
      <w:pPr>
        <w:pStyle w:val="PargrafodaLista"/>
        <w:rPr>
          <w:ins w:id="1211" w:author="Guilherme Melo" w:date="2015-10-04T00:11:00Z"/>
          <w:del w:id="1212" w:author="JN Marcos" w:date="2015-10-02T23:34:00Z"/>
          <w:rPrChange w:id="1213" w:author="JN Marcos" w:date="2015-12-07T19:56:00Z">
            <w:rPr>
              <w:ins w:id="1214" w:author="Guilherme Melo" w:date="2015-10-04T00:11:00Z"/>
              <w:del w:id="1215" w:author="JN Marcos" w:date="2015-10-02T23:34:00Z"/>
              <w:rFonts w:ascii="Segoe UI" w:eastAsia="Segoe UI" w:hAnsi="Segoe UI" w:cs="Segoe UI"/>
              <w:sz w:val="24"/>
              <w:szCs w:val="24"/>
            </w:rPr>
          </w:rPrChange>
        </w:rPr>
        <w:pPrChange w:id="1216" w:author="JN Marcos" w:date="2015-12-07T20:06:00Z">
          <w:pPr>
            <w:pStyle w:val="PargrafodaLista"/>
            <w:numPr>
              <w:numId w:val="10"/>
            </w:numPr>
            <w:ind w:hanging="360"/>
            <w:jc w:val="both"/>
          </w:pPr>
        </w:pPrChange>
      </w:pPr>
    </w:p>
    <w:p w14:paraId="75712ECA" w14:textId="014150C9" w:rsidR="00B57827" w:rsidRPr="0018508E" w:rsidDel="000A71EF" w:rsidRDefault="00B57827" w:rsidP="009D4501">
      <w:pPr>
        <w:pStyle w:val="PargrafodaLista"/>
        <w:rPr>
          <w:ins w:id="1217" w:author="Guilherme Melo" w:date="2015-10-04T00:12:00Z"/>
          <w:del w:id="1218" w:author="JN Marcos" w:date="2015-10-02T23:34:00Z"/>
          <w:rPrChange w:id="1219" w:author="JN Marcos" w:date="2015-12-07T19:56:00Z">
            <w:rPr>
              <w:ins w:id="1220" w:author="Guilherme Melo" w:date="2015-10-04T00:12:00Z"/>
              <w:del w:id="1221" w:author="JN Marcos" w:date="2015-10-02T23:34:00Z"/>
              <w:rFonts w:ascii="Segoe UI" w:eastAsia="Segoe UI" w:hAnsi="Segoe UI" w:cs="Segoe UI"/>
              <w:sz w:val="24"/>
              <w:szCs w:val="24"/>
            </w:rPr>
          </w:rPrChange>
        </w:rPr>
        <w:pPrChange w:id="1222" w:author="JN Marcos" w:date="2015-12-07T20:06:00Z">
          <w:pPr>
            <w:pStyle w:val="PargrafodaLista"/>
            <w:numPr>
              <w:numId w:val="10"/>
            </w:numPr>
            <w:ind w:hanging="360"/>
            <w:jc w:val="both"/>
          </w:pPr>
        </w:pPrChange>
      </w:pPr>
    </w:p>
    <w:p w14:paraId="1D83B615" w14:textId="7C81EE9D" w:rsidR="00B57827" w:rsidRPr="0018508E" w:rsidDel="000A71EF" w:rsidRDefault="004E658E" w:rsidP="009D4501">
      <w:pPr>
        <w:pStyle w:val="PargrafodaLista"/>
        <w:rPr>
          <w:del w:id="1223" w:author="JN Marcos" w:date="2015-10-02T23:34:00Z"/>
          <w:rFonts w:eastAsia="Arial"/>
          <w:rPrChange w:id="1224" w:author="JN Marcos" w:date="2015-12-07T19:56:00Z">
            <w:rPr>
              <w:del w:id="1225" w:author="JN Marcos" w:date="2015-10-02T23:34:00Z"/>
              <w:rFonts w:ascii="Segoe UI" w:eastAsia="Segoe UI" w:hAnsi="Segoe UI" w:cs="Segoe UI"/>
              <w:sz w:val="24"/>
              <w:szCs w:val="24"/>
            </w:rPr>
          </w:rPrChange>
        </w:rPr>
        <w:pPrChange w:id="1226" w:author="JN Marcos" w:date="2015-12-07T20:06:00Z">
          <w:pPr>
            <w:pStyle w:val="PargrafodaLista"/>
            <w:numPr>
              <w:numId w:val="10"/>
            </w:numPr>
            <w:spacing w:line="240" w:lineRule="auto"/>
            <w:ind w:hanging="360"/>
            <w:jc w:val="both"/>
          </w:pPr>
        </w:pPrChange>
      </w:pPr>
      <w:del w:id="1227" w:author="JN Marcos" w:date="2015-12-07T16:44:00Z">
        <w:r w:rsidRPr="0018508E" w:rsidDel="00B935C2">
          <w:rPr>
            <w:rPrChange w:id="1228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Todo o </w:delText>
        </w:r>
        <w:r w:rsidR="1CBA9C19" w:rsidRPr="0018508E" w:rsidDel="00B935C2">
          <w:rPr>
            <w:rPrChange w:id="1229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curso deve conter: grade de disciplinas do curso e um coordenador. O coordenador é um professor com funções especiais, como tomar decisões em relação às disciplinas disponíveis, professores que ministram aulas de cada disciplina em determinado período e organização do planejamento do curso (grade curricular). Um coordenador deve </w:delText>
        </w:r>
        <w:r w:rsidR="00414F16" w:rsidRPr="0018508E" w:rsidDel="00B935C2">
          <w:rPr>
            <w:rPrChange w:id="1230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administrar</w:delText>
        </w:r>
        <w:r w:rsidR="1CBA9C19" w:rsidRPr="0018508E" w:rsidDel="00B935C2">
          <w:rPr>
            <w:rPrChange w:id="1231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um curso e um curso é administrado por um único professor.</w:delText>
        </w:r>
      </w:del>
    </w:p>
    <w:p w14:paraId="03E6433B" w14:textId="1FABF765" w:rsidR="000A71EF" w:rsidRPr="0018508E" w:rsidDel="00B935C2" w:rsidRDefault="000A71EF" w:rsidP="009D4501">
      <w:pPr>
        <w:pStyle w:val="PargrafodaLista"/>
        <w:rPr>
          <w:ins w:id="1232" w:author="Guilherme Melo" w:date="2015-10-03T18:00:00Z"/>
          <w:del w:id="1233" w:author="JN Marcos" w:date="2015-12-07T16:44:00Z"/>
          <w:rPrChange w:id="1234" w:author="JN Marcos" w:date="2015-12-07T19:56:00Z">
            <w:rPr>
              <w:ins w:id="1235" w:author="Guilherme Melo" w:date="2015-10-03T18:00:00Z"/>
              <w:del w:id="1236" w:author="JN Marcos" w:date="2015-12-07T16:44:00Z"/>
              <w:rFonts w:ascii="Segoe UI" w:eastAsia="Segoe UI" w:hAnsi="Segoe UI" w:cs="Segoe UI"/>
              <w:sz w:val="24"/>
              <w:szCs w:val="24"/>
            </w:rPr>
          </w:rPrChange>
        </w:rPr>
        <w:pPrChange w:id="1237" w:author="JN Marcos" w:date="2015-12-07T20:06:00Z">
          <w:pPr>
            <w:numPr>
              <w:numId w:val="10"/>
            </w:numPr>
            <w:spacing w:line="240" w:lineRule="auto"/>
            <w:ind w:left="720" w:hanging="360"/>
            <w:jc w:val="both"/>
          </w:pPr>
        </w:pPrChange>
      </w:pPr>
    </w:p>
    <w:p w14:paraId="17B220DF" w14:textId="533BAC0C" w:rsidR="289E856B" w:rsidRPr="0018508E" w:rsidDel="17A54DA0" w:rsidRDefault="289E856B" w:rsidP="009D4501">
      <w:pPr>
        <w:pStyle w:val="PargrafodaLista"/>
        <w:rPr>
          <w:ins w:id="1238" w:author="Guilherme Melo" w:date="2015-10-02T23:34:00Z"/>
          <w:del w:id="1239" w:author="JN Marcos" w:date="2015-10-02T23:35:00Z"/>
          <w:rFonts w:eastAsia="Arial"/>
          <w:rPrChange w:id="1240" w:author="JN Marcos" w:date="2015-12-07T19:56:00Z">
            <w:rPr>
              <w:ins w:id="1241" w:author="Guilherme Melo" w:date="2015-10-02T23:34:00Z"/>
              <w:del w:id="1242" w:author="JN Marcos" w:date="2015-10-02T23:35:00Z"/>
              <w:rFonts w:ascii="Arial" w:eastAsia="Arial" w:hAnsi="Arial" w:cs="Arial"/>
              <w:sz w:val="24"/>
              <w:szCs w:val="24"/>
            </w:rPr>
          </w:rPrChange>
        </w:rPr>
        <w:pPrChange w:id="1243" w:author="JN Marcos" w:date="2015-12-07T20:06:00Z">
          <w:pPr>
            <w:pStyle w:val="PargrafodaLista"/>
            <w:numPr>
              <w:numId w:val="10"/>
            </w:numPr>
            <w:spacing w:line="240" w:lineRule="auto"/>
            <w:ind w:hanging="360"/>
            <w:jc w:val="both"/>
          </w:pPr>
        </w:pPrChange>
      </w:pPr>
      <w:del w:id="1244" w:author="JN Marcos" w:date="2015-12-07T16:44:00Z">
        <w:r w:rsidRPr="0018508E" w:rsidDel="00B935C2">
          <w:rPr>
            <w:rFonts w:eastAsia="Arial"/>
            <w:rPrChange w:id="1245" w:author="JN Marcos" w:date="2015-12-07T19:56:00Z">
              <w:rPr/>
            </w:rPrChange>
          </w:rPr>
          <w:delText>em um determinado curso, é necessário que o aluno esteja matriculado ao menos em três disciplinas e no máximo em dez, sendo, ao mínimo duas disciplinas tidas como obrigatórias.</w:delText>
        </w:r>
      </w:del>
    </w:p>
    <w:p w14:paraId="1E0B3ED4" w14:textId="39FECEC0" w:rsidR="289E856B" w:rsidRPr="0018508E" w:rsidDel="17A54DA0" w:rsidRDefault="289E856B" w:rsidP="009D4501">
      <w:pPr>
        <w:pStyle w:val="PargrafodaLista"/>
        <w:rPr>
          <w:ins w:id="1246" w:author="Guilherme Melo" w:date="2015-10-02T23:34:00Z"/>
          <w:del w:id="1247" w:author="JN Marcos" w:date="2015-10-02T23:35:00Z"/>
          <w:rPrChange w:id="1248" w:author="JN Marcos" w:date="2015-12-07T19:56:00Z">
            <w:rPr>
              <w:ins w:id="1249" w:author="Guilherme Melo" w:date="2015-10-02T23:34:00Z"/>
              <w:del w:id="1250" w:author="JN Marcos" w:date="2015-10-02T23:35:00Z"/>
            </w:rPr>
          </w:rPrChange>
        </w:rPr>
        <w:pPrChange w:id="1251" w:author="JN Marcos" w:date="2015-12-07T20:06:00Z">
          <w:pPr/>
        </w:pPrChange>
      </w:pPr>
    </w:p>
    <w:p w14:paraId="7C424CEF" w14:textId="58B586A1" w:rsidR="289E856B" w:rsidRPr="0018508E" w:rsidDel="00B935C2" w:rsidRDefault="289E856B" w:rsidP="009D4501">
      <w:pPr>
        <w:pStyle w:val="PargrafodaLista"/>
        <w:rPr>
          <w:del w:id="1252" w:author="JN Marcos" w:date="2015-12-07T16:44:00Z"/>
          <w:rFonts w:eastAsia="Arial"/>
          <w:rPrChange w:id="1253" w:author="JN Marcos" w:date="2015-12-07T19:56:00Z">
            <w:rPr>
              <w:del w:id="1254" w:author="JN Marcos" w:date="2015-12-07T16:44:00Z"/>
              <w:rFonts w:ascii="Arial" w:eastAsia="Arial" w:hAnsi="Arial" w:cs="Arial"/>
              <w:sz w:val="24"/>
              <w:szCs w:val="24"/>
            </w:rPr>
          </w:rPrChange>
        </w:rPr>
        <w:pPrChange w:id="1255" w:author="JN Marcos" w:date="2015-12-07T20:06:00Z">
          <w:pPr>
            <w:spacing w:line="240" w:lineRule="auto"/>
            <w:jc w:val="both"/>
          </w:pPr>
        </w:pPrChange>
      </w:pPr>
      <w:del w:id="1256" w:author="JN Marcos" w:date="2015-12-07T16:44:00Z">
        <w:r w:rsidRPr="0018508E" w:rsidDel="00B935C2">
          <w:rPr>
            <w:rFonts w:eastAsia="Arial"/>
            <w:rPrChange w:id="1257" w:author="JN Marcos" w:date="2015-12-07T19:56:00Z">
              <w:rPr/>
            </w:rPrChange>
          </w:rPr>
          <w:delText>O número de protocolo da matricula em um curso será gerado automaticamente pelo sistema, porém não aleatório.</w:delText>
        </w:r>
      </w:del>
    </w:p>
    <w:p w14:paraId="6F8DDCF1" w14:textId="771500A3" w:rsidR="289E856B" w:rsidRPr="0018508E" w:rsidDel="17A54DA0" w:rsidRDefault="289E856B" w:rsidP="009D4501">
      <w:pPr>
        <w:pStyle w:val="PargrafodaLista"/>
        <w:rPr>
          <w:ins w:id="1258" w:author="Guilherme Melo" w:date="2015-10-02T23:34:00Z"/>
          <w:del w:id="1259" w:author="JN Marcos" w:date="2015-10-02T23:35:00Z"/>
          <w:rFonts w:eastAsia="Arial,"/>
          <w:rPrChange w:id="1260" w:author="JN Marcos" w:date="2015-12-07T19:56:00Z">
            <w:rPr>
              <w:ins w:id="1261" w:author="Guilherme Melo" w:date="2015-10-02T23:34:00Z"/>
              <w:del w:id="1262" w:author="JN Marcos" w:date="2015-10-02T23:35:00Z"/>
              <w:rFonts w:ascii="Arial," w:eastAsia="Arial," w:hAnsi="Arial," w:cs="Arial,"/>
              <w:sz w:val="24"/>
              <w:szCs w:val="24"/>
            </w:rPr>
          </w:rPrChange>
        </w:rPr>
        <w:pPrChange w:id="1263" w:author="JN Marcos" w:date="2015-12-07T20:06:00Z">
          <w:pPr/>
        </w:pPrChange>
      </w:pPr>
    </w:p>
    <w:p w14:paraId="639F1CA6" w14:textId="2825D33B" w:rsidR="289E856B" w:rsidRPr="0018508E" w:rsidDel="17A54DA0" w:rsidRDefault="289E856B" w:rsidP="009D4501">
      <w:pPr>
        <w:pStyle w:val="PargrafodaLista"/>
        <w:rPr>
          <w:ins w:id="1264" w:author="Guilherme Melo" w:date="2015-10-02T23:34:00Z"/>
          <w:del w:id="1265" w:author="JN Marcos" w:date="2015-10-02T23:35:00Z"/>
          <w:rPrChange w:id="1266" w:author="JN Marcos" w:date="2015-12-07T19:56:00Z">
            <w:rPr>
              <w:ins w:id="1267" w:author="Guilherme Melo" w:date="2015-10-02T23:34:00Z"/>
              <w:del w:id="1268" w:author="JN Marcos" w:date="2015-10-02T23:35:00Z"/>
            </w:rPr>
          </w:rPrChange>
        </w:rPr>
        <w:pPrChange w:id="1269" w:author="JN Marcos" w:date="2015-12-07T20:06:00Z">
          <w:pPr/>
        </w:pPrChange>
      </w:pPr>
    </w:p>
    <w:p w14:paraId="008A3252" w14:textId="308310C7" w:rsidR="289E856B" w:rsidRPr="0018508E" w:rsidDel="2CBE0086" w:rsidRDefault="289E856B" w:rsidP="009D4501">
      <w:pPr>
        <w:pStyle w:val="PargrafodaLista"/>
        <w:rPr>
          <w:ins w:id="1270" w:author="Guilherme Melo" w:date="2015-10-02T23:34:00Z"/>
          <w:del w:id="1271" w:author="JN Marcos" w:date="2015-10-02T23:35:00Z"/>
          <w:rFonts w:eastAsia="Arial"/>
          <w:rPrChange w:id="1272" w:author="JN Marcos" w:date="2015-12-07T19:56:00Z">
            <w:rPr>
              <w:ins w:id="1273" w:author="Guilherme Melo" w:date="2015-10-02T23:34:00Z"/>
              <w:del w:id="1274" w:author="JN Marcos" w:date="2015-10-02T23:35:00Z"/>
              <w:rFonts w:ascii="Arial" w:eastAsia="Arial" w:hAnsi="Arial" w:cs="Arial"/>
              <w:sz w:val="24"/>
              <w:szCs w:val="24"/>
            </w:rPr>
          </w:rPrChange>
        </w:rPr>
        <w:pPrChange w:id="1275" w:author="JN Marcos" w:date="2015-12-07T20:06:00Z">
          <w:pPr>
            <w:jc w:val="both"/>
          </w:pPr>
        </w:pPrChange>
      </w:pPr>
      <w:ins w:id="1276" w:author="Guilherme Melo" w:date="2015-10-02T23:34:00Z">
        <w:del w:id="1277" w:author="JN Marcos" w:date="2015-10-02T23:35:00Z">
          <w:r w:rsidRPr="0018508E" w:rsidDel="17A54DA0">
            <w:rPr>
              <w:rFonts w:eastAsia="Arial"/>
              <w:rPrChange w:id="1278" w:author="JN Marcos" w:date="2015-12-07T19:56:00Z">
                <w:rPr/>
              </w:rPrChange>
            </w:rPr>
            <w:delText>U</w:delText>
          </w:r>
        </w:del>
      </w:ins>
    </w:p>
    <w:p w14:paraId="042CFEF7" w14:textId="2BC41E4A" w:rsidR="289E856B" w:rsidRPr="0018508E" w:rsidDel="2CBE0086" w:rsidRDefault="289E856B" w:rsidP="009D4501">
      <w:pPr>
        <w:pStyle w:val="PargrafodaLista"/>
        <w:rPr>
          <w:ins w:id="1279" w:author="Guilherme Melo" w:date="2015-10-02T23:34:00Z"/>
          <w:del w:id="1280" w:author="JN Marcos" w:date="2015-10-02T23:35:00Z"/>
          <w:rPrChange w:id="1281" w:author="JN Marcos" w:date="2015-12-07T19:56:00Z">
            <w:rPr>
              <w:ins w:id="1282" w:author="Guilherme Melo" w:date="2015-10-02T23:34:00Z"/>
              <w:del w:id="1283" w:author="JN Marcos" w:date="2015-10-02T23:35:00Z"/>
            </w:rPr>
          </w:rPrChange>
        </w:rPr>
        <w:pPrChange w:id="1284" w:author="JN Marcos" w:date="2015-12-07T20:06:00Z">
          <w:pPr/>
        </w:pPrChange>
      </w:pPr>
    </w:p>
    <w:p w14:paraId="00CD03DA" w14:textId="7BC6694B" w:rsidR="519D2641" w:rsidRPr="0018508E" w:rsidDel="00B935C2" w:rsidRDefault="519D2641" w:rsidP="009D4501">
      <w:pPr>
        <w:pStyle w:val="PargrafodaLista"/>
        <w:rPr>
          <w:del w:id="1285" w:author="JN Marcos" w:date="2015-12-07T16:44:00Z"/>
          <w:rFonts w:eastAsia="Arial"/>
          <w:rPrChange w:id="1286" w:author="JN Marcos" w:date="2015-12-07T19:56:00Z">
            <w:rPr>
              <w:del w:id="1287" w:author="JN Marcos" w:date="2015-12-07T16:44:00Z"/>
              <w:rFonts w:ascii="Arial" w:eastAsia="Arial" w:hAnsi="Arial" w:cs="Arial"/>
              <w:sz w:val="24"/>
              <w:szCs w:val="24"/>
            </w:rPr>
          </w:rPrChange>
        </w:rPr>
        <w:pPrChange w:id="1288" w:author="JN Marcos" w:date="2015-12-07T20:06:00Z">
          <w:pPr>
            <w:spacing w:line="240" w:lineRule="auto"/>
            <w:jc w:val="both"/>
          </w:pPr>
        </w:pPrChange>
      </w:pPr>
    </w:p>
    <w:p w14:paraId="583A20A4" w14:textId="44579B69" w:rsidR="7E8E18DB" w:rsidRPr="0018508E" w:rsidDel="00B935C2" w:rsidRDefault="7E8E18DB" w:rsidP="009D4501">
      <w:pPr>
        <w:pStyle w:val="PargrafodaLista"/>
        <w:rPr>
          <w:del w:id="1289" w:author="JN Marcos" w:date="2015-12-07T16:44:00Z"/>
          <w:rPrChange w:id="1290" w:author="JN Marcos" w:date="2015-12-07T19:56:00Z">
            <w:rPr>
              <w:del w:id="1291" w:author="JN Marcos" w:date="2015-12-07T16:44:00Z"/>
            </w:rPr>
          </w:rPrChange>
        </w:rPr>
        <w:pPrChange w:id="1292" w:author="JN Marcos" w:date="2015-12-07T20:06:00Z">
          <w:pPr/>
        </w:pPrChange>
      </w:pPr>
    </w:p>
    <w:p w14:paraId="796BF16A" w14:textId="1CA908B3" w:rsidR="13F60189" w:rsidRPr="0018508E" w:rsidDel="001E5F14" w:rsidRDefault="13F60189" w:rsidP="009D4501">
      <w:pPr>
        <w:pStyle w:val="PargrafodaLista"/>
        <w:rPr>
          <w:del w:id="1293" w:author="JN Marcos" w:date="2015-10-03T15:31:00Z"/>
          <w:rPrChange w:id="1294" w:author="JN Marcos" w:date="2015-12-07T19:56:00Z">
            <w:rPr>
              <w:del w:id="1295" w:author="JN Marcos" w:date="2015-10-03T15:31:00Z"/>
              <w:rFonts w:ascii="Arial," w:eastAsia="Arial," w:hAnsi="Arial," w:cs="Arial,"/>
              <w:sz w:val="24"/>
              <w:szCs w:val="24"/>
            </w:rPr>
          </w:rPrChange>
        </w:rPr>
        <w:pPrChange w:id="1296" w:author="JN Marcos" w:date="2015-12-07T20:06:00Z">
          <w:pPr>
            <w:pStyle w:val="PargrafodaLista"/>
            <w:numPr>
              <w:numId w:val="10"/>
            </w:numPr>
            <w:spacing w:line="240" w:lineRule="auto"/>
            <w:ind w:hanging="360"/>
            <w:jc w:val="both"/>
          </w:pPr>
        </w:pPrChange>
      </w:pPr>
    </w:p>
    <w:p w14:paraId="3DDDE4B0" w14:textId="3A011375" w:rsidR="5FA51B7A" w:rsidRPr="0018508E" w:rsidDel="001E5F14" w:rsidRDefault="5FA51B7A" w:rsidP="009D4501">
      <w:pPr>
        <w:pStyle w:val="PargrafodaLista"/>
        <w:rPr>
          <w:del w:id="1297" w:author="JN Marcos" w:date="2015-10-03T15:31:00Z"/>
          <w:rPrChange w:id="1298" w:author="JN Marcos" w:date="2015-12-07T19:56:00Z">
            <w:rPr>
              <w:del w:id="1299" w:author="JN Marcos" w:date="2015-10-03T15:31:00Z"/>
            </w:rPr>
          </w:rPrChange>
        </w:rPr>
        <w:pPrChange w:id="1300" w:author="JN Marcos" w:date="2015-12-07T20:06:00Z">
          <w:pPr/>
        </w:pPrChange>
      </w:pPr>
    </w:p>
    <w:p w14:paraId="25D28901" w14:textId="3CCDFE88" w:rsidR="3977CC4A" w:rsidRPr="0018508E" w:rsidDel="00B935C2" w:rsidRDefault="63638D84" w:rsidP="009D4501">
      <w:pPr>
        <w:pStyle w:val="PargrafodaLista"/>
        <w:rPr>
          <w:del w:id="1301" w:author="JN Marcos" w:date="2015-12-07T16:44:00Z"/>
          <w:rPrChange w:id="1302" w:author="JN Marcos" w:date="2015-12-07T19:56:00Z">
            <w:rPr>
              <w:del w:id="1303" w:author="JN Marcos" w:date="2015-12-07T16:44:00Z"/>
              <w:rFonts w:ascii="Segoe UI" w:eastAsia="Segoe UI" w:hAnsi="Segoe UI" w:cs="Segoe UI"/>
              <w:sz w:val="24"/>
              <w:szCs w:val="24"/>
            </w:rPr>
          </w:rPrChange>
        </w:rPr>
        <w:pPrChange w:id="1304" w:author="JN Marcos" w:date="2015-12-07T20:06:00Z">
          <w:pPr>
            <w:pStyle w:val="PargrafodaLista"/>
            <w:numPr>
              <w:numId w:val="10"/>
            </w:numPr>
            <w:spacing w:line="240" w:lineRule="auto"/>
            <w:ind w:hanging="360"/>
            <w:jc w:val="both"/>
          </w:pPr>
        </w:pPrChange>
      </w:pPr>
      <w:ins w:id="1305" w:author="Guilherme Melo" w:date="2015-10-03T20:50:00Z">
        <w:del w:id="1306" w:author="JN Marcos" w:date="2015-12-07T16:44:00Z">
          <w:r w:rsidRPr="0018508E" w:rsidDel="00B935C2">
            <w:rPr>
              <w:rPrChange w:id="1307" w:author="JN Marcos" w:date="2015-12-07T19:56:00Z">
                <w:rPr/>
              </w:rPrChange>
            </w:rPr>
            <w:delText>Os cursos da universidade estão associados a um departamento específico, cada departamento deve possuir um ou mais cursos vinculados. O departamento deve ser chefiado por um professor e um professor chefia um departamento</w:delText>
          </w:r>
        </w:del>
        <w:del w:id="1308" w:author="JN Marcos" w:date="2015-10-03T15:30:00Z">
          <w:r w:rsidRPr="0018508E" w:rsidDel="002E2AA4">
            <w:rPr>
              <w:rPrChange w:id="1309" w:author="JN Marcos" w:date="2015-12-07T19:56:00Z">
                <w:rPr/>
              </w:rPrChange>
            </w:rPr>
            <w:delText xml:space="preserve"> </w:delText>
          </w:r>
        </w:del>
        <w:del w:id="1310" w:author="JN Marcos" w:date="2015-12-07T16:44:00Z">
          <w:r w:rsidRPr="0018508E" w:rsidDel="00B935C2">
            <w:rPr>
              <w:rPrChange w:id="1311" w:author="JN Marcos" w:date="2015-12-07T19:56:00Z">
                <w:rPr/>
              </w:rPrChange>
            </w:rPr>
            <w:delText xml:space="preserve">. O departamento é composto por vários professores e um professor deve </w:delText>
          </w:r>
        </w:del>
        <w:del w:id="1312" w:author="JN Marcos" w:date="2015-10-03T15:31:00Z">
          <w:r w:rsidRPr="0018508E" w:rsidDel="002E2AA4">
            <w:rPr>
              <w:rPrChange w:id="1313" w:author="JN Marcos" w:date="2015-12-07T19:56:00Z">
                <w:rPr/>
              </w:rPrChange>
            </w:rPr>
            <w:delText>está</w:delText>
          </w:r>
        </w:del>
        <w:del w:id="1314" w:author="JN Marcos" w:date="2015-12-07T16:44:00Z">
          <w:r w:rsidRPr="0018508E" w:rsidDel="00B935C2">
            <w:rPr>
              <w:rPrChange w:id="1315" w:author="JN Marcos" w:date="2015-12-07T19:56:00Z">
                <w:rPr/>
              </w:rPrChange>
            </w:rPr>
            <w:delText xml:space="preserve"> vinculado a um departamento. Cada departamento possui nome</w:delText>
          </w:r>
        </w:del>
      </w:ins>
      <w:ins w:id="1316" w:author="Guilherme Melo" w:date="2015-10-03T20:52:00Z">
        <w:del w:id="1317" w:author="JN Marcos" w:date="2015-12-07T16:44:00Z">
          <w:r w:rsidR="52191DE0" w:rsidRPr="0018508E" w:rsidDel="00B935C2">
            <w:rPr>
              <w:rPrChange w:id="1318" w:author="JN Marcos" w:date="2015-12-07T19:56:00Z">
                <w:rPr/>
              </w:rPrChange>
            </w:rPr>
            <w:delText xml:space="preserve"> </w:delText>
          </w:r>
        </w:del>
      </w:ins>
      <w:ins w:id="1319" w:author="Guilherme Melo" w:date="2015-10-03T20:51:00Z">
        <w:del w:id="1320" w:author="JN Marcos" w:date="2015-12-07T16:44:00Z">
          <w:r w:rsidR="2ACAEBB9" w:rsidRPr="0018508E" w:rsidDel="00B935C2">
            <w:rPr>
              <w:rPrChange w:id="1321" w:author="JN Marcos" w:date="2015-12-07T19:56:00Z">
                <w:rPr/>
              </w:rPrChange>
            </w:rPr>
            <w:delText>e</w:delText>
          </w:r>
        </w:del>
      </w:ins>
      <w:ins w:id="1322" w:author="Guilherme Melo" w:date="2015-10-03T20:50:00Z">
        <w:del w:id="1323" w:author="JN Marcos" w:date="2015-12-07T16:44:00Z">
          <w:r w:rsidRPr="0018508E" w:rsidDel="00B935C2">
            <w:rPr>
              <w:rPrChange w:id="1324" w:author="JN Marcos" w:date="2015-12-07T19:56:00Z">
                <w:rPr/>
              </w:rPrChange>
            </w:rPr>
            <w:delText xml:space="preserve"> </w:delText>
          </w:r>
        </w:del>
      </w:ins>
      <w:ins w:id="1325" w:author="Guilherme Melo" w:date="2015-10-03T20:52:00Z">
        <w:del w:id="1326" w:author="JN Marcos" w:date="2015-12-07T16:44:00Z">
          <w:r w:rsidR="52191DE0" w:rsidRPr="0018508E" w:rsidDel="00B935C2">
            <w:rPr>
              <w:rPrChange w:id="1327" w:author="JN Marcos" w:date="2015-12-07T19:56:00Z">
                <w:rPr/>
              </w:rPrChange>
            </w:rPr>
            <w:delText xml:space="preserve">número de </w:delText>
          </w:r>
        </w:del>
      </w:ins>
      <w:ins w:id="1328" w:author="Guilherme Melo" w:date="2015-10-03T20:50:00Z">
        <w:del w:id="1329" w:author="JN Marcos" w:date="2015-12-07T16:44:00Z">
          <w:r w:rsidRPr="0018508E" w:rsidDel="00B935C2">
            <w:rPr>
              <w:rPrChange w:id="1330" w:author="JN Marcos" w:date="2015-12-07T19:56:00Z">
                <w:rPr/>
              </w:rPrChange>
            </w:rPr>
            <w:delText>identificação</w:delText>
          </w:r>
        </w:del>
      </w:ins>
      <w:ins w:id="1331" w:author="Guilherme Melo" w:date="2015-10-03T20:52:00Z">
        <w:del w:id="1332" w:author="JN Marcos" w:date="2015-12-07T16:44:00Z">
          <w:r w:rsidR="52191DE0" w:rsidRPr="0018508E" w:rsidDel="00B935C2">
            <w:rPr>
              <w:rPrChange w:id="1333" w:author="JN Marcos" w:date="2015-12-07T19:56:00Z">
                <w:rPr/>
              </w:rPrChange>
            </w:rPr>
            <w:delText>.</w:delText>
          </w:r>
        </w:del>
      </w:ins>
    </w:p>
    <w:p w14:paraId="7F824650" w14:textId="0BE5ED9C" w:rsidR="578F0B0C" w:rsidRPr="0018508E" w:rsidDel="001E5F14" w:rsidRDefault="578F0B0C" w:rsidP="009D4501">
      <w:pPr>
        <w:pStyle w:val="PargrafodaLista"/>
        <w:rPr>
          <w:del w:id="1334" w:author="JN Marcos" w:date="2015-10-03T15:31:00Z"/>
          <w:rPrChange w:id="1335" w:author="JN Marcos" w:date="2015-12-07T19:56:00Z">
            <w:rPr>
              <w:del w:id="1336" w:author="JN Marcos" w:date="2015-10-03T15:31:00Z"/>
            </w:rPr>
          </w:rPrChange>
        </w:rPr>
        <w:pPrChange w:id="1337" w:author="JN Marcos" w:date="2015-12-07T20:06:00Z">
          <w:pPr/>
        </w:pPrChange>
      </w:pPr>
    </w:p>
    <w:p w14:paraId="528C4AD0" w14:textId="45AA87FE" w:rsidR="5F843D80" w:rsidRPr="0018508E" w:rsidDel="00B935C2" w:rsidRDefault="5F843D80" w:rsidP="009D4501">
      <w:pPr>
        <w:pStyle w:val="PargrafodaLista"/>
        <w:rPr>
          <w:ins w:id="1338" w:author="Guilherme Melo" w:date="2015-10-03T19:11:00Z"/>
          <w:del w:id="1339" w:author="JN Marcos" w:date="2015-12-07T16:44:00Z"/>
          <w:rPrChange w:id="1340" w:author="JN Marcos" w:date="2015-12-07T19:56:00Z">
            <w:rPr>
              <w:ins w:id="1341" w:author="Guilherme Melo" w:date="2015-10-03T19:11:00Z"/>
              <w:del w:id="1342" w:author="JN Marcos" w:date="2015-12-07T16:44:00Z"/>
            </w:rPr>
          </w:rPrChange>
        </w:rPr>
        <w:pPrChange w:id="1343" w:author="JN Marcos" w:date="2015-12-07T20:06:00Z">
          <w:pPr>
            <w:pStyle w:val="PargrafodaLista"/>
            <w:numPr>
              <w:numId w:val="10"/>
            </w:numPr>
            <w:spacing w:line="240" w:lineRule="auto"/>
            <w:ind w:hanging="360"/>
            <w:jc w:val="both"/>
          </w:pPr>
        </w:pPrChange>
      </w:pPr>
    </w:p>
    <w:p w14:paraId="27C2C097" w14:textId="55240A39" w:rsidR="578F0B0C" w:rsidRPr="0018508E" w:rsidRDefault="578F0B0C" w:rsidP="009D4501">
      <w:pPr>
        <w:pStyle w:val="PargrafodaLista"/>
        <w:numPr>
          <w:ilvl w:val="0"/>
          <w:numId w:val="10"/>
        </w:numPr>
        <w:spacing w:line="240" w:lineRule="auto"/>
        <w:jc w:val="both"/>
        <w:rPr>
          <w:rPrChange w:id="1344" w:author="JN Marcos" w:date="2015-12-07T19:56:00Z">
            <w:rPr/>
          </w:rPrChange>
        </w:rPr>
        <w:pPrChange w:id="1345" w:author="JN Marcos" w:date="2015-12-07T20:06:00Z">
          <w:pPr/>
        </w:pPrChange>
      </w:pPr>
    </w:p>
    <w:p w14:paraId="0125FAA2" w14:textId="5A012679" w:rsidR="00FE5737" w:rsidRPr="0018508E" w:rsidDel="009D4501" w:rsidRDefault="22CB90F4" w:rsidP="00311AF1">
      <w:pPr>
        <w:pStyle w:val="Ttulo1"/>
        <w:rPr>
          <w:del w:id="1346" w:author="JN Marcos" w:date="2015-12-07T20:06:00Z"/>
          <w:rFonts w:ascii="Calibri" w:eastAsia="Segoe UI" w:hAnsi="Calibri" w:cs="Segoe UI"/>
          <w:rPrChange w:id="1347" w:author="JN Marcos" w:date="2015-12-07T19:56:00Z">
            <w:rPr>
              <w:del w:id="1348" w:author="JN Marcos" w:date="2015-12-07T20:06:00Z"/>
              <w:rFonts w:ascii="Segoe UI" w:eastAsia="Segoe UI" w:hAnsi="Segoe UI" w:cs="Segoe UI"/>
            </w:rPr>
          </w:rPrChange>
        </w:rPr>
      </w:pPr>
      <w:bookmarkStart w:id="1349" w:name="_Toc437283094"/>
      <w:r w:rsidRPr="0018508E">
        <w:rPr>
          <w:rFonts w:ascii="Calibri" w:eastAsia="Segoe UI" w:hAnsi="Calibri" w:cs="Segoe UI"/>
          <w:rPrChange w:id="1350" w:author="JN Marcos" w:date="2015-12-07T19:56:00Z">
            <w:rPr>
              <w:rFonts w:ascii="Arial" w:hAnsi="Arial" w:cs="Arial"/>
            </w:rPr>
          </w:rPrChange>
        </w:rPr>
        <w:t>REQUESITOS NÃO FUNCIONAIS</w:t>
      </w:r>
      <w:bookmarkEnd w:id="1349"/>
    </w:p>
    <w:p w14:paraId="0EAA92FF" w14:textId="7F5F33AE" w:rsidR="22CB90F4" w:rsidRPr="009D4501" w:rsidRDefault="22CB90F4" w:rsidP="009D4501">
      <w:pPr>
        <w:pStyle w:val="Ttulo1"/>
        <w:rPr>
          <w:rFonts w:ascii="Calibri" w:hAnsi="Calibri" w:cs="Segoe UI"/>
          <w:rPrChange w:id="1351" w:author="JN Marcos" w:date="2015-12-07T20:06:00Z">
            <w:rPr>
              <w:rFonts w:ascii="Arial" w:hAnsi="Arial" w:cs="Arial"/>
            </w:rPr>
          </w:rPrChange>
        </w:rPr>
        <w:pPrChange w:id="1352" w:author="JN Marcos" w:date="2015-12-07T20:06:00Z">
          <w:pPr>
            <w:spacing w:line="240" w:lineRule="auto"/>
            <w:jc w:val="both"/>
          </w:pPr>
        </w:pPrChange>
      </w:pPr>
      <w:bookmarkStart w:id="1353" w:name="_Toc437283095"/>
      <w:bookmarkEnd w:id="1353"/>
    </w:p>
    <w:p w14:paraId="1409B6AC" w14:textId="6441E874" w:rsidR="22CB90F4" w:rsidRPr="0018508E" w:rsidDel="289E856B" w:rsidRDefault="2A219C89" w:rsidP="00414F16">
      <w:pPr>
        <w:pStyle w:val="PargrafodaLista"/>
        <w:numPr>
          <w:ilvl w:val="0"/>
          <w:numId w:val="8"/>
        </w:numPr>
        <w:spacing w:line="240" w:lineRule="auto"/>
        <w:jc w:val="both"/>
        <w:rPr>
          <w:del w:id="1354" w:author="Guilherme Melo" w:date="2015-10-02T23:34:00Z"/>
          <w:rFonts w:ascii="Calibri" w:eastAsiaTheme="minorEastAsia" w:hAnsi="Calibri" w:cs="Segoe UI"/>
          <w:sz w:val="24"/>
          <w:szCs w:val="24"/>
          <w:highlight w:val="yellow"/>
          <w:rPrChange w:id="1355" w:author="JN Marcos" w:date="2015-12-07T19:56:00Z">
            <w:rPr>
              <w:del w:id="1356" w:author="Guilherme Melo" w:date="2015-10-02T23:34:00Z"/>
              <w:rFonts w:ascii="Arial" w:eastAsiaTheme="minorEastAsia" w:hAnsi="Arial" w:cs="Arial"/>
              <w:sz w:val="24"/>
              <w:szCs w:val="24"/>
              <w:highlight w:val="yellow"/>
            </w:rPr>
          </w:rPrChange>
        </w:rPr>
      </w:pPr>
      <w:del w:id="1357" w:author="Guilherme Melo" w:date="2015-10-02T23:34:00Z">
        <w:r w:rsidRPr="0018508E" w:rsidDel="289E856B">
          <w:rPr>
            <w:rFonts w:ascii="Calibri" w:hAnsi="Calibri" w:cs="Segoe UI"/>
            <w:sz w:val="24"/>
            <w:szCs w:val="24"/>
            <w:highlight w:val="yellow"/>
            <w:rPrChange w:id="1358" w:author="JN Marcos" w:date="2015-12-07T19:56:00Z">
              <w:rPr>
                <w:rFonts w:ascii="Arial" w:hAnsi="Arial" w:cs="Arial"/>
                <w:sz w:val="24"/>
                <w:szCs w:val="24"/>
                <w:highlight w:val="yellow"/>
              </w:rPr>
            </w:rPrChange>
          </w:rPr>
          <w:delText>Para a conclusão da matrícula em um determinado curso, é necessário que o aluno esteja matriculado ao menos em três disciplinas e no máximo em dez, sendo, ao mínimo duas disciplinas tidas como obrigatórias.</w:delText>
        </w:r>
      </w:del>
    </w:p>
    <w:p w14:paraId="78E5B7D6" w14:textId="39FECEC0" w:rsidR="2A219C89" w:rsidRPr="0018508E" w:rsidDel="289E856B" w:rsidRDefault="2A219C89" w:rsidP="00414F16">
      <w:pPr>
        <w:spacing w:line="240" w:lineRule="auto"/>
        <w:jc w:val="both"/>
        <w:rPr>
          <w:del w:id="1359" w:author="Guilherme Melo" w:date="2015-10-02T23:34:00Z"/>
          <w:rFonts w:ascii="Calibri" w:hAnsi="Calibri" w:cs="Segoe UI"/>
          <w:sz w:val="24"/>
          <w:szCs w:val="24"/>
          <w:highlight w:val="yellow"/>
          <w:rPrChange w:id="1360" w:author="JN Marcos" w:date="2015-12-07T19:56:00Z">
            <w:rPr>
              <w:del w:id="1361" w:author="Guilherme Melo" w:date="2015-10-02T23:34:00Z"/>
              <w:rFonts w:ascii="Arial" w:hAnsi="Arial" w:cs="Arial"/>
              <w:sz w:val="24"/>
              <w:szCs w:val="24"/>
              <w:highlight w:val="yellow"/>
            </w:rPr>
          </w:rPrChange>
        </w:rPr>
      </w:pPr>
    </w:p>
    <w:p w14:paraId="22662DCC" w14:textId="4D046917" w:rsidR="22CB90F4" w:rsidRPr="0018508E" w:rsidDel="289E856B" w:rsidRDefault="2A219C89" w:rsidP="00414F16">
      <w:pPr>
        <w:pStyle w:val="PargrafodaLista"/>
        <w:numPr>
          <w:ilvl w:val="0"/>
          <w:numId w:val="8"/>
        </w:numPr>
        <w:spacing w:line="240" w:lineRule="auto"/>
        <w:jc w:val="both"/>
        <w:rPr>
          <w:del w:id="1362" w:author="Guilherme Melo" w:date="2015-10-02T23:34:00Z"/>
          <w:rFonts w:ascii="Calibri" w:eastAsiaTheme="minorEastAsia" w:hAnsi="Calibri" w:cs="Segoe UI"/>
          <w:sz w:val="24"/>
          <w:szCs w:val="24"/>
          <w:highlight w:val="yellow"/>
          <w:rPrChange w:id="1363" w:author="JN Marcos" w:date="2015-12-07T19:56:00Z">
            <w:rPr>
              <w:del w:id="1364" w:author="Guilherme Melo" w:date="2015-10-02T23:34:00Z"/>
              <w:rFonts w:ascii="Arial" w:eastAsiaTheme="minorEastAsia" w:hAnsi="Arial" w:cs="Arial"/>
              <w:sz w:val="24"/>
              <w:szCs w:val="24"/>
              <w:highlight w:val="yellow"/>
            </w:rPr>
          </w:rPrChange>
        </w:rPr>
      </w:pPr>
      <w:del w:id="1365" w:author="Guilherme Melo" w:date="2015-10-02T23:34:00Z">
        <w:r w:rsidRPr="0018508E" w:rsidDel="289E856B">
          <w:rPr>
            <w:rFonts w:ascii="Calibri" w:hAnsi="Calibri" w:cs="Segoe UI"/>
            <w:sz w:val="24"/>
            <w:szCs w:val="24"/>
            <w:highlight w:val="yellow"/>
            <w:rPrChange w:id="1366" w:author="JN Marcos" w:date="2015-12-07T19:56:00Z">
              <w:rPr>
                <w:rFonts w:ascii="Arial" w:hAnsi="Arial" w:cs="Arial"/>
                <w:sz w:val="24"/>
                <w:szCs w:val="24"/>
                <w:highlight w:val="yellow"/>
              </w:rPr>
            </w:rPrChange>
          </w:rPr>
          <w:delText>O número de protocolo da matricula em um curso será gerado automaticamente pelo sistema, porém não aleatório.</w:delText>
        </w:r>
      </w:del>
    </w:p>
    <w:p w14:paraId="31F5C480" w14:textId="2825D33B" w:rsidR="2A219C89" w:rsidRPr="0018508E" w:rsidDel="289E856B" w:rsidRDefault="2A219C89" w:rsidP="00414F16">
      <w:pPr>
        <w:spacing w:line="240" w:lineRule="auto"/>
        <w:jc w:val="both"/>
        <w:rPr>
          <w:del w:id="1367" w:author="Guilherme Melo" w:date="2015-10-02T23:34:00Z"/>
          <w:rFonts w:ascii="Calibri" w:hAnsi="Calibri" w:cs="Segoe UI"/>
          <w:sz w:val="24"/>
          <w:szCs w:val="24"/>
          <w:highlight w:val="yellow"/>
          <w:rPrChange w:id="1368" w:author="JN Marcos" w:date="2015-12-07T19:56:00Z">
            <w:rPr>
              <w:del w:id="1369" w:author="Guilherme Melo" w:date="2015-10-02T23:34:00Z"/>
              <w:rFonts w:ascii="Arial" w:hAnsi="Arial" w:cs="Arial"/>
              <w:sz w:val="24"/>
              <w:szCs w:val="24"/>
              <w:highlight w:val="yellow"/>
            </w:rPr>
          </w:rPrChange>
        </w:rPr>
      </w:pPr>
    </w:p>
    <w:p w14:paraId="28C3EBDB" w14:textId="45CFEFD8" w:rsidR="1F552AF9" w:rsidRPr="0018508E" w:rsidDel="289E856B" w:rsidRDefault="22CB90F4" w:rsidP="00414F16">
      <w:pPr>
        <w:pStyle w:val="PargrafodaLista"/>
        <w:numPr>
          <w:ilvl w:val="0"/>
          <w:numId w:val="8"/>
        </w:numPr>
        <w:spacing w:line="240" w:lineRule="auto"/>
        <w:jc w:val="both"/>
        <w:rPr>
          <w:del w:id="1370" w:author="Guilherme Melo" w:date="2015-10-02T23:34:00Z"/>
          <w:rFonts w:ascii="Calibri" w:eastAsiaTheme="minorEastAsia" w:hAnsi="Calibri" w:cs="Segoe UI"/>
          <w:sz w:val="24"/>
          <w:szCs w:val="24"/>
          <w:highlight w:val="yellow"/>
          <w:rPrChange w:id="1371" w:author="JN Marcos" w:date="2015-12-07T19:56:00Z">
            <w:rPr>
              <w:del w:id="1372" w:author="Guilherme Melo" w:date="2015-10-02T23:34:00Z"/>
              <w:rFonts w:ascii="Arial" w:eastAsiaTheme="minorEastAsia" w:hAnsi="Arial" w:cs="Arial"/>
              <w:sz w:val="24"/>
              <w:szCs w:val="24"/>
              <w:highlight w:val="yellow"/>
            </w:rPr>
          </w:rPrChange>
        </w:rPr>
      </w:pPr>
      <w:del w:id="1373" w:author="Guilherme Melo" w:date="2015-10-02T23:34:00Z">
        <w:r w:rsidRPr="0018508E" w:rsidDel="289E856B">
          <w:rPr>
            <w:rFonts w:ascii="Calibri" w:hAnsi="Calibri" w:cs="Segoe UI"/>
            <w:sz w:val="24"/>
            <w:szCs w:val="24"/>
            <w:highlight w:val="yellow"/>
            <w:rPrChange w:id="1374" w:author="JN Marcos" w:date="2015-12-07T19:56:00Z">
              <w:rPr>
                <w:rFonts w:ascii="Arial" w:hAnsi="Arial" w:cs="Arial"/>
                <w:sz w:val="24"/>
                <w:szCs w:val="24"/>
                <w:highlight w:val="yellow"/>
              </w:rPr>
            </w:rPrChange>
          </w:rPr>
          <w:delText>Uma disciplina pode exigir nenhum ou alguma(s) disciplina(s) como pré-requisito. Só é permitido "pagar" uma disciplina se, e somente se, todos os pré-requisitos forem satisfeitos, os pré-requisitos serão comparados com a grade curricular do aluno.</w:delText>
        </w:r>
      </w:del>
    </w:p>
    <w:p w14:paraId="7DA89215" w14:textId="2BC41E4A" w:rsidR="22CB90F4" w:rsidRPr="0018508E" w:rsidDel="289E856B" w:rsidRDefault="22CB90F4" w:rsidP="00414F16">
      <w:pPr>
        <w:spacing w:line="240" w:lineRule="auto"/>
        <w:jc w:val="both"/>
        <w:rPr>
          <w:del w:id="1375" w:author="Guilherme Melo" w:date="2015-10-02T23:34:00Z"/>
          <w:rFonts w:ascii="Calibri" w:hAnsi="Calibri" w:cs="Segoe UI"/>
          <w:sz w:val="24"/>
          <w:szCs w:val="24"/>
          <w:highlight w:val="yellow"/>
          <w:rPrChange w:id="1376" w:author="JN Marcos" w:date="2015-12-07T19:56:00Z">
            <w:rPr>
              <w:del w:id="1377" w:author="Guilherme Melo" w:date="2015-10-02T23:34:00Z"/>
              <w:rFonts w:ascii="Arial" w:hAnsi="Arial" w:cs="Arial"/>
              <w:sz w:val="24"/>
              <w:szCs w:val="24"/>
              <w:highlight w:val="yellow"/>
            </w:rPr>
          </w:rPrChange>
        </w:rPr>
      </w:pPr>
    </w:p>
    <w:p w14:paraId="085D0122" w14:textId="573D93D7" w:rsidR="1F552AF9" w:rsidRPr="0018508E" w:rsidDel="289E856B" w:rsidRDefault="22CB90F4" w:rsidP="00414F16">
      <w:pPr>
        <w:pStyle w:val="PargrafodaLista"/>
        <w:numPr>
          <w:ilvl w:val="0"/>
          <w:numId w:val="8"/>
        </w:numPr>
        <w:spacing w:line="240" w:lineRule="auto"/>
        <w:jc w:val="both"/>
        <w:rPr>
          <w:del w:id="1378" w:author="Guilherme Melo" w:date="2015-10-02T23:34:00Z"/>
          <w:rFonts w:ascii="Calibri" w:eastAsiaTheme="minorEastAsia" w:hAnsi="Calibri" w:cs="Segoe UI"/>
          <w:sz w:val="24"/>
          <w:szCs w:val="24"/>
          <w:highlight w:val="yellow"/>
          <w:rPrChange w:id="1379" w:author="JN Marcos" w:date="2015-12-07T19:56:00Z">
            <w:rPr>
              <w:del w:id="1380" w:author="Guilherme Melo" w:date="2015-10-02T23:34:00Z"/>
              <w:rFonts w:ascii="Arial" w:eastAsiaTheme="minorEastAsia" w:hAnsi="Arial" w:cs="Arial"/>
              <w:sz w:val="24"/>
              <w:szCs w:val="24"/>
              <w:highlight w:val="yellow"/>
            </w:rPr>
          </w:rPrChange>
        </w:rPr>
      </w:pPr>
      <w:del w:id="1381" w:author="Guilherme Melo" w:date="2015-10-02T23:34:00Z">
        <w:r w:rsidRPr="0018508E" w:rsidDel="289E856B">
          <w:rPr>
            <w:rFonts w:ascii="Calibri" w:hAnsi="Calibri" w:cs="Segoe UI"/>
            <w:sz w:val="24"/>
            <w:szCs w:val="24"/>
            <w:highlight w:val="yellow"/>
            <w:rPrChange w:id="1382" w:author="JN Marcos" w:date="2015-12-07T19:56:00Z">
              <w:rPr>
                <w:rFonts w:ascii="Arial" w:hAnsi="Arial" w:cs="Arial"/>
                <w:sz w:val="24"/>
                <w:szCs w:val="24"/>
                <w:highlight w:val="yellow"/>
              </w:rPr>
            </w:rPrChange>
          </w:rPr>
          <w:delText xml:space="preserve">Os pré-requisitos da disciplina serão comparados com as disciplinas da grade curricular ou histórico do aluno, se os pré-requisitos forem identificados na grade do </w:delText>
        </w:r>
        <w:r w:rsidR="008B474F" w:rsidRPr="0018508E" w:rsidDel="289E856B">
          <w:rPr>
            <w:rFonts w:ascii="Calibri" w:hAnsi="Calibri" w:cs="Segoe UI"/>
            <w:sz w:val="24"/>
            <w:szCs w:val="24"/>
            <w:highlight w:val="yellow"/>
            <w:rPrChange w:id="1383" w:author="JN Marcos" w:date="2015-12-07T19:56:00Z">
              <w:rPr>
                <w:rFonts w:ascii="Arial" w:hAnsi="Arial" w:cs="Arial"/>
                <w:sz w:val="24"/>
                <w:szCs w:val="24"/>
                <w:highlight w:val="yellow"/>
              </w:rPr>
            </w:rPrChange>
          </w:rPr>
          <w:delText>aluno,</w:delText>
        </w:r>
        <w:r w:rsidRPr="0018508E" w:rsidDel="289E856B">
          <w:rPr>
            <w:rFonts w:ascii="Calibri" w:hAnsi="Calibri" w:cs="Segoe UI"/>
            <w:sz w:val="24"/>
            <w:szCs w:val="24"/>
            <w:highlight w:val="yellow"/>
            <w:rPrChange w:id="1384" w:author="JN Marcos" w:date="2015-12-07T19:56:00Z">
              <w:rPr>
                <w:rFonts w:ascii="Arial" w:hAnsi="Arial" w:cs="Arial"/>
                <w:sz w:val="24"/>
                <w:szCs w:val="24"/>
                <w:highlight w:val="yellow"/>
              </w:rPr>
            </w:rPrChange>
          </w:rPr>
          <w:delText xml:space="preserve"> a matricula pode ser feita.</w:delText>
        </w:r>
      </w:del>
    </w:p>
    <w:p w14:paraId="4FBB7817" w14:textId="03559C1B" w:rsidR="22CB90F4" w:rsidRPr="0018508E" w:rsidDel="208A0516" w:rsidRDefault="22CB90F4" w:rsidP="00414F16">
      <w:pPr>
        <w:spacing w:line="240" w:lineRule="auto"/>
        <w:jc w:val="both"/>
        <w:rPr>
          <w:del w:id="1385" w:author="Guilherme Melo" w:date="2015-10-03T21:13:00Z"/>
          <w:rFonts w:ascii="Calibri" w:hAnsi="Calibri" w:cs="Segoe UI"/>
          <w:sz w:val="24"/>
          <w:szCs w:val="24"/>
          <w:rPrChange w:id="1386" w:author="JN Marcos" w:date="2015-12-07T19:56:00Z">
            <w:rPr>
              <w:del w:id="1387" w:author="Guilherme Melo" w:date="2015-10-03T21:13:00Z"/>
              <w:rFonts w:ascii="Arial" w:hAnsi="Arial" w:cs="Arial"/>
              <w:sz w:val="24"/>
              <w:szCs w:val="24"/>
            </w:rPr>
          </w:rPrChange>
        </w:rPr>
      </w:pPr>
    </w:p>
    <w:p w14:paraId="51666F80" w14:textId="7D220224" w:rsidR="1F552AF9" w:rsidRPr="0018508E" w:rsidDel="009D4501" w:rsidRDefault="22CB90F4" w:rsidP="7AA55BCA">
      <w:pPr>
        <w:pStyle w:val="PargrafodaLista"/>
        <w:numPr>
          <w:ilvl w:val="0"/>
          <w:numId w:val="8"/>
        </w:numPr>
        <w:spacing w:line="240" w:lineRule="auto"/>
        <w:jc w:val="both"/>
        <w:rPr>
          <w:ins w:id="1388" w:author="Guilherme Melo" w:date="2015-10-03T19:11:00Z"/>
          <w:del w:id="1389" w:author="JN Marcos" w:date="2015-12-07T20:06:00Z"/>
          <w:rFonts w:ascii="Calibri" w:eastAsia="Segoe UI" w:hAnsi="Calibri" w:cs="Segoe UI"/>
          <w:sz w:val="24"/>
          <w:szCs w:val="24"/>
          <w:rPrChange w:id="1390" w:author="JN Marcos" w:date="2015-12-07T19:56:00Z">
            <w:rPr>
              <w:ins w:id="1391" w:author="Guilherme Melo" w:date="2015-10-03T19:11:00Z"/>
              <w:del w:id="1392" w:author="JN Marcos" w:date="2015-12-07T20:06:00Z"/>
              <w:rFonts w:ascii="Segoe UI" w:eastAsia="Segoe UI" w:hAnsi="Segoe UI" w:cs="Segoe UI"/>
              <w:sz w:val="24"/>
              <w:szCs w:val="24"/>
            </w:rPr>
          </w:rPrChange>
        </w:rPr>
      </w:pPr>
      <w:r w:rsidRPr="0018508E">
        <w:rPr>
          <w:rFonts w:ascii="Calibri" w:eastAsia="Segoe UI" w:hAnsi="Calibri" w:cs="Segoe UI"/>
          <w:sz w:val="24"/>
          <w:szCs w:val="24"/>
          <w:rPrChange w:id="1393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 xml:space="preserve"> O professor atribui as notas </w:t>
      </w:r>
      <w:del w:id="1394" w:author="JN Marcos" w:date="2015-12-07T17:00:00Z">
        <w:r w:rsidRPr="0018508E" w:rsidDel="00F92B62">
          <w:rPr>
            <w:rFonts w:ascii="Calibri" w:eastAsia="Segoe UI" w:hAnsi="Calibri" w:cs="Segoe UI"/>
            <w:sz w:val="24"/>
            <w:szCs w:val="24"/>
            <w:rPrChange w:id="1395" w:author="JN Marcos" w:date="2015-12-07T19:56:00Z">
              <w:rPr>
                <w:rFonts w:ascii="Arial" w:eastAsia="Calibri" w:hAnsi="Arial" w:cs="Arial"/>
                <w:sz w:val="24"/>
                <w:szCs w:val="24"/>
              </w:rPr>
            </w:rPrChange>
          </w:rPr>
          <w:delText xml:space="preserve">das </w:delText>
        </w:r>
        <w:r w:rsidR="00B17CF1" w:rsidRPr="0018508E" w:rsidDel="00F92B62">
          <w:rPr>
            <w:rFonts w:ascii="Calibri" w:eastAsia="Segoe UI" w:hAnsi="Calibri" w:cs="Segoe UI"/>
            <w:sz w:val="24"/>
            <w:szCs w:val="24"/>
            <w:rPrChange w:id="1396" w:author="JN Marcos" w:date="2015-12-07T19:56:00Z">
              <w:rPr>
                <w:rFonts w:ascii="Arial" w:eastAsia="Calibri" w:hAnsi="Arial" w:cs="Arial"/>
                <w:sz w:val="24"/>
                <w:szCs w:val="24"/>
              </w:rPr>
            </w:rPrChange>
          </w:rPr>
          <w:delText>atividades</w:delText>
        </w:r>
        <w:r w:rsidR="00B17CF1" w:rsidRPr="0018508E" w:rsidDel="00F92B62">
          <w:rPr>
            <w:rFonts w:ascii="Calibri" w:eastAsia="Segoe UI" w:hAnsi="Calibri" w:cs="Segoe UI"/>
            <w:sz w:val="24"/>
            <w:szCs w:val="24"/>
            <w:rPrChange w:id="1397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</w:delText>
        </w:r>
      </w:del>
      <w:r w:rsidR="00B17CF1" w:rsidRPr="0018508E">
        <w:rPr>
          <w:rFonts w:ascii="Calibri" w:eastAsia="Segoe UI" w:hAnsi="Calibri" w:cs="Segoe UI"/>
          <w:sz w:val="24"/>
          <w:szCs w:val="24"/>
          <w:rPrChange w:id="1398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>(</w:t>
      </w:r>
      <w:r w:rsidRPr="0018508E">
        <w:rPr>
          <w:rFonts w:ascii="Calibri" w:eastAsia="Segoe UI" w:hAnsi="Calibri" w:cs="Segoe UI"/>
          <w:sz w:val="24"/>
          <w:szCs w:val="24"/>
          <w:rPrChange w:id="1399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>podem ter valores distintos) aos alunos individualmente.</w:t>
      </w:r>
    </w:p>
    <w:p w14:paraId="55D551E8" w14:textId="20785F8F" w:rsidR="5F843D80" w:rsidRPr="009D4501" w:rsidRDefault="5F843D80" w:rsidP="009D4501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="Calibri" w:hAnsi="Calibri" w:cs="Segoe UI"/>
          <w:rPrChange w:id="1400" w:author="JN Marcos" w:date="2015-12-07T20:06:00Z">
            <w:rPr/>
          </w:rPrChange>
        </w:rPr>
        <w:pPrChange w:id="1401" w:author="Guilherme Melo" w:date="2015-10-03T19:11:00Z">
          <w:pPr/>
        </w:pPrChange>
      </w:pPr>
    </w:p>
    <w:p w14:paraId="04F51327" w14:textId="227187DC" w:rsidR="5F843D80" w:rsidRPr="0018508E" w:rsidDel="009D4501" w:rsidRDefault="5F843D80" w:rsidP="7AA55BCA">
      <w:pPr>
        <w:numPr>
          <w:ilvl w:val="0"/>
          <w:numId w:val="8"/>
        </w:numPr>
        <w:spacing w:line="240" w:lineRule="auto"/>
        <w:jc w:val="both"/>
        <w:rPr>
          <w:del w:id="1402" w:author="JN Marcos" w:date="2015-12-07T20:06:00Z"/>
          <w:rFonts w:ascii="Calibri" w:eastAsia="Segoe UI" w:hAnsi="Calibri" w:cs="Segoe UI"/>
          <w:sz w:val="24"/>
          <w:szCs w:val="24"/>
          <w:rPrChange w:id="1403" w:author="JN Marcos" w:date="2015-12-07T19:56:00Z">
            <w:rPr>
              <w:del w:id="1404" w:author="JN Marcos" w:date="2015-12-07T20:06:00Z"/>
              <w:rFonts w:ascii="Segoe UI" w:eastAsia="Segoe UI" w:hAnsi="Segoe UI" w:cs="Segoe UI"/>
              <w:sz w:val="24"/>
              <w:szCs w:val="24"/>
            </w:rPr>
          </w:rPrChange>
        </w:rPr>
      </w:pPr>
      <w:ins w:id="1405" w:author="Guilherme Melo" w:date="2015-10-03T19:11:00Z">
        <w:r w:rsidRPr="0018508E">
          <w:rPr>
            <w:rFonts w:ascii="Calibri" w:eastAsia="Segoe UI" w:hAnsi="Calibri" w:cs="Segoe UI"/>
            <w:rPrChange w:id="1406" w:author="JN Marcos" w:date="2015-12-07T19:56:00Z">
              <w:rPr/>
            </w:rPrChange>
          </w:rPr>
          <w:t xml:space="preserve">O número de protocolo da matricula em um curso será gerado automaticamente </w:t>
        </w:r>
        <w:del w:id="1407" w:author="JN Marcos" w:date="2015-12-07T17:09:00Z">
          <w:r w:rsidRPr="0018508E" w:rsidDel="00543DA4">
            <w:rPr>
              <w:rFonts w:ascii="Calibri" w:eastAsia="Segoe UI" w:hAnsi="Calibri" w:cs="Segoe UI"/>
              <w:rPrChange w:id="1408" w:author="JN Marcos" w:date="2015-12-07T19:56:00Z">
                <w:rPr/>
              </w:rPrChange>
            </w:rPr>
            <w:delText xml:space="preserve">pelo </w:delText>
          </w:r>
        </w:del>
        <w:del w:id="1409" w:author="JN Marcos" w:date="2015-12-07T17:00:00Z">
          <w:r w:rsidRPr="0018508E" w:rsidDel="007A2B73">
            <w:rPr>
              <w:rFonts w:ascii="Calibri" w:eastAsia="Segoe UI" w:hAnsi="Calibri" w:cs="Segoe UI"/>
              <w:rPrChange w:id="1410" w:author="JN Marcos" w:date="2015-12-07T19:56:00Z">
                <w:rPr/>
              </w:rPrChange>
            </w:rPr>
            <w:delText>sistema, porém não</w:delText>
          </w:r>
        </w:del>
      </w:ins>
      <w:ins w:id="1411" w:author="JN Marcos" w:date="2015-12-07T17:00:00Z">
        <w:r w:rsidR="007A2B73" w:rsidRPr="0018508E">
          <w:rPr>
            <w:rFonts w:ascii="Calibri" w:eastAsia="Segoe UI" w:hAnsi="Calibri" w:cs="Segoe UI"/>
            <w:rPrChange w:id="1412" w:author="JN Marcos" w:date="2015-12-07T19:56:00Z">
              <w:rPr>
                <w:rFonts w:ascii="Segoe UI" w:eastAsia="Segoe UI" w:hAnsi="Segoe UI" w:cs="Segoe UI"/>
              </w:rPr>
            </w:rPrChange>
          </w:rPr>
          <w:t xml:space="preserve">e </w:t>
        </w:r>
      </w:ins>
      <w:ins w:id="1413" w:author="Guilherme Melo" w:date="2015-10-03T19:11:00Z">
        <w:del w:id="1414" w:author="JN Marcos" w:date="2015-12-07T17:00:00Z">
          <w:r w:rsidRPr="0018508E" w:rsidDel="007A2B73">
            <w:rPr>
              <w:rFonts w:ascii="Calibri" w:eastAsia="Segoe UI" w:hAnsi="Calibri" w:cs="Segoe UI"/>
              <w:rPrChange w:id="1415" w:author="JN Marcos" w:date="2015-12-07T19:56:00Z">
                <w:rPr/>
              </w:rPrChange>
            </w:rPr>
            <w:delText xml:space="preserve"> </w:delText>
          </w:r>
        </w:del>
        <w:r w:rsidRPr="0018508E">
          <w:rPr>
            <w:rFonts w:ascii="Calibri" w:eastAsia="Segoe UI" w:hAnsi="Calibri" w:cs="Segoe UI"/>
            <w:rPrChange w:id="1416" w:author="JN Marcos" w:date="2015-12-07T19:56:00Z">
              <w:rPr/>
            </w:rPrChange>
          </w:rPr>
          <w:t>aleat</w:t>
        </w:r>
      </w:ins>
      <w:ins w:id="1417" w:author="JN Marcos" w:date="2015-12-07T17:00:00Z">
        <w:r w:rsidR="007A2B73" w:rsidRPr="0018508E">
          <w:rPr>
            <w:rFonts w:ascii="Calibri" w:eastAsia="Segoe UI" w:hAnsi="Calibri" w:cs="Segoe UI"/>
            <w:rPrChange w:id="1418" w:author="JN Marcos" w:date="2015-12-07T19:56:00Z">
              <w:rPr>
                <w:rFonts w:ascii="Segoe UI" w:eastAsia="Segoe UI" w:hAnsi="Segoe UI" w:cs="Segoe UI"/>
              </w:rPr>
            </w:rPrChange>
          </w:rPr>
          <w:t>oriamente</w:t>
        </w:r>
      </w:ins>
      <w:ins w:id="1419" w:author="JN Marcos" w:date="2015-12-07T17:09:00Z">
        <w:r w:rsidR="00543DA4" w:rsidRPr="0018508E">
          <w:rPr>
            <w:rFonts w:ascii="Calibri" w:eastAsia="Segoe UI" w:hAnsi="Calibri" w:cs="Segoe UI"/>
            <w:rPrChange w:id="1420" w:author="JN Marcos" w:date="2015-12-07T19:56:00Z">
              <w:rPr>
                <w:rFonts w:ascii="Segoe UI" w:eastAsia="Segoe UI" w:hAnsi="Segoe UI" w:cs="Segoe UI"/>
              </w:rPr>
            </w:rPrChange>
          </w:rPr>
          <w:t xml:space="preserve"> pelo sistema</w:t>
        </w:r>
      </w:ins>
      <w:ins w:id="1421" w:author="Guilherme Melo" w:date="2015-10-03T19:11:00Z">
        <w:del w:id="1422" w:author="JN Marcos" w:date="2015-12-07T17:00:00Z">
          <w:r w:rsidRPr="0018508E" w:rsidDel="007A2B73">
            <w:rPr>
              <w:rFonts w:ascii="Calibri" w:eastAsia="Segoe UI" w:hAnsi="Calibri" w:cs="Segoe UI"/>
              <w:rPrChange w:id="1423" w:author="JN Marcos" w:date="2015-12-07T19:56:00Z">
                <w:rPr/>
              </w:rPrChange>
            </w:rPr>
            <w:delText>ório</w:delText>
          </w:r>
        </w:del>
        <w:r w:rsidRPr="0018508E">
          <w:rPr>
            <w:rFonts w:ascii="Calibri" w:eastAsia="Segoe UI" w:hAnsi="Calibri" w:cs="Segoe UI"/>
            <w:rPrChange w:id="1424" w:author="JN Marcos" w:date="2015-12-07T19:56:00Z">
              <w:rPr/>
            </w:rPrChange>
          </w:rPr>
          <w:t>.</w:t>
        </w:r>
      </w:ins>
    </w:p>
    <w:p w14:paraId="34F1EEBA" w14:textId="658E6523" w:rsidR="22CB90F4" w:rsidRPr="009D4501" w:rsidDel="13F60189" w:rsidRDefault="22CB90F4" w:rsidP="009D4501">
      <w:pPr>
        <w:numPr>
          <w:ilvl w:val="0"/>
          <w:numId w:val="8"/>
        </w:numPr>
        <w:spacing w:line="240" w:lineRule="auto"/>
        <w:jc w:val="both"/>
        <w:rPr>
          <w:del w:id="1425" w:author="JN Marcos" w:date="2015-10-02T23:33:00Z"/>
          <w:rFonts w:ascii="Calibri" w:hAnsi="Calibri" w:cs="Segoe UI"/>
          <w:sz w:val="24"/>
          <w:szCs w:val="24"/>
          <w:rPrChange w:id="1426" w:author="JN Marcos" w:date="2015-12-07T20:06:00Z">
            <w:rPr>
              <w:del w:id="1427" w:author="JN Marcos" w:date="2015-10-02T23:33:00Z"/>
              <w:rFonts w:ascii="Arial" w:hAnsi="Arial" w:cs="Arial"/>
              <w:sz w:val="24"/>
              <w:szCs w:val="24"/>
            </w:rPr>
          </w:rPrChange>
        </w:rPr>
        <w:pPrChange w:id="1428" w:author="JN Marcos" w:date="2015-12-07T20:06:00Z">
          <w:pPr>
            <w:spacing w:line="240" w:lineRule="auto"/>
            <w:jc w:val="both"/>
          </w:pPr>
        </w:pPrChange>
      </w:pPr>
    </w:p>
    <w:p w14:paraId="3D704A1C" w14:textId="0E10E090" w:rsidR="22CB90F4" w:rsidRPr="0018508E" w:rsidDel="289E856B" w:rsidRDefault="2A219C89" w:rsidP="13F60189">
      <w:pPr>
        <w:spacing w:line="240" w:lineRule="auto"/>
        <w:jc w:val="both"/>
        <w:rPr>
          <w:del w:id="1429" w:author="Guilherme Melo" w:date="2015-10-02T23:34:00Z"/>
          <w:rFonts w:ascii="Calibri" w:eastAsia="Arial," w:hAnsi="Calibri" w:cs="Segoe UI"/>
          <w:sz w:val="24"/>
          <w:szCs w:val="24"/>
          <w:rPrChange w:id="1430" w:author="JN Marcos" w:date="2015-12-07T19:56:00Z">
            <w:rPr>
              <w:del w:id="1431" w:author="Guilherme Melo" w:date="2015-10-02T23:34:00Z"/>
              <w:rFonts w:ascii="Arial," w:eastAsia="Arial," w:hAnsi="Arial," w:cs="Arial,"/>
              <w:sz w:val="24"/>
              <w:szCs w:val="24"/>
            </w:rPr>
          </w:rPrChange>
        </w:rPr>
      </w:pPr>
      <w:del w:id="1432" w:author="JN Marcos" w:date="2015-10-02T23:33:00Z">
        <w:r w:rsidRPr="0018508E" w:rsidDel="13F60189">
          <w:rPr>
            <w:rFonts w:ascii="Calibri" w:eastAsia="Arial" w:hAnsi="Calibri" w:cs="Segoe UI"/>
            <w:sz w:val="24"/>
            <w:szCs w:val="24"/>
            <w:vertAlign w:val="superscript"/>
            <w:rPrChange w:id="1433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Para conseguir aprovação na disciplina, o aluno deve ter uma média igual ou superior a 7 (sete). A média é calculada da seguinte form</w:delText>
        </w:r>
        <w:r w:rsidRPr="0018508E" w:rsidDel="13F60189">
          <w:rPr>
            <w:rFonts w:ascii="Calibri" w:eastAsia="Arial," w:hAnsi="Calibri" w:cs="Segoe UI"/>
            <w:sz w:val="24"/>
            <w:szCs w:val="24"/>
            <w:vertAlign w:val="superscript"/>
            <w:rPrChange w:id="1434" w:author="JN Marcos" w:date="2015-12-07T19:56:00Z">
              <w:rPr>
                <w:rFonts w:ascii="Arial" w:eastAsiaTheme="minorEastAsia" w:hAnsi="Arial" w:cs="Arial"/>
                <w:sz w:val="24"/>
                <w:szCs w:val="24"/>
              </w:rPr>
            </w:rPrChange>
          </w:rPr>
          <w:delText xml:space="preserve">a: </w:delText>
        </w:r>
        <w:r w:rsidRPr="0018508E" w:rsidDel="13F60189">
          <w:rPr>
            <w:rFonts w:ascii="Calibri" w:eastAsia="Arial," w:hAnsi="Calibri" w:cs="Segoe UI"/>
            <w:sz w:val="24"/>
            <w:szCs w:val="24"/>
            <w:vertAlign w:val="superscript"/>
            <w:lang w:eastAsia="pt-BR"/>
            <w:rPrChange w:id="1435" w:author="JN Marcos" w:date="2015-12-07T19:56:00Z">
              <w:rPr>
                <w:rFonts w:ascii="Arial" w:eastAsiaTheme="minorEastAsia" w:hAnsi="Arial" w:cs="Arial"/>
                <w:sz w:val="24"/>
                <w:szCs w:val="24"/>
                <w:lang w:eastAsia="pt-BR"/>
              </w:rPr>
            </w:rPrChange>
          </w:rPr>
          <w:delText>(VA</w:delText>
        </w:r>
        <w:r w:rsidRPr="0018508E" w:rsidDel="13F60189">
          <w:rPr>
            <w:rFonts w:ascii="Calibri" w:eastAsia="Arial," w:hAnsi="Calibri" w:cs="Segoe UI"/>
            <w:sz w:val="24"/>
            <w:szCs w:val="24"/>
            <w:vertAlign w:val="superscript"/>
            <w:lang w:eastAsia="pt-BR"/>
            <w:rPrChange w:id="1436" w:author="JN Marcos" w:date="2015-12-07T19:56:00Z">
              <w:rPr>
                <w:rFonts w:ascii="Arial" w:eastAsiaTheme="minorEastAsia" w:hAnsi="Arial" w:cs="Arial"/>
                <w:sz w:val="24"/>
                <w:szCs w:val="24"/>
                <w:vertAlign w:val="subscript"/>
                <w:lang w:eastAsia="pt-BR"/>
              </w:rPr>
            </w:rPrChange>
          </w:rPr>
          <w:delText>1ª Maior Nota</w:delText>
        </w:r>
        <w:r w:rsidRPr="0018508E" w:rsidDel="13F60189">
          <w:rPr>
            <w:rFonts w:ascii="Calibri" w:eastAsia="Arial," w:hAnsi="Calibri" w:cs="Segoe UI"/>
            <w:sz w:val="24"/>
            <w:szCs w:val="24"/>
            <w:vertAlign w:val="superscript"/>
            <w:lang w:eastAsia="pt-BR"/>
            <w:rPrChange w:id="1437" w:author="JN Marcos" w:date="2015-12-07T19:56:00Z">
              <w:rPr>
                <w:rFonts w:ascii="Arial" w:eastAsiaTheme="minorEastAsia" w:hAnsi="Arial" w:cs="Arial"/>
                <w:sz w:val="24"/>
                <w:szCs w:val="24"/>
                <w:lang w:eastAsia="pt-BR"/>
              </w:rPr>
            </w:rPrChange>
          </w:rPr>
          <w:delText> + VA </w:delText>
        </w:r>
        <w:r w:rsidRPr="0018508E" w:rsidDel="13F60189">
          <w:rPr>
            <w:rFonts w:ascii="Calibri" w:eastAsia="Arial," w:hAnsi="Calibri" w:cs="Segoe UI"/>
            <w:sz w:val="24"/>
            <w:szCs w:val="24"/>
            <w:vertAlign w:val="superscript"/>
            <w:lang w:eastAsia="pt-BR"/>
            <w:rPrChange w:id="1438" w:author="JN Marcos" w:date="2015-12-07T19:56:00Z">
              <w:rPr>
                <w:rFonts w:ascii="Arial" w:eastAsiaTheme="minorEastAsia" w:hAnsi="Arial" w:cs="Arial"/>
                <w:sz w:val="24"/>
                <w:szCs w:val="24"/>
                <w:vertAlign w:val="subscript"/>
                <w:lang w:eastAsia="pt-BR"/>
              </w:rPr>
            </w:rPrChange>
          </w:rPr>
          <w:delText>2ª Maior Nota</w:delText>
        </w:r>
        <w:r w:rsidRPr="0018508E" w:rsidDel="13F60189">
          <w:rPr>
            <w:rFonts w:ascii="Calibri" w:eastAsia="Arial," w:hAnsi="Calibri" w:cs="Segoe UI"/>
            <w:sz w:val="24"/>
            <w:szCs w:val="24"/>
            <w:vertAlign w:val="superscript"/>
            <w:lang w:eastAsia="pt-BR"/>
            <w:rPrChange w:id="1439" w:author="JN Marcos" w:date="2015-12-07T19:56:00Z">
              <w:rPr>
                <w:rFonts w:ascii="Arial" w:eastAsiaTheme="minorEastAsia" w:hAnsi="Arial" w:cs="Arial"/>
                <w:sz w:val="24"/>
                <w:szCs w:val="24"/>
                <w:lang w:eastAsia="pt-BR"/>
              </w:rPr>
            </w:rPrChange>
          </w:rPr>
          <w:delText xml:space="preserve">) / 2. </w:delText>
        </w:r>
        <w:r w:rsidRPr="0018508E" w:rsidDel="13F60189">
          <w:rPr>
            <w:rFonts w:ascii="Calibri" w:eastAsia="Arial," w:hAnsi="Calibri" w:cs="Segoe UI"/>
            <w:sz w:val="24"/>
            <w:szCs w:val="24"/>
            <w:vertAlign w:val="superscript"/>
            <w:rPrChange w:id="1440" w:author="JN Marcos" w:date="2015-12-07T19:56:00Z">
              <w:rPr>
                <w:rFonts w:ascii="Arial" w:eastAsiaTheme="minorEastAsia" w:hAnsi="Arial" w:cs="Arial"/>
                <w:sz w:val="24"/>
                <w:szCs w:val="24"/>
              </w:rPr>
            </w:rPrChange>
          </w:rPr>
          <w:delText xml:space="preserve"> Se não obtiver média suficiente para sua aprovação até a 3ª VA, a sua média final é calculada a seguir: (Média aritmética das duas maiores notas (1ª VA, 2ª VA e 3ª VA) + Nota da prova final)</w:delText>
        </w:r>
        <w:r w:rsidR="00414F16" w:rsidRPr="0018508E" w:rsidDel="13F60189">
          <w:rPr>
            <w:rFonts w:ascii="Calibri" w:eastAsia="Arial," w:hAnsi="Calibri" w:cs="Segoe UI"/>
            <w:sz w:val="24"/>
            <w:szCs w:val="24"/>
            <w:vertAlign w:val="superscript"/>
            <w:rPrChange w:id="1441" w:author="JN Marcos" w:date="2015-12-07T19:56:00Z">
              <w:rPr>
                <w:rFonts w:ascii="Arial" w:eastAsiaTheme="minorEastAsia" w:hAnsi="Arial" w:cs="Arial"/>
                <w:sz w:val="24"/>
                <w:szCs w:val="24"/>
              </w:rPr>
            </w:rPrChange>
          </w:rPr>
          <w:delText xml:space="preserve"> </w:delText>
        </w:r>
        <w:r w:rsidRPr="0018508E" w:rsidDel="13F60189">
          <w:rPr>
            <w:rFonts w:ascii="Calibri" w:eastAsia="Arial," w:hAnsi="Calibri" w:cs="Segoe UI"/>
            <w:sz w:val="24"/>
            <w:szCs w:val="24"/>
            <w:vertAlign w:val="superscript"/>
            <w:rPrChange w:id="1442" w:author="JN Marcos" w:date="2015-12-07T19:56:00Z">
              <w:rPr>
                <w:rFonts w:ascii="Arial" w:eastAsiaTheme="minorEastAsia" w:hAnsi="Arial" w:cs="Arial"/>
                <w:sz w:val="24"/>
                <w:szCs w:val="24"/>
              </w:rPr>
            </w:rPrChange>
          </w:rPr>
          <w:delText>/2.</w:delText>
        </w:r>
      </w:del>
    </w:p>
    <w:p w14:paraId="729A68AE" w14:textId="6CD3BCCD" w:rsidR="2A219C89" w:rsidRPr="0018508E" w:rsidRDefault="2A219C89" w:rsidP="009D4501">
      <w:pPr>
        <w:numPr>
          <w:ilvl w:val="0"/>
          <w:numId w:val="8"/>
        </w:numPr>
        <w:spacing w:line="240" w:lineRule="auto"/>
        <w:jc w:val="both"/>
        <w:rPr>
          <w:rFonts w:ascii="Calibri" w:hAnsi="Calibri" w:cs="Segoe UI"/>
          <w:rPrChange w:id="1443" w:author="JN Marcos" w:date="2015-12-07T19:56:00Z">
            <w:rPr>
              <w:rFonts w:ascii="Arial" w:hAnsi="Arial" w:cs="Arial"/>
            </w:rPr>
          </w:rPrChange>
        </w:rPr>
        <w:pPrChange w:id="1444" w:author="JN Marcos" w:date="2015-12-07T20:06:00Z">
          <w:pPr>
            <w:spacing w:line="240" w:lineRule="auto"/>
            <w:jc w:val="both"/>
          </w:pPr>
        </w:pPrChange>
      </w:pPr>
    </w:p>
    <w:p w14:paraId="1AB70292" w14:textId="0AE0283D" w:rsidR="1F552AF9" w:rsidRPr="0018508E" w:rsidDel="00F92B62" w:rsidRDefault="2A219C89" w:rsidP="7AA55BCA">
      <w:pPr>
        <w:pStyle w:val="PargrafodaLista"/>
        <w:numPr>
          <w:ilvl w:val="0"/>
          <w:numId w:val="8"/>
        </w:numPr>
        <w:spacing w:line="240" w:lineRule="auto"/>
        <w:jc w:val="both"/>
        <w:rPr>
          <w:del w:id="1445" w:author="JN Marcos" w:date="2015-12-07T17:00:00Z"/>
          <w:rFonts w:ascii="Calibri" w:eastAsia="Segoe UI" w:hAnsi="Calibri" w:cs="Segoe UI"/>
          <w:b/>
          <w:sz w:val="24"/>
          <w:szCs w:val="24"/>
          <w:rPrChange w:id="1446" w:author="JN Marcos" w:date="2015-12-07T19:56:00Z">
            <w:rPr>
              <w:del w:id="1447" w:author="JN Marcos" w:date="2015-12-07T17:00:00Z"/>
              <w:rFonts w:ascii="Segoe UI" w:eastAsia="Segoe UI" w:hAnsi="Segoe UI" w:cs="Segoe UI"/>
              <w:sz w:val="24"/>
              <w:szCs w:val="24"/>
            </w:rPr>
          </w:rPrChange>
        </w:rPr>
      </w:pPr>
      <w:del w:id="1448" w:author="JN Marcos" w:date="2015-12-07T17:00:00Z">
        <w:r w:rsidRPr="0018508E" w:rsidDel="00F92B62">
          <w:rPr>
            <w:rFonts w:ascii="Calibri" w:eastAsia="Segoe UI" w:hAnsi="Calibri" w:cs="Segoe UI"/>
            <w:b/>
            <w:sz w:val="24"/>
            <w:szCs w:val="24"/>
            <w:rPrChange w:id="1449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Os assuntos nos fóruns são localizados por palavras em comum entre o assunto pesquisado e tags dos fóruns, poderão participar qualquer usuário do sistema, o administrador poderá excluir mensagens </w:delText>
        </w:r>
        <w:r w:rsidR="00414F16" w:rsidRPr="0018508E" w:rsidDel="00F92B62">
          <w:rPr>
            <w:rFonts w:ascii="Calibri" w:eastAsia="Segoe UI" w:hAnsi="Calibri" w:cs="Segoe UI"/>
            <w:b/>
            <w:sz w:val="24"/>
            <w:szCs w:val="24"/>
            <w:rPrChange w:id="1450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indesejadas</w:delText>
        </w:r>
        <w:r w:rsidRPr="0018508E" w:rsidDel="00F92B62">
          <w:rPr>
            <w:rFonts w:ascii="Calibri" w:eastAsia="Segoe UI" w:hAnsi="Calibri" w:cs="Segoe UI"/>
            <w:b/>
            <w:sz w:val="24"/>
            <w:szCs w:val="24"/>
            <w:rPrChange w:id="1451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.</w:delText>
        </w:r>
      </w:del>
    </w:p>
    <w:p w14:paraId="055AA663" w14:textId="42B2F05F" w:rsidR="2A219C89" w:rsidRPr="0018508E" w:rsidDel="00F92B62" w:rsidRDefault="2A219C89" w:rsidP="00414F16">
      <w:pPr>
        <w:spacing w:line="240" w:lineRule="auto"/>
        <w:jc w:val="both"/>
        <w:rPr>
          <w:del w:id="1452" w:author="JN Marcos" w:date="2015-12-07T17:00:00Z"/>
          <w:rFonts w:ascii="Calibri" w:hAnsi="Calibri" w:cs="Segoe UI"/>
          <w:b/>
          <w:rPrChange w:id="1453" w:author="JN Marcos" w:date="2015-12-07T19:56:00Z">
            <w:rPr>
              <w:del w:id="1454" w:author="JN Marcos" w:date="2015-12-07T17:00:00Z"/>
              <w:rFonts w:ascii="Arial" w:hAnsi="Arial" w:cs="Arial"/>
            </w:rPr>
          </w:rPrChange>
        </w:rPr>
      </w:pPr>
    </w:p>
    <w:p w14:paraId="3522657F" w14:textId="46633B18" w:rsidR="2A219C89" w:rsidRPr="0018508E" w:rsidRDefault="2A219C89" w:rsidP="7AA55BCA">
      <w:pPr>
        <w:numPr>
          <w:ilvl w:val="0"/>
          <w:numId w:val="8"/>
        </w:numPr>
        <w:spacing w:line="240" w:lineRule="auto"/>
        <w:jc w:val="both"/>
        <w:rPr>
          <w:rFonts w:ascii="Calibri" w:eastAsia="Segoe UI" w:hAnsi="Calibri" w:cs="Segoe UI"/>
          <w:b/>
          <w:sz w:val="24"/>
          <w:szCs w:val="24"/>
          <w:rPrChange w:id="1455" w:author="JN Marcos" w:date="2015-12-07T19:56:00Z">
            <w:rPr>
              <w:rFonts w:ascii="Segoe UI" w:eastAsia="Segoe UI" w:hAnsi="Segoe UI" w:cs="Segoe UI"/>
              <w:sz w:val="24"/>
              <w:szCs w:val="24"/>
            </w:rPr>
          </w:rPrChange>
        </w:rPr>
      </w:pPr>
      <w:r w:rsidRPr="0018508E">
        <w:rPr>
          <w:rFonts w:ascii="Calibri" w:eastAsia="Segoe UI" w:hAnsi="Calibri" w:cs="Segoe UI"/>
          <w:b/>
          <w:sz w:val="24"/>
          <w:szCs w:val="24"/>
          <w:rPrChange w:id="1456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>Cada aluno cadastrado tem acesso ao perfil da disciplina. Nele, contém todos os conteúdos que são disponibilizados pelo professor que a ministra.</w:t>
      </w:r>
    </w:p>
    <w:p w14:paraId="363388C8" w14:textId="426E7605" w:rsidR="00F0500C" w:rsidRPr="0018508E" w:rsidRDefault="1CBA9C19" w:rsidP="7AA55BCA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="Calibri" w:eastAsia="Segoe UI" w:hAnsi="Calibri" w:cs="Segoe UI"/>
          <w:sz w:val="24"/>
          <w:szCs w:val="24"/>
          <w:rPrChange w:id="1457" w:author="JN Marcos" w:date="2015-12-07T19:56:00Z">
            <w:rPr>
              <w:rFonts w:ascii="Segoe UI" w:eastAsia="Segoe UI" w:hAnsi="Segoe UI" w:cs="Segoe UI"/>
              <w:sz w:val="24"/>
              <w:szCs w:val="24"/>
            </w:rPr>
          </w:rPrChange>
        </w:rPr>
      </w:pPr>
      <w:r w:rsidRPr="0018508E">
        <w:rPr>
          <w:rFonts w:ascii="Calibri" w:eastAsia="Segoe UI" w:hAnsi="Calibri" w:cs="Segoe UI"/>
          <w:sz w:val="24"/>
          <w:szCs w:val="24"/>
          <w:rPrChange w:id="1458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 xml:space="preserve">Os usuários podem visualizar </w:t>
      </w:r>
      <w:ins w:id="1459" w:author="JN Marcos" w:date="2015-12-07T17:11:00Z">
        <w:r w:rsidR="00DB4080" w:rsidRPr="0018508E">
          <w:rPr>
            <w:rFonts w:ascii="Calibri" w:eastAsia="Segoe UI" w:hAnsi="Calibri" w:cs="Segoe UI"/>
            <w:sz w:val="24"/>
            <w:szCs w:val="24"/>
            <w:rPrChange w:id="1460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avisos num quadro (tela) d</w:t>
        </w:r>
      </w:ins>
      <w:ins w:id="1461" w:author="JN Marcos" w:date="2015-12-07T17:12:00Z">
        <w:r w:rsidR="00DB4080" w:rsidRPr="0018508E">
          <w:rPr>
            <w:rFonts w:ascii="Calibri" w:eastAsia="Segoe UI" w:hAnsi="Calibri" w:cs="Segoe UI"/>
            <w:sz w:val="24"/>
            <w:szCs w:val="24"/>
            <w:rPrChange w:id="1462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irecionados a ele (por pagar uma oferta de disciplina ou enviado diretamente a ele)</w:t>
        </w:r>
      </w:ins>
      <w:ins w:id="1463" w:author="JN Marcos" w:date="2015-12-07T17:13:00Z">
        <w:r w:rsidR="00DB4080" w:rsidRPr="0018508E">
          <w:rPr>
            <w:rFonts w:ascii="Calibri" w:eastAsia="Segoe UI" w:hAnsi="Calibri" w:cs="Segoe UI"/>
            <w:sz w:val="24"/>
            <w:szCs w:val="24"/>
            <w:rPrChange w:id="1464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 ou públicos (todos podem visualizar). </w:t>
        </w:r>
      </w:ins>
      <w:del w:id="1465" w:author="JN Marcos" w:date="2015-12-07T17:12:00Z">
        <w:r w:rsidRPr="0018508E" w:rsidDel="00DB4080">
          <w:rPr>
            <w:rFonts w:ascii="Calibri" w:eastAsia="Segoe UI" w:hAnsi="Calibri" w:cs="Segoe UI"/>
            <w:sz w:val="24"/>
            <w:szCs w:val="24"/>
            <w:rPrChange w:id="1466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n</w:delText>
        </w:r>
      </w:del>
      <w:del w:id="1467" w:author="JN Marcos" w:date="2015-12-07T17:13:00Z">
        <w:r w:rsidRPr="0018508E" w:rsidDel="00DB4080">
          <w:rPr>
            <w:rFonts w:ascii="Calibri" w:eastAsia="Segoe UI" w:hAnsi="Calibri" w:cs="Segoe UI"/>
            <w:sz w:val="24"/>
            <w:szCs w:val="24"/>
            <w:rPrChange w:id="1468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um calendário ou num quadro de eventos, suas atividades marcadas, ou também avisos importantes de usuários que estiverem numa mesma disciplina. O calendário e os eventos</w:delText>
        </w:r>
      </w:del>
      <w:ins w:id="1469" w:author="JN Marcos" w:date="2015-12-07T17:13:00Z">
        <w:r w:rsidR="00DB4080" w:rsidRPr="0018508E">
          <w:rPr>
            <w:rFonts w:ascii="Calibri" w:eastAsia="Segoe UI" w:hAnsi="Calibri" w:cs="Segoe UI"/>
            <w:sz w:val="24"/>
            <w:szCs w:val="24"/>
            <w:rPrChange w:id="1470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Os avisos</w:t>
        </w:r>
      </w:ins>
      <w:r w:rsidRPr="0018508E">
        <w:rPr>
          <w:rFonts w:ascii="Calibri" w:eastAsia="Segoe UI" w:hAnsi="Calibri" w:cs="Segoe UI"/>
          <w:sz w:val="24"/>
          <w:szCs w:val="24"/>
          <w:rPrChange w:id="1471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 xml:space="preserve"> são organizados de acordo com sua </w:t>
      </w:r>
      <w:del w:id="1472" w:author="JN Marcos" w:date="2015-12-07T17:14:00Z">
        <w:r w:rsidRPr="0018508E" w:rsidDel="00DB4080">
          <w:rPr>
            <w:rFonts w:ascii="Calibri" w:eastAsia="Segoe UI" w:hAnsi="Calibri" w:cs="Segoe UI"/>
            <w:sz w:val="24"/>
            <w:szCs w:val="24"/>
            <w:rPrChange w:id="1473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data de entrega da atividade e sua </w:delText>
        </w:r>
      </w:del>
      <w:r w:rsidRPr="0018508E">
        <w:rPr>
          <w:rFonts w:ascii="Calibri" w:eastAsia="Segoe UI" w:hAnsi="Calibri" w:cs="Segoe UI"/>
          <w:sz w:val="24"/>
          <w:szCs w:val="24"/>
          <w:rPrChange w:id="1474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>prioridade</w:t>
      </w:r>
      <w:ins w:id="1475" w:author="JN Marcos" w:date="2015-12-07T17:14:00Z">
        <w:r w:rsidR="00DB4080" w:rsidRPr="0018508E">
          <w:rPr>
            <w:rFonts w:ascii="Calibri" w:eastAsia="Segoe UI" w:hAnsi="Calibri" w:cs="Segoe UI"/>
            <w:sz w:val="24"/>
            <w:szCs w:val="24"/>
            <w:rPrChange w:id="1476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 (prioridade mais alta está acima dos de prioridade mais abaixo)</w:t>
        </w:r>
      </w:ins>
      <w:del w:id="1477" w:author="JN Marcos" w:date="2015-12-07T17:14:00Z">
        <w:r w:rsidRPr="0018508E" w:rsidDel="00DB4080">
          <w:rPr>
            <w:rFonts w:ascii="Calibri" w:eastAsia="Segoe UI" w:hAnsi="Calibri" w:cs="Segoe UI"/>
            <w:sz w:val="24"/>
            <w:szCs w:val="24"/>
            <w:rPrChange w:id="1478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, nessa ordem</w:delText>
        </w:r>
      </w:del>
      <w:r w:rsidRPr="0018508E">
        <w:rPr>
          <w:rFonts w:ascii="Calibri" w:eastAsia="Segoe UI" w:hAnsi="Calibri" w:cs="Segoe UI"/>
          <w:sz w:val="24"/>
          <w:szCs w:val="24"/>
          <w:rPrChange w:id="1479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 xml:space="preserve">. </w:t>
      </w:r>
      <w:del w:id="1480" w:author="JN Marcos" w:date="2015-12-07T17:14:00Z">
        <w:r w:rsidRPr="0018508E" w:rsidDel="00DB4080">
          <w:rPr>
            <w:rFonts w:ascii="Calibri" w:eastAsia="Segoe UI" w:hAnsi="Calibri" w:cs="Segoe UI"/>
            <w:sz w:val="24"/>
            <w:szCs w:val="24"/>
            <w:rPrChange w:id="1481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O conteúdo poderá ser visualizado somente por usuários de um determinado curso.</w:delText>
        </w:r>
      </w:del>
      <w:ins w:id="1482" w:author="JN Marcos" w:date="2015-12-07T17:14:00Z">
        <w:r w:rsidR="00DB4080" w:rsidRPr="0018508E">
          <w:rPr>
            <w:rFonts w:ascii="Calibri" w:eastAsia="Segoe UI" w:hAnsi="Calibri" w:cs="Segoe UI"/>
            <w:sz w:val="24"/>
            <w:szCs w:val="24"/>
            <w:rPrChange w:id="1483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O aviso só pode ser visualizado a determinado conjunto</w:t>
        </w:r>
      </w:ins>
      <w:ins w:id="1484" w:author="JN Marcos" w:date="2015-12-07T17:15:00Z">
        <w:r w:rsidR="00DB4080" w:rsidRPr="0018508E">
          <w:rPr>
            <w:rFonts w:ascii="Calibri" w:eastAsia="Segoe UI" w:hAnsi="Calibri" w:cs="Segoe UI"/>
            <w:sz w:val="24"/>
            <w:szCs w:val="24"/>
            <w:rPrChange w:id="1485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, podendo ser direcionado a: uma pessoa, a uma turma</w:t>
        </w:r>
      </w:ins>
      <w:ins w:id="1486" w:author="JN Marcos" w:date="2015-12-07T17:14:00Z">
        <w:r w:rsidR="00DB4080" w:rsidRPr="0018508E">
          <w:rPr>
            <w:rFonts w:ascii="Calibri" w:eastAsia="Segoe UI" w:hAnsi="Calibri" w:cs="Segoe UI"/>
            <w:sz w:val="24"/>
            <w:szCs w:val="24"/>
            <w:rPrChange w:id="1487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 (</w:t>
        </w:r>
      </w:ins>
      <w:ins w:id="1488" w:author="JN Marcos" w:date="2015-12-07T17:15:00Z">
        <w:r w:rsidR="00DB4080" w:rsidRPr="0018508E">
          <w:rPr>
            <w:rFonts w:ascii="Calibri" w:eastAsia="Segoe UI" w:hAnsi="Calibri" w:cs="Segoe UI"/>
            <w:sz w:val="24"/>
            <w:szCs w:val="24"/>
            <w:rPrChange w:id="1489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oferta de uma disciplina</w:t>
        </w:r>
      </w:ins>
      <w:ins w:id="1490" w:author="JN Marcos" w:date="2015-12-07T17:14:00Z">
        <w:r w:rsidR="00DB4080" w:rsidRPr="0018508E">
          <w:rPr>
            <w:rFonts w:ascii="Calibri" w:eastAsia="Segoe UI" w:hAnsi="Calibri" w:cs="Segoe UI"/>
            <w:sz w:val="24"/>
            <w:szCs w:val="24"/>
            <w:rPrChange w:id="1491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)</w:t>
        </w:r>
      </w:ins>
      <w:ins w:id="1492" w:author="JN Marcos" w:date="2015-12-07T17:15:00Z">
        <w:r w:rsidR="00DB4080" w:rsidRPr="0018508E">
          <w:rPr>
            <w:rFonts w:ascii="Calibri" w:eastAsia="Segoe UI" w:hAnsi="Calibri" w:cs="Segoe UI"/>
            <w:sz w:val="24"/>
            <w:szCs w:val="24"/>
            <w:rPrChange w:id="1493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 ou </w:t>
        </w:r>
      </w:ins>
      <w:ins w:id="1494" w:author="JN Marcos" w:date="2015-12-07T17:16:00Z">
        <w:r w:rsidR="00DB4080" w:rsidRPr="0018508E">
          <w:rPr>
            <w:rFonts w:ascii="Calibri" w:eastAsia="Segoe UI" w:hAnsi="Calibri" w:cs="Segoe UI"/>
            <w:sz w:val="24"/>
            <w:szCs w:val="24"/>
            <w:rPrChange w:id="1495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a todos os usuários.</w:t>
        </w:r>
      </w:ins>
    </w:p>
    <w:p w14:paraId="79ECA49B" w14:textId="77777777" w:rsidR="00F0500C" w:rsidRPr="0018508E" w:rsidRDefault="00F0500C" w:rsidP="00F0500C">
      <w:pPr>
        <w:pStyle w:val="PargrafodaLista"/>
        <w:spacing w:line="240" w:lineRule="auto"/>
        <w:jc w:val="both"/>
        <w:rPr>
          <w:rFonts w:ascii="Calibri" w:eastAsiaTheme="minorEastAsia" w:hAnsi="Calibri" w:cs="Segoe UI"/>
          <w:sz w:val="24"/>
          <w:szCs w:val="24"/>
          <w:rPrChange w:id="1496" w:author="JN Marcos" w:date="2015-12-07T19:56:00Z">
            <w:rPr>
              <w:rFonts w:ascii="Arial" w:eastAsiaTheme="minorEastAsia" w:hAnsi="Arial" w:cs="Arial"/>
              <w:sz w:val="24"/>
              <w:szCs w:val="24"/>
            </w:rPr>
          </w:rPrChange>
        </w:rPr>
      </w:pPr>
    </w:p>
    <w:p w14:paraId="5FB79874" w14:textId="4A968AE9" w:rsidR="00F0500C" w:rsidRPr="0018508E" w:rsidRDefault="2A219C89" w:rsidP="7AA55BCA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="Calibri" w:eastAsia="Segoe UI" w:hAnsi="Calibri" w:cs="Segoe UI"/>
          <w:sz w:val="24"/>
          <w:szCs w:val="24"/>
          <w:rPrChange w:id="1497" w:author="JN Marcos" w:date="2015-12-07T19:56:00Z">
            <w:rPr>
              <w:rFonts w:ascii="Segoe UI" w:eastAsia="Segoe UI" w:hAnsi="Segoe UI" w:cs="Segoe UI"/>
              <w:sz w:val="24"/>
              <w:szCs w:val="24"/>
            </w:rPr>
          </w:rPrChange>
        </w:rPr>
      </w:pPr>
      <w:r w:rsidRPr="0018508E">
        <w:rPr>
          <w:rFonts w:ascii="Calibri" w:eastAsia="Segoe UI" w:hAnsi="Calibri" w:cs="Segoe UI"/>
          <w:sz w:val="24"/>
          <w:szCs w:val="24"/>
          <w:rPrChange w:id="1498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 xml:space="preserve">A nota </w:t>
      </w:r>
      <w:del w:id="1499" w:author="JN Marcos" w:date="2015-12-07T17:10:00Z">
        <w:r w:rsidRPr="0018508E" w:rsidDel="001B7F5F">
          <w:rPr>
            <w:rFonts w:ascii="Calibri" w:eastAsia="Segoe UI" w:hAnsi="Calibri" w:cs="Segoe UI"/>
            <w:sz w:val="24"/>
            <w:szCs w:val="24"/>
            <w:rPrChange w:id="1500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em uma atividade </w:delText>
        </w:r>
      </w:del>
      <w:r w:rsidRPr="0018508E">
        <w:rPr>
          <w:rFonts w:ascii="Calibri" w:eastAsia="Segoe UI" w:hAnsi="Calibri" w:cs="Segoe UI"/>
          <w:sz w:val="24"/>
          <w:szCs w:val="24"/>
          <w:rPrChange w:id="1501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>de um aluno será de 0</w:t>
      </w:r>
      <w:ins w:id="1502" w:author="JN Marcos" w:date="2015-12-07T17:10:00Z">
        <w:r w:rsidR="001B7F5F" w:rsidRPr="0018508E">
          <w:rPr>
            <w:rFonts w:ascii="Calibri" w:eastAsia="Segoe UI" w:hAnsi="Calibri" w:cs="Segoe UI"/>
            <w:sz w:val="24"/>
            <w:szCs w:val="24"/>
            <w:rPrChange w:id="1503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 (zero)</w:t>
        </w:r>
      </w:ins>
      <w:r w:rsidRPr="0018508E">
        <w:rPr>
          <w:rFonts w:ascii="Calibri" w:eastAsia="Segoe UI" w:hAnsi="Calibri" w:cs="Segoe UI"/>
          <w:sz w:val="24"/>
          <w:szCs w:val="24"/>
          <w:rPrChange w:id="1504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 xml:space="preserve"> </w:t>
      </w:r>
      <w:r w:rsidR="00414F16" w:rsidRPr="0018508E">
        <w:rPr>
          <w:rFonts w:ascii="Calibri" w:eastAsia="Segoe UI" w:hAnsi="Calibri" w:cs="Segoe UI"/>
          <w:sz w:val="24"/>
          <w:szCs w:val="24"/>
          <w:rPrChange w:id="1505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>a</w:t>
      </w:r>
      <w:r w:rsidRPr="0018508E">
        <w:rPr>
          <w:rFonts w:ascii="Calibri" w:eastAsia="Segoe UI" w:hAnsi="Calibri" w:cs="Segoe UI"/>
          <w:sz w:val="24"/>
          <w:szCs w:val="24"/>
          <w:rPrChange w:id="1506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 xml:space="preserve"> </w:t>
      </w:r>
      <w:ins w:id="1507" w:author="JN Marcos" w:date="2015-12-07T17:10:00Z">
        <w:r w:rsidR="001B7F5F" w:rsidRPr="0018508E">
          <w:rPr>
            <w:rFonts w:ascii="Calibri" w:eastAsia="Segoe UI" w:hAnsi="Calibri" w:cs="Segoe UI"/>
            <w:sz w:val="24"/>
            <w:szCs w:val="24"/>
            <w:rPrChange w:id="1508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10 (</w:t>
        </w:r>
      </w:ins>
      <w:ins w:id="1509" w:author="JN Marcos" w:date="2015-12-07T17:11:00Z">
        <w:r w:rsidR="001B7F5F" w:rsidRPr="0018508E">
          <w:rPr>
            <w:rFonts w:ascii="Calibri" w:eastAsia="Segoe UI" w:hAnsi="Calibri" w:cs="Segoe UI"/>
            <w:sz w:val="24"/>
            <w:szCs w:val="24"/>
            <w:rPrChange w:id="1510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dez</w:t>
        </w:r>
      </w:ins>
      <w:ins w:id="1511" w:author="JN Marcos" w:date="2015-12-07T17:10:00Z">
        <w:r w:rsidR="001B7F5F" w:rsidRPr="0018508E">
          <w:rPr>
            <w:rFonts w:ascii="Calibri" w:eastAsia="Segoe UI" w:hAnsi="Calibri" w:cs="Segoe UI"/>
            <w:sz w:val="24"/>
            <w:szCs w:val="24"/>
            <w:rPrChange w:id="1512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)</w:t>
        </w:r>
      </w:ins>
      <w:ins w:id="1513" w:author="JN Marcos" w:date="2015-12-07T17:11:00Z">
        <w:r w:rsidR="001B7F5F" w:rsidRPr="0018508E">
          <w:rPr>
            <w:rFonts w:ascii="Calibri" w:eastAsia="Segoe UI" w:hAnsi="Calibri" w:cs="Segoe UI"/>
            <w:sz w:val="24"/>
            <w:szCs w:val="24"/>
            <w:rPrChange w:id="1514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.</w:t>
        </w:r>
      </w:ins>
      <w:del w:id="1515" w:author="JN Marcos" w:date="2015-12-07T17:10:00Z">
        <w:r w:rsidRPr="0018508E" w:rsidDel="001B7F5F">
          <w:rPr>
            <w:rFonts w:ascii="Calibri" w:eastAsia="Segoe UI" w:hAnsi="Calibri" w:cs="Segoe UI"/>
            <w:sz w:val="24"/>
            <w:szCs w:val="24"/>
            <w:rPrChange w:id="1516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10.</w:delText>
        </w:r>
      </w:del>
      <w:r w:rsidRPr="0018508E">
        <w:rPr>
          <w:rFonts w:ascii="Calibri" w:eastAsia="Segoe UI" w:hAnsi="Calibri" w:cs="Segoe UI"/>
          <w:sz w:val="24"/>
          <w:szCs w:val="24"/>
          <w:rPrChange w:id="1517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 xml:space="preserve"> O professor poderá publicar e modificar </w:t>
      </w:r>
      <w:r w:rsidR="00E420F9" w:rsidRPr="0018508E">
        <w:rPr>
          <w:rFonts w:ascii="Calibri" w:eastAsia="Segoe UI" w:hAnsi="Calibri" w:cs="Segoe UI"/>
          <w:sz w:val="24"/>
          <w:szCs w:val="24"/>
          <w:rPrChange w:id="1518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 xml:space="preserve">a nota </w:t>
      </w:r>
      <w:r w:rsidRPr="0018508E">
        <w:rPr>
          <w:rFonts w:ascii="Calibri" w:eastAsia="Segoe UI" w:hAnsi="Calibri" w:cs="Segoe UI"/>
          <w:sz w:val="24"/>
          <w:szCs w:val="24"/>
          <w:rPrChange w:id="1519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>dentro do prazo definido pela universidade.</w:t>
      </w:r>
    </w:p>
    <w:p w14:paraId="55B20583" w14:textId="77777777" w:rsidR="00F0500C" w:rsidRPr="0018508E" w:rsidDel="55610633" w:rsidRDefault="00F0500C" w:rsidP="00F0500C">
      <w:pPr>
        <w:spacing w:line="240" w:lineRule="auto"/>
        <w:jc w:val="both"/>
        <w:rPr>
          <w:del w:id="1520" w:author="JN Marcos" w:date="2015-10-03T22:20:00Z"/>
          <w:rFonts w:ascii="Calibri" w:eastAsiaTheme="minorEastAsia" w:hAnsi="Calibri" w:cs="Segoe UI"/>
          <w:sz w:val="24"/>
          <w:szCs w:val="24"/>
          <w:rPrChange w:id="1521" w:author="JN Marcos" w:date="2015-12-07T19:56:00Z">
            <w:rPr>
              <w:del w:id="1522" w:author="JN Marcos" w:date="2015-10-03T22:20:00Z"/>
              <w:rFonts w:ascii="Arial" w:eastAsiaTheme="minorEastAsia" w:hAnsi="Arial" w:cs="Arial"/>
              <w:sz w:val="24"/>
              <w:szCs w:val="24"/>
            </w:rPr>
          </w:rPrChange>
        </w:rPr>
      </w:pPr>
    </w:p>
    <w:p w14:paraId="4942FED3" w14:textId="624BDA86" w:rsidR="1CBA9C19" w:rsidRPr="0018508E" w:rsidDel="55610633" w:rsidRDefault="1CBA9C19" w:rsidP="7AA55BCA">
      <w:pPr>
        <w:pStyle w:val="PargrafodaLista"/>
        <w:numPr>
          <w:ilvl w:val="0"/>
          <w:numId w:val="8"/>
        </w:numPr>
        <w:spacing w:line="240" w:lineRule="auto"/>
        <w:jc w:val="both"/>
        <w:rPr>
          <w:del w:id="1523" w:author="JN Marcos" w:date="2015-10-03T22:20:00Z"/>
          <w:rFonts w:ascii="Calibri" w:eastAsia="Segoe UI" w:hAnsi="Calibri" w:cs="Segoe UI"/>
          <w:sz w:val="24"/>
          <w:szCs w:val="24"/>
          <w:rPrChange w:id="1524" w:author="JN Marcos" w:date="2015-12-07T19:56:00Z">
            <w:rPr>
              <w:del w:id="1525" w:author="JN Marcos" w:date="2015-10-03T22:20:00Z"/>
              <w:rFonts w:ascii="Segoe UI" w:eastAsia="Segoe UI" w:hAnsi="Segoe UI" w:cs="Segoe UI"/>
              <w:sz w:val="24"/>
              <w:szCs w:val="24"/>
            </w:rPr>
          </w:rPrChange>
        </w:rPr>
      </w:pPr>
      <w:del w:id="1526" w:author="JN Marcos" w:date="2015-10-03T22:20:00Z">
        <w:r w:rsidRPr="0018508E" w:rsidDel="55610633">
          <w:rPr>
            <w:rFonts w:ascii="Calibri" w:eastAsia="Segoe UI" w:hAnsi="Calibri" w:cs="Segoe UI"/>
            <w:sz w:val="24"/>
            <w:szCs w:val="24"/>
            <w:rPrChange w:id="1527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As mensagens </w:delText>
        </w:r>
        <w:r w:rsidR="00414F16" w:rsidRPr="0018508E" w:rsidDel="55610633">
          <w:rPr>
            <w:rFonts w:ascii="Calibri" w:eastAsia="Segoe UI" w:hAnsi="Calibri" w:cs="Segoe UI"/>
            <w:sz w:val="24"/>
            <w:szCs w:val="24"/>
            <w:rPrChange w:id="1528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instantâneas de usuário para usuário</w:delText>
        </w:r>
        <w:r w:rsidRPr="0018508E" w:rsidDel="55610633">
          <w:rPr>
            <w:rFonts w:ascii="Calibri" w:eastAsia="Segoe UI" w:hAnsi="Calibri" w:cs="Segoe UI"/>
            <w:sz w:val="24"/>
            <w:szCs w:val="24"/>
            <w:rPrChange w:id="1529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, serão visualizadas através de um bloc</w:delText>
        </w:r>
        <w:r w:rsidR="00414F16" w:rsidRPr="0018508E" w:rsidDel="55610633">
          <w:rPr>
            <w:rFonts w:ascii="Calibri" w:eastAsia="Segoe UI" w:hAnsi="Calibri" w:cs="Segoe UI"/>
            <w:sz w:val="24"/>
            <w:szCs w:val="24"/>
            <w:rPrChange w:id="1530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o de chat disponível no sistema</w:delText>
        </w:r>
        <w:r w:rsidRPr="0018508E" w:rsidDel="55610633">
          <w:rPr>
            <w:rFonts w:ascii="Calibri" w:eastAsia="Segoe UI" w:hAnsi="Calibri" w:cs="Segoe UI"/>
            <w:sz w:val="24"/>
            <w:szCs w:val="24"/>
            <w:rPrChange w:id="1531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, as mensagens poderão ser enviadas mesmo se o usuári</w:delText>
        </w:r>
        <w:r w:rsidR="00414F16" w:rsidRPr="0018508E" w:rsidDel="55610633">
          <w:rPr>
            <w:rFonts w:ascii="Calibri" w:eastAsia="Segoe UI" w:hAnsi="Calibri" w:cs="Segoe UI"/>
            <w:sz w:val="24"/>
            <w:szCs w:val="24"/>
            <w:rPrChange w:id="1532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o não estiver online no momento</w:delText>
        </w:r>
        <w:r w:rsidRPr="0018508E" w:rsidDel="55610633">
          <w:rPr>
            <w:rFonts w:ascii="Calibri" w:eastAsia="Segoe UI" w:hAnsi="Calibri" w:cs="Segoe UI"/>
            <w:sz w:val="24"/>
            <w:szCs w:val="24"/>
            <w:rPrChange w:id="1533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, o remetent</w:delText>
        </w:r>
        <w:r w:rsidR="00414F16" w:rsidRPr="0018508E" w:rsidDel="55610633">
          <w:rPr>
            <w:rFonts w:ascii="Calibri" w:eastAsia="Segoe UI" w:hAnsi="Calibri" w:cs="Segoe UI"/>
            <w:sz w:val="24"/>
            <w:szCs w:val="24"/>
            <w:rPrChange w:id="1534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e poderá visualizar se o destinatá</w:delText>
        </w:r>
        <w:r w:rsidRPr="0018508E" w:rsidDel="55610633">
          <w:rPr>
            <w:rFonts w:ascii="Calibri" w:eastAsia="Segoe UI" w:hAnsi="Calibri" w:cs="Segoe UI"/>
            <w:sz w:val="24"/>
            <w:szCs w:val="24"/>
            <w:rPrChange w:id="1535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rio da mensagem está online no momento.</w:delText>
        </w:r>
      </w:del>
    </w:p>
    <w:p w14:paraId="048B7502" w14:textId="7CB2CDD3" w:rsidR="2A219C89" w:rsidRPr="0018508E" w:rsidRDefault="2A219C89">
      <w:pPr>
        <w:spacing w:line="240" w:lineRule="auto"/>
        <w:jc w:val="both"/>
        <w:rPr>
          <w:rFonts w:ascii="Calibri" w:hAnsi="Calibri" w:cs="Segoe UI"/>
          <w:rPrChange w:id="1536" w:author="JN Marcos" w:date="2015-12-07T19:56:00Z">
            <w:rPr>
              <w:rFonts w:ascii="Arial" w:hAnsi="Arial" w:cs="Arial"/>
            </w:rPr>
          </w:rPrChange>
        </w:rPr>
        <w:pPrChange w:id="1537" w:author="JN Marcos" w:date="2015-10-03T22:20:00Z">
          <w:pPr>
            <w:jc w:val="both"/>
          </w:pPr>
        </w:pPrChange>
      </w:pPr>
    </w:p>
    <w:p w14:paraId="7D13A253" w14:textId="6535CD54" w:rsidR="22CB90F4" w:rsidRPr="0018508E" w:rsidRDefault="22CB90F4" w:rsidP="00311AF1">
      <w:pPr>
        <w:pStyle w:val="Ttulo1"/>
        <w:rPr>
          <w:rFonts w:ascii="Calibri" w:eastAsia="Segoe UI" w:hAnsi="Calibri" w:cs="Segoe UI"/>
          <w:rPrChange w:id="1538" w:author="JN Marcos" w:date="2015-12-07T19:56:00Z">
            <w:rPr>
              <w:rFonts w:ascii="Segoe UI" w:eastAsia="Segoe UI" w:hAnsi="Segoe UI" w:cs="Segoe UI"/>
            </w:rPr>
          </w:rPrChange>
        </w:rPr>
      </w:pPr>
      <w:bookmarkStart w:id="1539" w:name="_Toc437283096"/>
      <w:r w:rsidRPr="0018508E">
        <w:rPr>
          <w:rFonts w:ascii="Calibri" w:eastAsia="Segoe UI" w:hAnsi="Calibri" w:cs="Segoe UI"/>
          <w:rPrChange w:id="1540" w:author="JN Marcos" w:date="2015-12-07T19:56:00Z">
            <w:rPr>
              <w:rFonts w:ascii="Arial" w:hAnsi="Arial" w:cs="Arial"/>
            </w:rPr>
          </w:rPrChange>
        </w:rPr>
        <w:t>CONSULTAS</w:t>
      </w:r>
      <w:bookmarkEnd w:id="1539"/>
    </w:p>
    <w:p w14:paraId="31EF4B61" w14:textId="4A8B2264" w:rsidR="1ADBB8F7" w:rsidRPr="007A77C9" w:rsidRDefault="007A77C9" w:rsidP="007A77C9">
      <w:pPr>
        <w:pStyle w:val="Subttulo"/>
        <w:rPr>
          <w:ins w:id="1541" w:author="JN Marcos" w:date="2015-12-07T17:23:00Z"/>
          <w:rFonts w:eastAsia="Segoe UI"/>
          <w:b/>
          <w:sz w:val="28"/>
          <w:rPrChange w:id="1542" w:author="JN Marcos" w:date="2015-12-07T20:19:00Z">
            <w:rPr>
              <w:ins w:id="1543" w:author="JN Marcos" w:date="2015-12-07T17:23:00Z"/>
              <w:rFonts w:ascii="Segoe UI" w:eastAsia="Segoe UI" w:hAnsi="Segoe UI" w:cs="Segoe UI"/>
            </w:rPr>
          </w:rPrChange>
        </w:rPr>
        <w:pPrChange w:id="1544" w:author="JN Marcos" w:date="2015-12-07T20:19:00Z">
          <w:pPr>
            <w:pStyle w:val="Ttulo2"/>
          </w:pPr>
        </w:pPrChange>
      </w:pPr>
      <w:r w:rsidRPr="007A77C9">
        <w:rPr>
          <w:rFonts w:eastAsia="Segoe UI"/>
          <w:b/>
          <w:sz w:val="28"/>
          <w:rPrChange w:id="1545" w:author="JN Marcos" w:date="2015-12-07T20:19:00Z">
            <w:rPr>
              <w:rFonts w:eastAsia="Segoe UI"/>
              <w:b/>
              <w:sz w:val="28"/>
            </w:rPr>
          </w:rPrChange>
        </w:rPr>
        <w:t>Aluno</w:t>
      </w:r>
    </w:p>
    <w:p w14:paraId="65332608" w14:textId="19DE1536" w:rsidR="00EE2B0B" w:rsidRDefault="00EE2B0B" w:rsidP="00EE2B0B">
      <w:pPr>
        <w:pStyle w:val="PargrafodaLista"/>
        <w:spacing w:line="240" w:lineRule="auto"/>
        <w:ind w:left="785"/>
        <w:jc w:val="both"/>
        <w:rPr>
          <w:ins w:id="1546" w:author="JN Marcos" w:date="2015-12-07T20:08:00Z"/>
          <w:rFonts w:ascii="Calibri" w:eastAsia="Segoe UI" w:hAnsi="Calibri" w:cs="Segoe UI"/>
          <w:sz w:val="24"/>
          <w:szCs w:val="24"/>
        </w:rPr>
        <w:pPrChange w:id="1547" w:author="JN Marcos" w:date="2015-12-07T17:23:00Z">
          <w:pPr>
            <w:pStyle w:val="Ttulo2"/>
          </w:pPr>
        </w:pPrChange>
      </w:pPr>
      <w:ins w:id="1548" w:author="JN Marcos" w:date="2015-12-07T17:23:00Z">
        <w:r w:rsidRPr="0018508E">
          <w:rPr>
            <w:rFonts w:ascii="Calibri" w:eastAsia="Segoe UI" w:hAnsi="Calibri" w:cs="Segoe UI"/>
            <w:sz w:val="24"/>
            <w:szCs w:val="24"/>
            <w:rPrChange w:id="1549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Com o professor como ator do sistema, é possível fazer consulta:</w:t>
        </w:r>
      </w:ins>
    </w:p>
    <w:p w14:paraId="4DD311D1" w14:textId="77777777" w:rsidR="004A0209" w:rsidRPr="0018508E" w:rsidRDefault="004A0209" w:rsidP="00EE2B0B">
      <w:pPr>
        <w:pStyle w:val="PargrafodaLista"/>
        <w:spacing w:line="240" w:lineRule="auto"/>
        <w:ind w:left="785"/>
        <w:jc w:val="both"/>
        <w:rPr>
          <w:rFonts w:ascii="Calibri" w:eastAsia="Segoe UI" w:hAnsi="Calibri" w:cs="Segoe UI"/>
          <w:sz w:val="24"/>
          <w:szCs w:val="24"/>
          <w:rPrChange w:id="1550" w:author="JN Marcos" w:date="2015-12-07T19:56:00Z">
            <w:rPr>
              <w:rFonts w:ascii="Segoe UI" w:eastAsia="Segoe UI" w:hAnsi="Segoe UI" w:cs="Segoe UI"/>
            </w:rPr>
          </w:rPrChange>
        </w:rPr>
        <w:pPrChange w:id="1551" w:author="JN Marcos" w:date="2015-12-07T17:23:00Z">
          <w:pPr>
            <w:pStyle w:val="Ttulo2"/>
          </w:pPr>
        </w:pPrChange>
      </w:pPr>
    </w:p>
    <w:p w14:paraId="0B07C224" w14:textId="77777777" w:rsidR="1ADBB8F7" w:rsidDel="004A0209" w:rsidRDefault="00414F16" w:rsidP="00414F16">
      <w:pPr>
        <w:pStyle w:val="PargrafodaLista"/>
        <w:numPr>
          <w:ilvl w:val="0"/>
          <w:numId w:val="7"/>
        </w:numPr>
        <w:spacing w:line="240" w:lineRule="auto"/>
        <w:jc w:val="both"/>
        <w:rPr>
          <w:del w:id="1552" w:author="JN Marcos" w:date="2015-12-07T20:08:00Z"/>
          <w:rFonts w:ascii="Calibri" w:eastAsia="Segoe UI" w:hAnsi="Calibri" w:cs="Segoe UI"/>
          <w:sz w:val="24"/>
          <w:szCs w:val="24"/>
        </w:rPr>
        <w:pPrChange w:id="1553" w:author="JN Marcos" w:date="2015-12-07T20:08:00Z">
          <w:pPr>
            <w:spacing w:line="240" w:lineRule="auto"/>
            <w:jc w:val="both"/>
          </w:pPr>
        </w:pPrChange>
      </w:pPr>
      <w:del w:id="1554" w:author="JN Marcos" w:date="2015-12-07T17:24:00Z">
        <w:r w:rsidRPr="0018508E" w:rsidDel="00EE2B0B">
          <w:rPr>
            <w:rFonts w:ascii="Calibri" w:eastAsia="Segoe UI" w:hAnsi="Calibri" w:cs="Segoe UI"/>
            <w:sz w:val="24"/>
            <w:szCs w:val="24"/>
            <w:rPrChange w:id="1555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Uma das consultas que </w:delText>
        </w:r>
        <w:r w:rsidR="1CBA9C19" w:rsidRPr="0018508E" w:rsidDel="00EE2B0B">
          <w:rPr>
            <w:rFonts w:ascii="Calibri" w:eastAsia="Segoe UI" w:hAnsi="Calibri" w:cs="Segoe UI"/>
            <w:sz w:val="24"/>
            <w:szCs w:val="24"/>
            <w:rPrChange w:id="1556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é possível realizar como aluno é o acesso à</w:delText>
        </w:r>
      </w:del>
      <w:ins w:id="1557" w:author="JN Marcos" w:date="2015-12-07T17:24:00Z">
        <w:r w:rsidR="00EE2B0B" w:rsidRPr="0018508E">
          <w:rPr>
            <w:rFonts w:ascii="Calibri" w:eastAsia="Segoe UI" w:hAnsi="Calibri" w:cs="Segoe UI"/>
            <w:sz w:val="24"/>
            <w:szCs w:val="24"/>
            <w:rPrChange w:id="1558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À</w:t>
        </w:r>
      </w:ins>
      <w:r w:rsidR="1CBA9C19" w:rsidRPr="0018508E">
        <w:rPr>
          <w:rFonts w:ascii="Calibri" w:eastAsia="Segoe UI" w:hAnsi="Calibri" w:cs="Segoe UI"/>
          <w:sz w:val="24"/>
          <w:szCs w:val="24"/>
          <w:rPrChange w:id="1559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 xml:space="preserve"> sua grade de aulas do período vigente e seu histórico escolar. A consulta a grade de aula retorna todas as disciplinas que o aluno está "pagando" no período.  Já histórico escolar de um aluno, tem as disciplinas cursadas por ele durante todo o curso com sua situação (aprovado [por média ou final] ou reprovado), sua média geral e parcial e o período no qual foi cursado. </w:t>
      </w:r>
    </w:p>
    <w:p w14:paraId="7ACCBC01" w14:textId="77777777" w:rsidR="004A0209" w:rsidRPr="0018508E" w:rsidRDefault="004A0209">
      <w:pPr>
        <w:pStyle w:val="PargrafodaLista"/>
        <w:numPr>
          <w:ilvl w:val="0"/>
          <w:numId w:val="7"/>
        </w:numPr>
        <w:spacing w:line="240" w:lineRule="auto"/>
        <w:jc w:val="both"/>
        <w:rPr>
          <w:ins w:id="1560" w:author="JN Marcos" w:date="2015-12-07T20:08:00Z"/>
          <w:rFonts w:ascii="Calibri" w:eastAsia="Segoe UI" w:hAnsi="Calibri" w:cs="Segoe UI"/>
          <w:sz w:val="24"/>
          <w:szCs w:val="24"/>
          <w:rPrChange w:id="1561" w:author="JN Marcos" w:date="2015-12-07T19:56:00Z">
            <w:rPr>
              <w:ins w:id="1562" w:author="JN Marcos" w:date="2015-12-07T20:08:00Z"/>
              <w:rFonts w:ascii="Segoe UI" w:eastAsia="Segoe UI" w:hAnsi="Segoe UI" w:cs="Segoe UI"/>
              <w:sz w:val="24"/>
              <w:szCs w:val="24"/>
            </w:rPr>
          </w:rPrChange>
        </w:rPr>
        <w:pPrChange w:id="1563" w:author="JN Marcos" w:date="2015-10-03T21:11:00Z">
          <w:pPr>
            <w:pStyle w:val="PargrafodaLista"/>
            <w:numPr>
              <w:numId w:val="7"/>
            </w:numPr>
            <w:ind w:left="785" w:hanging="360"/>
            <w:jc w:val="both"/>
          </w:pPr>
        </w:pPrChange>
      </w:pPr>
    </w:p>
    <w:p w14:paraId="22443FE1" w14:textId="702F09F2" w:rsidR="1ADBB8F7" w:rsidRPr="004A0209" w:rsidRDefault="1ADBB8F7" w:rsidP="004A0209">
      <w:pPr>
        <w:pStyle w:val="PargrafodaLista"/>
        <w:spacing w:line="240" w:lineRule="auto"/>
        <w:ind w:left="785"/>
        <w:jc w:val="both"/>
        <w:rPr>
          <w:rFonts w:ascii="Calibri" w:hAnsi="Calibri" w:cs="Segoe UI"/>
          <w:rPrChange w:id="1564" w:author="JN Marcos" w:date="2015-12-07T20:08:00Z">
            <w:rPr>
              <w:rFonts w:ascii="Arial" w:hAnsi="Arial" w:cs="Arial"/>
            </w:rPr>
          </w:rPrChange>
        </w:rPr>
        <w:pPrChange w:id="1565" w:author="JN Marcos" w:date="2015-12-07T20:08:00Z">
          <w:pPr>
            <w:spacing w:line="240" w:lineRule="auto"/>
            <w:jc w:val="both"/>
          </w:pPr>
        </w:pPrChange>
      </w:pPr>
    </w:p>
    <w:p w14:paraId="6F6A5115" w14:textId="5B7399BD" w:rsidR="1ADBB8F7" w:rsidRPr="0018508E" w:rsidRDefault="22CB90F4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Calibri" w:eastAsia="Segoe UI" w:hAnsi="Calibri" w:cs="Segoe UI"/>
          <w:sz w:val="24"/>
          <w:szCs w:val="24"/>
          <w:rPrChange w:id="1566" w:author="JN Marcos" w:date="2015-12-07T19:56:00Z">
            <w:rPr>
              <w:rFonts w:ascii="Segoe UI" w:eastAsia="Segoe UI" w:hAnsi="Segoe UI" w:cs="Segoe UI"/>
              <w:sz w:val="24"/>
              <w:szCs w:val="24"/>
            </w:rPr>
          </w:rPrChange>
        </w:rPr>
        <w:pPrChange w:id="1567" w:author="JN Marcos" w:date="2015-10-03T21:11:00Z">
          <w:pPr>
            <w:pStyle w:val="PargrafodaLista"/>
            <w:numPr>
              <w:numId w:val="7"/>
            </w:numPr>
            <w:ind w:left="785" w:hanging="360"/>
            <w:jc w:val="both"/>
          </w:pPr>
        </w:pPrChange>
      </w:pPr>
      <w:r w:rsidRPr="0018508E">
        <w:rPr>
          <w:rFonts w:ascii="Calibri" w:eastAsia="Segoe UI" w:hAnsi="Calibri" w:cs="Segoe UI"/>
          <w:sz w:val="24"/>
          <w:szCs w:val="24"/>
          <w:rPrChange w:id="1568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lastRenderedPageBreak/>
        <w:t xml:space="preserve">O aluno poderá consultar </w:t>
      </w:r>
      <w:ins w:id="1569" w:author="JN Marcos" w:date="2015-12-07T17:17:00Z">
        <w:r w:rsidR="00F1605B" w:rsidRPr="0018508E">
          <w:rPr>
            <w:rFonts w:ascii="Calibri" w:eastAsia="Segoe UI" w:hAnsi="Calibri" w:cs="Segoe UI"/>
            <w:sz w:val="24"/>
            <w:szCs w:val="24"/>
            <w:rPrChange w:id="1570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uma tela </w:t>
        </w:r>
      </w:ins>
      <w:del w:id="1571" w:author="JN Marcos" w:date="2015-12-07T17:17:00Z">
        <w:r w:rsidRPr="0018508E" w:rsidDel="00F1605B">
          <w:rPr>
            <w:rFonts w:ascii="Calibri" w:eastAsia="Segoe UI" w:hAnsi="Calibri" w:cs="Segoe UI"/>
            <w:sz w:val="24"/>
            <w:szCs w:val="24"/>
            <w:rPrChange w:id="1572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a um quadro de eventos ou um calendá</w:delText>
        </w:r>
        <w:r w:rsidR="0040073B" w:rsidRPr="0018508E" w:rsidDel="00F1605B">
          <w:rPr>
            <w:rFonts w:ascii="Calibri" w:eastAsia="Segoe UI" w:hAnsi="Calibri" w:cs="Segoe UI"/>
            <w:sz w:val="24"/>
            <w:szCs w:val="24"/>
            <w:rPrChange w:id="1573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rio</w:delText>
        </w:r>
        <w:r w:rsidRPr="0018508E" w:rsidDel="00F1605B">
          <w:rPr>
            <w:rFonts w:ascii="Calibri" w:eastAsia="Segoe UI" w:hAnsi="Calibri" w:cs="Segoe UI"/>
            <w:sz w:val="24"/>
            <w:szCs w:val="24"/>
            <w:rPrChange w:id="1574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, </w:delText>
        </w:r>
      </w:del>
      <w:r w:rsidR="0040073B" w:rsidRPr="0018508E">
        <w:rPr>
          <w:rFonts w:ascii="Calibri" w:eastAsia="Segoe UI" w:hAnsi="Calibri" w:cs="Segoe UI"/>
          <w:sz w:val="24"/>
          <w:szCs w:val="24"/>
          <w:rPrChange w:id="1575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 xml:space="preserve">na qual se pode </w:t>
      </w:r>
      <w:r w:rsidRPr="0018508E">
        <w:rPr>
          <w:rFonts w:ascii="Calibri" w:eastAsia="Segoe UI" w:hAnsi="Calibri" w:cs="Segoe UI"/>
          <w:sz w:val="24"/>
          <w:szCs w:val="24"/>
          <w:rPrChange w:id="1576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 xml:space="preserve">visualizar todos os avisos </w:t>
      </w:r>
      <w:del w:id="1577" w:author="JN Marcos" w:date="2015-12-07T17:17:00Z">
        <w:r w:rsidRPr="0018508E" w:rsidDel="00F1605B">
          <w:rPr>
            <w:rFonts w:ascii="Calibri" w:eastAsia="Segoe UI" w:hAnsi="Calibri" w:cs="Segoe UI"/>
            <w:sz w:val="24"/>
            <w:szCs w:val="24"/>
            <w:rPrChange w:id="1578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e atividades </w:delText>
        </w:r>
      </w:del>
      <w:r w:rsidRPr="0018508E">
        <w:rPr>
          <w:rFonts w:ascii="Calibri" w:eastAsia="Segoe UI" w:hAnsi="Calibri" w:cs="Segoe UI"/>
          <w:sz w:val="24"/>
          <w:szCs w:val="24"/>
          <w:rPrChange w:id="1579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 xml:space="preserve">a ele </w:t>
      </w:r>
      <w:r w:rsidR="0040073B" w:rsidRPr="0018508E">
        <w:rPr>
          <w:rFonts w:ascii="Calibri" w:eastAsia="Segoe UI" w:hAnsi="Calibri" w:cs="Segoe UI"/>
          <w:sz w:val="24"/>
          <w:szCs w:val="24"/>
          <w:rPrChange w:id="1580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>direcionado. E</w:t>
      </w:r>
      <w:r w:rsidRPr="0018508E">
        <w:rPr>
          <w:rFonts w:ascii="Calibri" w:eastAsia="Segoe UI" w:hAnsi="Calibri" w:cs="Segoe UI"/>
          <w:sz w:val="24"/>
          <w:szCs w:val="24"/>
          <w:rPrChange w:id="1581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 xml:space="preserve">le também pode consultar </w:t>
      </w:r>
      <w:del w:id="1582" w:author="JN Marcos" w:date="2015-12-07T17:18:00Z">
        <w:r w:rsidRPr="0018508E" w:rsidDel="00F1605B">
          <w:rPr>
            <w:rFonts w:ascii="Calibri" w:eastAsia="Segoe UI" w:hAnsi="Calibri" w:cs="Segoe UI"/>
            <w:sz w:val="24"/>
            <w:szCs w:val="24"/>
            <w:rPrChange w:id="1583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suas notas gerais</w:delText>
        </w:r>
      </w:del>
      <w:ins w:id="1584" w:author="JN Marcos" w:date="2015-12-07T17:18:00Z">
        <w:r w:rsidR="00F1605B" w:rsidRPr="0018508E">
          <w:rPr>
            <w:rFonts w:ascii="Calibri" w:eastAsia="Segoe UI" w:hAnsi="Calibri" w:cs="Segoe UI"/>
            <w:sz w:val="24"/>
            <w:szCs w:val="24"/>
            <w:rPrChange w:id="1585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suas notas</w:t>
        </w:r>
      </w:ins>
      <w:r w:rsidRPr="0018508E">
        <w:rPr>
          <w:rFonts w:ascii="Calibri" w:eastAsia="Segoe UI" w:hAnsi="Calibri" w:cs="Segoe UI"/>
          <w:sz w:val="24"/>
          <w:szCs w:val="24"/>
          <w:rPrChange w:id="1586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 xml:space="preserve"> das matérias do período que ele está cursando no momento.</w:t>
      </w:r>
    </w:p>
    <w:p w14:paraId="372A81F9" w14:textId="229EDBFE" w:rsidR="1ADBB8F7" w:rsidRPr="0018508E" w:rsidDel="002A41D3" w:rsidRDefault="1ADBB8F7" w:rsidP="00414F16">
      <w:pPr>
        <w:spacing w:line="240" w:lineRule="auto"/>
        <w:jc w:val="both"/>
        <w:rPr>
          <w:del w:id="1587" w:author="JN Marcos" w:date="2015-12-07T17:19:00Z"/>
          <w:rFonts w:ascii="Calibri" w:hAnsi="Calibri" w:cs="Segoe UI"/>
          <w:rPrChange w:id="1588" w:author="JN Marcos" w:date="2015-12-07T19:56:00Z">
            <w:rPr>
              <w:del w:id="1589" w:author="JN Marcos" w:date="2015-12-07T17:19:00Z"/>
              <w:rFonts w:ascii="Arial" w:hAnsi="Arial" w:cs="Arial"/>
            </w:rPr>
          </w:rPrChange>
        </w:rPr>
      </w:pPr>
    </w:p>
    <w:p w14:paraId="4BDB592A" w14:textId="797B668A" w:rsidR="4BFA43CD" w:rsidRPr="0018508E" w:rsidDel="002A41D3" w:rsidRDefault="1CBA9C19" w:rsidP="002A41D3">
      <w:pPr>
        <w:pStyle w:val="PargrafodaLista"/>
        <w:numPr>
          <w:ilvl w:val="0"/>
          <w:numId w:val="7"/>
        </w:numPr>
        <w:spacing w:line="240" w:lineRule="auto"/>
        <w:jc w:val="both"/>
        <w:rPr>
          <w:del w:id="1590" w:author="JN Marcos" w:date="2015-12-07T17:19:00Z"/>
          <w:rFonts w:ascii="Calibri" w:eastAsia="Segoe UI" w:hAnsi="Calibri" w:cs="Segoe UI"/>
          <w:sz w:val="24"/>
          <w:szCs w:val="24"/>
          <w:rPrChange w:id="1591" w:author="JN Marcos" w:date="2015-12-07T19:56:00Z">
            <w:rPr>
              <w:del w:id="1592" w:author="JN Marcos" w:date="2015-12-07T17:19:00Z"/>
            </w:rPr>
          </w:rPrChange>
        </w:rPr>
        <w:pPrChange w:id="1593" w:author="JN Marcos" w:date="2015-12-07T17:19:00Z">
          <w:pPr/>
        </w:pPrChange>
      </w:pPr>
      <w:del w:id="1594" w:author="JN Marcos" w:date="2015-12-07T17:19:00Z">
        <w:r w:rsidRPr="0018508E" w:rsidDel="002A41D3">
          <w:rPr>
            <w:rFonts w:ascii="Calibri" w:eastAsia="Segoe UI" w:hAnsi="Calibri" w:cs="Segoe UI"/>
            <w:sz w:val="24"/>
            <w:szCs w:val="24"/>
            <w:rPrChange w:id="1595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O aluno pode consultar informações de materiais enviados pelos professores. Também poderá consultar ou publicar alguma opinião em algum </w:delText>
        </w:r>
        <w:r w:rsidR="00414F16" w:rsidRPr="0018508E" w:rsidDel="002A41D3">
          <w:rPr>
            <w:rFonts w:ascii="Calibri" w:eastAsia="Segoe UI" w:hAnsi="Calibri" w:cs="Segoe UI"/>
            <w:sz w:val="24"/>
            <w:szCs w:val="24"/>
            <w:rPrChange w:id="1596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fórum</w:delText>
        </w:r>
        <w:r w:rsidR="008A2A69" w:rsidRPr="0018508E" w:rsidDel="002A41D3">
          <w:rPr>
            <w:rFonts w:ascii="Calibri" w:eastAsia="Segoe UI" w:hAnsi="Calibri" w:cs="Segoe UI"/>
            <w:sz w:val="24"/>
            <w:szCs w:val="24"/>
            <w:rPrChange w:id="1597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. O</w:delText>
        </w:r>
        <w:r w:rsidRPr="0018508E" w:rsidDel="002A41D3">
          <w:rPr>
            <w:rFonts w:ascii="Calibri" w:eastAsia="Segoe UI" w:hAnsi="Calibri" w:cs="Segoe UI"/>
            <w:sz w:val="24"/>
            <w:szCs w:val="24"/>
            <w:rPrChange w:id="1598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sistema disponibilizará um local onde o aluno poderá pesquisar por algum </w:delText>
        </w:r>
        <w:r w:rsidR="00414F16" w:rsidRPr="0018508E" w:rsidDel="002A41D3">
          <w:rPr>
            <w:rFonts w:ascii="Calibri" w:eastAsia="Segoe UI" w:hAnsi="Calibri" w:cs="Segoe UI"/>
            <w:sz w:val="24"/>
            <w:szCs w:val="24"/>
            <w:rPrChange w:id="1599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fórum</w:delText>
        </w:r>
        <w:r w:rsidRPr="0018508E" w:rsidDel="002A41D3">
          <w:rPr>
            <w:rFonts w:ascii="Calibri" w:eastAsia="Segoe UI" w:hAnsi="Calibri" w:cs="Segoe UI"/>
            <w:sz w:val="24"/>
            <w:szCs w:val="24"/>
            <w:rPrChange w:id="1600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desejado.</w:delText>
        </w:r>
      </w:del>
    </w:p>
    <w:p w14:paraId="44BB53FF" w14:textId="37141F85" w:rsidR="00A54831" w:rsidRPr="0018508E" w:rsidRDefault="77184C71">
      <w:pPr>
        <w:pStyle w:val="PargrafodaLista"/>
        <w:rPr>
          <w:ins w:id="1601" w:author="JN Marcos" w:date="2015-10-03T15:55:00Z"/>
          <w:rFonts w:ascii="Calibri" w:eastAsia="Segoe UI" w:hAnsi="Calibri" w:cs="Segoe UI"/>
          <w:sz w:val="24"/>
          <w:szCs w:val="24"/>
          <w:rPrChange w:id="1602" w:author="JN Marcos" w:date="2015-12-07T19:56:00Z">
            <w:rPr>
              <w:ins w:id="1603" w:author="JN Marcos" w:date="2015-10-03T15:55:00Z"/>
            </w:rPr>
          </w:rPrChange>
        </w:rPr>
        <w:pPrChange w:id="1604" w:author="JN Marcos" w:date="2015-10-03T15:55:00Z">
          <w:pPr>
            <w:pStyle w:val="PargrafodaLista"/>
            <w:numPr>
              <w:numId w:val="7"/>
            </w:numPr>
            <w:spacing w:line="240" w:lineRule="auto"/>
            <w:ind w:left="785" w:hanging="360"/>
            <w:jc w:val="both"/>
          </w:pPr>
        </w:pPrChange>
      </w:pPr>
      <w:ins w:id="1605" w:author="Guilherme Melo" w:date="2015-10-02T23:38:00Z">
        <w:del w:id="1606" w:author="JN Marcos" w:date="2015-12-07T17:19:00Z">
          <w:r w:rsidRPr="0018508E" w:rsidDel="002A41D3">
            <w:rPr>
              <w:rFonts w:ascii="Calibri" w:eastAsia="Segoe UI" w:hAnsi="Calibri" w:cs="Segoe UI"/>
              <w:sz w:val="24"/>
              <w:szCs w:val="24"/>
              <w:rPrChange w:id="1607" w:author="JN Marcos" w:date="2015-12-07T19:56:00Z">
                <w:rPr/>
              </w:rPrChange>
            </w:rPr>
            <w:delText>Também se pode fazer consultas em fórun</w:delText>
          </w:r>
        </w:del>
      </w:ins>
    </w:p>
    <w:p w14:paraId="74CBAD11" w14:textId="3962DCDF" w:rsidR="00A54831" w:rsidRPr="0018508E" w:rsidRDefault="00A54831" w:rsidP="7AA55BCA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Calibri" w:eastAsia="Segoe UI" w:hAnsi="Calibri" w:cs="Segoe UI"/>
          <w:sz w:val="24"/>
          <w:szCs w:val="24"/>
          <w:rPrChange w:id="1608" w:author="JN Marcos" w:date="2015-12-07T19:56:00Z">
            <w:rPr>
              <w:rFonts w:ascii="Segoe UI" w:eastAsia="Segoe UI" w:hAnsi="Segoe UI" w:cs="Segoe UI"/>
              <w:sz w:val="24"/>
              <w:szCs w:val="24"/>
            </w:rPr>
          </w:rPrChange>
        </w:rPr>
      </w:pPr>
      <w:ins w:id="1609" w:author="JN Marcos" w:date="2015-10-03T15:55:00Z">
        <w:r w:rsidRPr="0018508E">
          <w:rPr>
            <w:rFonts w:ascii="Calibri" w:eastAsia="Segoe UI" w:hAnsi="Calibri" w:cs="Segoe UI"/>
            <w:sz w:val="24"/>
            <w:szCs w:val="24"/>
            <w:rPrChange w:id="1610" w:author="JN Marcos" w:date="2015-12-07T19:56:00Z">
              <w:rPr>
                <w:rFonts w:ascii="Segoe UI" w:hAnsi="Segoe UI" w:cs="Segoe UI"/>
                <w:sz w:val="24"/>
              </w:rPr>
            </w:rPrChange>
          </w:rPr>
          <w:t>Informações sobre o aluno que estão inseridas no sistema AVA (CPF, por exemplo)</w:t>
        </w:r>
      </w:ins>
    </w:p>
    <w:p w14:paraId="01E2CDD3" w14:textId="77777777" w:rsidR="00414F16" w:rsidRPr="0018508E" w:rsidRDefault="00414F16" w:rsidP="00414F16">
      <w:pPr>
        <w:spacing w:line="240" w:lineRule="auto"/>
        <w:jc w:val="both"/>
        <w:rPr>
          <w:rFonts w:ascii="Calibri" w:eastAsiaTheme="minorEastAsia" w:hAnsi="Calibri" w:cs="Segoe UI"/>
          <w:sz w:val="24"/>
          <w:szCs w:val="24"/>
          <w:rPrChange w:id="1611" w:author="JN Marcos" w:date="2015-12-07T19:56:00Z">
            <w:rPr>
              <w:rFonts w:ascii="Arial" w:eastAsiaTheme="minorEastAsia" w:hAnsi="Arial" w:cs="Arial"/>
              <w:sz w:val="24"/>
              <w:szCs w:val="24"/>
            </w:rPr>
          </w:rPrChange>
        </w:rPr>
      </w:pPr>
    </w:p>
    <w:p w14:paraId="0F0C4D4A" w14:textId="4DD0875D" w:rsidR="1ADBB8F7" w:rsidRPr="007A77C9" w:rsidRDefault="007A77C9" w:rsidP="007A77C9">
      <w:pPr>
        <w:pStyle w:val="Subttulo"/>
        <w:rPr>
          <w:rFonts w:eastAsia="Segoe UI"/>
          <w:b/>
          <w:sz w:val="28"/>
          <w:rPrChange w:id="1612" w:author="JN Marcos" w:date="2015-12-07T20:19:00Z">
            <w:rPr>
              <w:rFonts w:ascii="Segoe UI" w:eastAsia="Segoe UI" w:hAnsi="Segoe UI" w:cs="Segoe UI"/>
            </w:rPr>
          </w:rPrChange>
        </w:rPr>
        <w:pPrChange w:id="1613" w:author="JN Marcos" w:date="2015-12-07T20:19:00Z">
          <w:pPr>
            <w:pStyle w:val="Ttulo2"/>
          </w:pPr>
        </w:pPrChange>
      </w:pPr>
      <w:r w:rsidRPr="007A77C9">
        <w:rPr>
          <w:rFonts w:eastAsia="Segoe UI"/>
          <w:b/>
          <w:sz w:val="28"/>
          <w:rPrChange w:id="1614" w:author="JN Marcos" w:date="2015-12-07T20:19:00Z">
            <w:rPr>
              <w:rFonts w:ascii="Calibri" w:eastAsia="Segoe UI" w:hAnsi="Calibri" w:cs="Segoe UI"/>
            </w:rPr>
          </w:rPrChange>
        </w:rPr>
        <w:t>Professor</w:t>
      </w:r>
    </w:p>
    <w:p w14:paraId="6165FE2A" w14:textId="77777777" w:rsidR="002A41D3" w:rsidRPr="0018508E" w:rsidRDefault="1CBA9C19" w:rsidP="002A41D3">
      <w:pPr>
        <w:pStyle w:val="PargrafodaLista"/>
        <w:spacing w:line="240" w:lineRule="auto"/>
        <w:ind w:left="785"/>
        <w:jc w:val="both"/>
        <w:rPr>
          <w:ins w:id="1615" w:author="JN Marcos" w:date="2015-12-07T17:21:00Z"/>
          <w:rFonts w:ascii="Calibri" w:eastAsia="Segoe UI" w:hAnsi="Calibri" w:cs="Segoe UI"/>
          <w:sz w:val="24"/>
          <w:szCs w:val="24"/>
          <w:rPrChange w:id="1616" w:author="JN Marcos" w:date="2015-12-07T19:56:00Z">
            <w:rPr>
              <w:ins w:id="1617" w:author="JN Marcos" w:date="2015-12-07T17:21:00Z"/>
              <w:rFonts w:ascii="Segoe UI" w:eastAsia="Segoe UI" w:hAnsi="Segoe UI" w:cs="Segoe UI"/>
              <w:sz w:val="24"/>
              <w:szCs w:val="24"/>
            </w:rPr>
          </w:rPrChange>
        </w:rPr>
        <w:pPrChange w:id="1618" w:author="JN Marcos" w:date="2015-12-07T17:21:00Z">
          <w:pPr>
            <w:pStyle w:val="PargrafodaLista"/>
            <w:numPr>
              <w:numId w:val="6"/>
            </w:numPr>
            <w:ind w:left="785" w:hanging="360"/>
            <w:jc w:val="both"/>
          </w:pPr>
        </w:pPrChange>
      </w:pPr>
      <w:r w:rsidRPr="0018508E">
        <w:rPr>
          <w:rFonts w:ascii="Calibri" w:eastAsia="Segoe UI" w:hAnsi="Calibri" w:cs="Segoe UI"/>
          <w:sz w:val="24"/>
          <w:szCs w:val="24"/>
          <w:rPrChange w:id="1619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>Com o professor como ator do sistema, é possível faze</w:t>
      </w:r>
      <w:r w:rsidR="00311AF1" w:rsidRPr="0018508E">
        <w:rPr>
          <w:rFonts w:ascii="Calibri" w:eastAsia="Segoe UI" w:hAnsi="Calibri" w:cs="Segoe UI"/>
          <w:sz w:val="24"/>
          <w:szCs w:val="24"/>
          <w:rPrChange w:id="1620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>r consulta</w:t>
      </w:r>
      <w:ins w:id="1621" w:author="JN Marcos" w:date="2015-12-07T17:21:00Z">
        <w:r w:rsidR="002A41D3" w:rsidRPr="0018508E">
          <w:rPr>
            <w:rFonts w:ascii="Calibri" w:eastAsia="Segoe UI" w:hAnsi="Calibri" w:cs="Segoe UI"/>
            <w:sz w:val="24"/>
            <w:szCs w:val="24"/>
            <w:rPrChange w:id="1622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:</w:t>
        </w:r>
      </w:ins>
    </w:p>
    <w:p w14:paraId="2D1D7002" w14:textId="127074FD" w:rsidR="00414F16" w:rsidRPr="0018508E" w:rsidRDefault="00311AF1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Calibri" w:eastAsia="Segoe UI" w:hAnsi="Calibri" w:cs="Segoe UI"/>
          <w:sz w:val="24"/>
          <w:szCs w:val="24"/>
          <w:rPrChange w:id="1623" w:author="JN Marcos" w:date="2015-12-07T19:56:00Z">
            <w:rPr>
              <w:rFonts w:ascii="Segoe UI" w:eastAsia="Segoe UI" w:hAnsi="Segoe UI" w:cs="Segoe UI"/>
              <w:sz w:val="24"/>
              <w:szCs w:val="24"/>
            </w:rPr>
          </w:rPrChange>
        </w:rPr>
        <w:pPrChange w:id="1624" w:author="JN Marcos" w:date="2015-10-03T21:11:00Z">
          <w:pPr>
            <w:pStyle w:val="PargrafodaLista"/>
            <w:numPr>
              <w:numId w:val="6"/>
            </w:numPr>
            <w:ind w:left="785" w:hanging="360"/>
            <w:jc w:val="both"/>
          </w:pPr>
        </w:pPrChange>
      </w:pPr>
      <w:r w:rsidRPr="0018508E">
        <w:rPr>
          <w:rFonts w:ascii="Calibri" w:eastAsia="Segoe UI" w:hAnsi="Calibri" w:cs="Segoe UI"/>
          <w:sz w:val="24"/>
          <w:szCs w:val="24"/>
          <w:rPrChange w:id="1625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 xml:space="preserve"> </w:t>
      </w:r>
      <w:ins w:id="1626" w:author="JN Marcos" w:date="2015-12-07T17:21:00Z">
        <w:r w:rsidR="002A41D3" w:rsidRPr="0018508E">
          <w:rPr>
            <w:rFonts w:ascii="Calibri" w:eastAsia="Segoe UI" w:hAnsi="Calibri" w:cs="Segoe UI"/>
            <w:sz w:val="24"/>
            <w:szCs w:val="24"/>
            <w:rPrChange w:id="1627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D</w:t>
        </w:r>
      </w:ins>
      <w:del w:id="1628" w:author="JN Marcos" w:date="2015-12-07T17:21:00Z">
        <w:r w:rsidRPr="0018508E" w:rsidDel="002A41D3">
          <w:rPr>
            <w:rFonts w:ascii="Calibri" w:eastAsia="Segoe UI" w:hAnsi="Calibri" w:cs="Segoe UI"/>
            <w:sz w:val="24"/>
            <w:szCs w:val="24"/>
            <w:rPrChange w:id="1629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d</w:delText>
        </w:r>
      </w:del>
      <w:r w:rsidRPr="0018508E">
        <w:rPr>
          <w:rFonts w:ascii="Calibri" w:eastAsia="Segoe UI" w:hAnsi="Calibri" w:cs="Segoe UI"/>
          <w:sz w:val="24"/>
          <w:szCs w:val="24"/>
          <w:rPrChange w:id="1630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 xml:space="preserve">os alunos que estão </w:t>
      </w:r>
      <w:r w:rsidR="1CBA9C19" w:rsidRPr="0018508E">
        <w:rPr>
          <w:rFonts w:ascii="Calibri" w:eastAsia="Segoe UI" w:hAnsi="Calibri" w:cs="Segoe UI"/>
          <w:sz w:val="24"/>
          <w:szCs w:val="24"/>
          <w:rPrChange w:id="1631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 xml:space="preserve">matriculados na sua disciplina. </w:t>
      </w:r>
    </w:p>
    <w:p w14:paraId="24C44337" w14:textId="77777777" w:rsidR="00414F16" w:rsidRPr="0018508E" w:rsidRDefault="00414F16" w:rsidP="00414F16">
      <w:pPr>
        <w:pStyle w:val="PargrafodaLista"/>
        <w:spacing w:line="240" w:lineRule="auto"/>
        <w:jc w:val="both"/>
        <w:rPr>
          <w:rFonts w:ascii="Calibri" w:eastAsiaTheme="minorEastAsia" w:hAnsi="Calibri" w:cs="Segoe UI"/>
          <w:sz w:val="24"/>
          <w:szCs w:val="24"/>
          <w:rPrChange w:id="1632" w:author="JN Marcos" w:date="2015-12-07T19:56:00Z">
            <w:rPr>
              <w:rFonts w:ascii="Arial" w:eastAsiaTheme="minorEastAsia" w:hAnsi="Arial" w:cs="Arial"/>
              <w:sz w:val="24"/>
              <w:szCs w:val="24"/>
            </w:rPr>
          </w:rPrChange>
        </w:rPr>
      </w:pPr>
    </w:p>
    <w:p w14:paraId="22E50EFF" w14:textId="5B662441" w:rsidR="00414F16" w:rsidRPr="0018508E" w:rsidDel="2B76E006" w:rsidRDefault="1CBA9C19" w:rsidP="00414F16">
      <w:pPr>
        <w:pStyle w:val="PargrafodaLista"/>
        <w:numPr>
          <w:ilvl w:val="0"/>
          <w:numId w:val="6"/>
        </w:numPr>
        <w:spacing w:line="240" w:lineRule="auto"/>
        <w:jc w:val="both"/>
        <w:rPr>
          <w:del w:id="1633" w:author="JN Marcos" w:date="2015-10-03T21:11:00Z"/>
          <w:rFonts w:ascii="Calibri" w:eastAsiaTheme="minorEastAsia" w:hAnsi="Calibri" w:cs="Segoe UI"/>
          <w:sz w:val="24"/>
          <w:szCs w:val="24"/>
          <w:rPrChange w:id="1634" w:author="JN Marcos" w:date="2015-12-07T19:56:00Z">
            <w:rPr>
              <w:del w:id="1635" w:author="JN Marcos" w:date="2015-10-03T21:11:00Z"/>
              <w:rFonts w:ascii="Arial" w:eastAsiaTheme="minorEastAsia" w:hAnsi="Arial" w:cs="Arial"/>
              <w:sz w:val="24"/>
              <w:szCs w:val="24"/>
            </w:rPr>
          </w:rPrChange>
        </w:rPr>
      </w:pPr>
      <w:del w:id="1636" w:author="JN Marcos" w:date="2015-12-07T17:21:00Z">
        <w:r w:rsidRPr="0018508E" w:rsidDel="002A41D3">
          <w:rPr>
            <w:rFonts w:ascii="Calibri" w:eastAsia="Segoe UI" w:hAnsi="Calibri" w:cs="Segoe UI"/>
            <w:sz w:val="24"/>
            <w:szCs w:val="24"/>
            <w:rPrChange w:id="1637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Também é possível consultar as notas atribuídas a cada um dos seus alunos em cada uma das suas atividades. </w:delText>
        </w:r>
      </w:del>
      <w:r w:rsidRPr="0018508E">
        <w:rPr>
          <w:rFonts w:ascii="Calibri" w:eastAsia="Segoe UI" w:hAnsi="Calibri" w:cs="Segoe UI"/>
          <w:sz w:val="24"/>
          <w:szCs w:val="24"/>
          <w:rPrChange w:id="1638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 xml:space="preserve">Assim como aluno, o professor pode consultar </w:t>
      </w:r>
      <w:del w:id="1639" w:author="JN Marcos" w:date="2015-12-07T17:21:00Z">
        <w:r w:rsidRPr="0018508E" w:rsidDel="002A41D3">
          <w:rPr>
            <w:rFonts w:ascii="Calibri" w:eastAsia="Segoe UI" w:hAnsi="Calibri" w:cs="Segoe UI"/>
            <w:sz w:val="24"/>
            <w:szCs w:val="24"/>
            <w:rPrChange w:id="1640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eventos e o c</w:delText>
        </w:r>
        <w:r w:rsidR="00414F16" w:rsidRPr="0018508E" w:rsidDel="002A41D3">
          <w:rPr>
            <w:rFonts w:ascii="Calibri" w:eastAsia="Segoe UI" w:hAnsi="Calibri" w:cs="Segoe UI"/>
            <w:sz w:val="24"/>
            <w:szCs w:val="24"/>
            <w:rPrChange w:id="1641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alendário disponível no sistema</w:delText>
        </w:r>
        <w:r w:rsidRPr="0018508E" w:rsidDel="002A41D3">
          <w:rPr>
            <w:rFonts w:ascii="Calibri" w:eastAsia="Segoe UI" w:hAnsi="Calibri" w:cs="Segoe UI"/>
            <w:sz w:val="24"/>
            <w:szCs w:val="24"/>
            <w:rPrChange w:id="1642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.</w:delText>
        </w:r>
      </w:del>
      <w:ins w:id="1643" w:author="JN Marcos" w:date="2015-12-07T17:21:00Z">
        <w:r w:rsidR="002A41D3" w:rsidRPr="0018508E">
          <w:rPr>
            <w:rFonts w:ascii="Calibri" w:eastAsia="Segoe UI" w:hAnsi="Calibri" w:cs="Segoe UI"/>
            <w:sz w:val="24"/>
            <w:szCs w:val="24"/>
            <w:rPrChange w:id="1644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seus avisos.</w:t>
        </w:r>
      </w:ins>
    </w:p>
    <w:p w14:paraId="1AC6CD8E" w14:textId="1EB60302" w:rsidR="00CC487C" w:rsidRPr="0018508E" w:rsidDel="4BFA43CD" w:rsidRDefault="00CC487C" w:rsidP="00CC487C">
      <w:pPr>
        <w:pStyle w:val="PargrafodaLista"/>
        <w:rPr>
          <w:del w:id="1645" w:author="JN Marcos" w:date="2015-10-02T23:39:00Z"/>
          <w:rFonts w:ascii="Calibri" w:eastAsiaTheme="minorEastAsia" w:hAnsi="Calibri" w:cs="Segoe UI"/>
          <w:sz w:val="24"/>
          <w:szCs w:val="24"/>
          <w:rPrChange w:id="1646" w:author="JN Marcos" w:date="2015-12-07T19:56:00Z">
            <w:rPr>
              <w:del w:id="1647" w:author="JN Marcos" w:date="2015-10-02T23:39:00Z"/>
              <w:rFonts w:ascii="Arial" w:eastAsiaTheme="minorEastAsia" w:hAnsi="Arial" w:cs="Arial"/>
              <w:sz w:val="24"/>
              <w:szCs w:val="24"/>
            </w:rPr>
          </w:rPrChange>
        </w:rPr>
      </w:pPr>
    </w:p>
    <w:p w14:paraId="2F22A9E9" w14:textId="18A7BDB6" w:rsidR="002744F2" w:rsidRPr="0018508E" w:rsidRDefault="1CBA9C19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Calibri" w:eastAsia="Segoe UI" w:hAnsi="Calibri" w:cs="Segoe UI"/>
          <w:b/>
          <w:i/>
          <w:sz w:val="24"/>
          <w:szCs w:val="24"/>
          <w:rPrChange w:id="1648" w:author="JN Marcos" w:date="2015-12-07T19:56:00Z">
            <w:rPr>
              <w:rFonts w:ascii="Segoe UI" w:eastAsia="Segoe UI" w:hAnsi="Segoe UI" w:cs="Segoe UI"/>
              <w:b/>
              <w:i/>
              <w:sz w:val="24"/>
              <w:szCs w:val="24"/>
            </w:rPr>
          </w:rPrChange>
        </w:rPr>
        <w:pPrChange w:id="1649" w:author="JN Marcos" w:date="2015-10-03T21:11:00Z">
          <w:pPr>
            <w:pStyle w:val="PargrafodaLista"/>
            <w:numPr>
              <w:numId w:val="6"/>
            </w:numPr>
            <w:ind w:left="785" w:hanging="360"/>
            <w:jc w:val="both"/>
          </w:pPr>
        </w:pPrChange>
      </w:pPr>
      <w:del w:id="1650" w:author="JN Marcos" w:date="2015-10-02T23:39:00Z">
        <w:r w:rsidRPr="0018508E" w:rsidDel="4BFA43CD">
          <w:rPr>
            <w:rFonts w:ascii="Calibri" w:eastAsiaTheme="minorEastAsia" w:hAnsi="Calibri" w:cs="Segoe UI"/>
            <w:sz w:val="24"/>
            <w:szCs w:val="24"/>
            <w:rPrChange w:id="1651" w:author="JN Marcos" w:date="2015-12-07T19:56:00Z">
              <w:rPr>
                <w:rFonts w:ascii="Arial" w:eastAsiaTheme="minorEastAsia" w:hAnsi="Arial" w:cs="Arial"/>
                <w:sz w:val="24"/>
                <w:szCs w:val="24"/>
              </w:rPr>
            </w:rPrChange>
          </w:rPr>
          <w:delText>O professor pode fornecer materiais aos alunos e consultá-los, além de removê-los. Ele como o aluno terá acesso,</w:delText>
        </w:r>
        <w:r w:rsidR="00414F16" w:rsidRPr="0018508E" w:rsidDel="4BFA43CD">
          <w:rPr>
            <w:rFonts w:ascii="Calibri" w:eastAsiaTheme="minorEastAsia" w:hAnsi="Calibri" w:cs="Segoe UI"/>
            <w:sz w:val="24"/>
            <w:szCs w:val="24"/>
            <w:rPrChange w:id="1652" w:author="JN Marcos" w:date="2015-12-07T19:56:00Z">
              <w:rPr>
                <w:rFonts w:ascii="Arial" w:eastAsiaTheme="minorEastAsia" w:hAnsi="Arial" w:cs="Arial"/>
                <w:sz w:val="24"/>
                <w:szCs w:val="24"/>
              </w:rPr>
            </w:rPrChange>
          </w:rPr>
          <w:delText xml:space="preserve"> </w:delText>
        </w:r>
        <w:r w:rsidRPr="0018508E" w:rsidDel="4BFA43CD">
          <w:rPr>
            <w:rFonts w:ascii="Calibri" w:eastAsiaTheme="minorEastAsia" w:hAnsi="Calibri" w:cs="Segoe UI"/>
            <w:sz w:val="24"/>
            <w:szCs w:val="24"/>
            <w:rPrChange w:id="1653" w:author="JN Marcos" w:date="2015-12-07T19:56:00Z">
              <w:rPr>
                <w:rFonts w:ascii="Arial" w:eastAsiaTheme="minorEastAsia" w:hAnsi="Arial" w:cs="Arial"/>
                <w:sz w:val="24"/>
                <w:szCs w:val="24"/>
              </w:rPr>
            </w:rPrChange>
          </w:rPr>
          <w:delText xml:space="preserve">poderá publicar alguma </w:delText>
        </w:r>
        <w:r w:rsidR="00414F16" w:rsidRPr="0018508E" w:rsidDel="4BFA43CD">
          <w:rPr>
            <w:rFonts w:ascii="Calibri" w:eastAsiaTheme="minorEastAsia" w:hAnsi="Calibri" w:cs="Segoe UI"/>
            <w:sz w:val="24"/>
            <w:szCs w:val="24"/>
            <w:rPrChange w:id="1654" w:author="JN Marcos" w:date="2015-12-07T19:56:00Z">
              <w:rPr>
                <w:rFonts w:ascii="Arial" w:eastAsiaTheme="minorEastAsia" w:hAnsi="Arial" w:cs="Arial"/>
                <w:sz w:val="24"/>
                <w:szCs w:val="24"/>
              </w:rPr>
            </w:rPrChange>
          </w:rPr>
          <w:delText>opinião</w:delText>
        </w:r>
        <w:r w:rsidRPr="0018508E" w:rsidDel="4BFA43CD">
          <w:rPr>
            <w:rFonts w:ascii="Calibri" w:eastAsiaTheme="minorEastAsia" w:hAnsi="Calibri" w:cs="Segoe UI"/>
            <w:sz w:val="24"/>
            <w:szCs w:val="24"/>
            <w:rPrChange w:id="1655" w:author="JN Marcos" w:date="2015-12-07T19:56:00Z">
              <w:rPr>
                <w:rFonts w:ascii="Arial" w:eastAsiaTheme="minorEastAsia" w:hAnsi="Arial" w:cs="Arial"/>
                <w:sz w:val="24"/>
                <w:szCs w:val="24"/>
              </w:rPr>
            </w:rPrChange>
          </w:rPr>
          <w:delText xml:space="preserve"> e realizar pesquisas em </w:delText>
        </w:r>
        <w:r w:rsidR="00414F16" w:rsidRPr="0018508E" w:rsidDel="4BFA43CD">
          <w:rPr>
            <w:rFonts w:ascii="Calibri" w:eastAsiaTheme="minorEastAsia" w:hAnsi="Calibri" w:cs="Segoe UI"/>
            <w:sz w:val="24"/>
            <w:szCs w:val="24"/>
            <w:rPrChange w:id="1656" w:author="JN Marcos" w:date="2015-12-07T19:56:00Z">
              <w:rPr>
                <w:rFonts w:ascii="Arial" w:eastAsiaTheme="minorEastAsia" w:hAnsi="Arial" w:cs="Arial"/>
                <w:sz w:val="24"/>
                <w:szCs w:val="24"/>
              </w:rPr>
            </w:rPrChange>
          </w:rPr>
          <w:delText>fóruns</w:delText>
        </w:r>
        <w:r w:rsidRPr="0018508E" w:rsidDel="638BCE3F">
          <w:rPr>
            <w:rFonts w:ascii="Calibri" w:eastAsia="Arial," w:hAnsi="Calibri" w:cs="Segoe UI"/>
            <w:sz w:val="24"/>
            <w:szCs w:val="24"/>
            <w:rPrChange w:id="1657" w:author="JN Marcos" w:date="2015-12-07T19:56:00Z">
              <w:rPr>
                <w:rFonts w:ascii="Arial" w:eastAsiaTheme="minorEastAsia" w:hAnsi="Arial" w:cs="Arial"/>
                <w:sz w:val="24"/>
                <w:szCs w:val="24"/>
              </w:rPr>
            </w:rPrChange>
          </w:rPr>
          <w:delText>.</w:delText>
        </w:r>
      </w:del>
    </w:p>
    <w:p w14:paraId="0A785DE4" w14:textId="47121B23" w:rsidR="002744F2" w:rsidRPr="0018508E" w:rsidRDefault="1CBA9C19" w:rsidP="7AA55BCA">
      <w:pPr>
        <w:numPr>
          <w:ilvl w:val="0"/>
          <w:numId w:val="6"/>
        </w:numPr>
        <w:spacing w:line="240" w:lineRule="auto"/>
        <w:jc w:val="both"/>
        <w:rPr>
          <w:rFonts w:ascii="Calibri" w:eastAsia="Segoe UI" w:hAnsi="Calibri" w:cs="Segoe UI"/>
          <w:sz w:val="24"/>
          <w:szCs w:val="24"/>
          <w:rPrChange w:id="1658" w:author="JN Marcos" w:date="2015-12-07T19:56:00Z">
            <w:rPr>
              <w:rFonts w:ascii="Segoe UI" w:eastAsia="Segoe UI" w:hAnsi="Segoe UI" w:cs="Segoe UI"/>
              <w:sz w:val="24"/>
              <w:szCs w:val="24"/>
            </w:rPr>
          </w:rPrChange>
        </w:rPr>
      </w:pPr>
      <w:r w:rsidRPr="0018508E">
        <w:rPr>
          <w:rFonts w:ascii="Calibri" w:eastAsia="Segoe UI" w:hAnsi="Calibri" w:cs="Segoe UI"/>
          <w:sz w:val="24"/>
          <w:szCs w:val="24"/>
          <w:rPrChange w:id="1659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>O professor</w:t>
      </w:r>
      <w:r w:rsidR="00414F16" w:rsidRPr="0018508E">
        <w:rPr>
          <w:rFonts w:ascii="Calibri" w:eastAsia="Segoe UI" w:hAnsi="Calibri" w:cs="Segoe UI"/>
          <w:sz w:val="24"/>
          <w:szCs w:val="24"/>
          <w:rPrChange w:id="1660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 xml:space="preserve"> que é um coordenador de curso </w:t>
      </w:r>
      <w:r w:rsidRPr="0018508E">
        <w:rPr>
          <w:rFonts w:ascii="Calibri" w:eastAsia="Segoe UI" w:hAnsi="Calibri" w:cs="Segoe UI"/>
          <w:sz w:val="24"/>
          <w:szCs w:val="24"/>
          <w:rPrChange w:id="1661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 xml:space="preserve">é capaz também de listar todos os alunos do curso que ele coordena.  O coordenador também pode manipular a grade </w:t>
      </w:r>
      <w:r w:rsidR="00414F16" w:rsidRPr="0018508E">
        <w:rPr>
          <w:rFonts w:ascii="Calibri" w:eastAsia="Segoe UI" w:hAnsi="Calibri" w:cs="Segoe UI"/>
          <w:sz w:val="24"/>
          <w:szCs w:val="24"/>
          <w:rPrChange w:id="1662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>curricular de um curso</w:t>
      </w:r>
      <w:r w:rsidRPr="0018508E">
        <w:rPr>
          <w:rFonts w:ascii="Calibri" w:eastAsia="Segoe UI" w:hAnsi="Calibri" w:cs="Segoe UI"/>
          <w:sz w:val="24"/>
          <w:szCs w:val="24"/>
          <w:rPrChange w:id="1663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>, como manipular disciplinas e professores que ensinarão uma disciplina.</w:t>
      </w:r>
    </w:p>
    <w:p w14:paraId="67535F55" w14:textId="5E92272C" w:rsidR="1CBA9C19" w:rsidRPr="0018508E" w:rsidRDefault="1CBA9C19" w:rsidP="7AA55BCA">
      <w:pPr>
        <w:numPr>
          <w:ilvl w:val="0"/>
          <w:numId w:val="6"/>
        </w:numPr>
        <w:spacing w:line="240" w:lineRule="auto"/>
        <w:jc w:val="both"/>
        <w:rPr>
          <w:ins w:id="1664" w:author="JN Marcos" w:date="2015-10-03T15:55:00Z"/>
          <w:rFonts w:ascii="Calibri" w:eastAsia="Segoe UI" w:hAnsi="Calibri" w:cs="Segoe UI"/>
          <w:sz w:val="24"/>
          <w:szCs w:val="24"/>
          <w:rPrChange w:id="1665" w:author="JN Marcos" w:date="2015-12-07T19:56:00Z">
            <w:rPr>
              <w:ins w:id="1666" w:author="JN Marcos" w:date="2015-10-03T15:55:00Z"/>
              <w:rFonts w:ascii="Segoe UI" w:eastAsia="Segoe UI" w:hAnsi="Segoe UI" w:cs="Segoe UI"/>
              <w:sz w:val="24"/>
              <w:szCs w:val="24"/>
            </w:rPr>
          </w:rPrChange>
        </w:rPr>
      </w:pPr>
      <w:r w:rsidRPr="0018508E">
        <w:rPr>
          <w:rFonts w:ascii="Calibri" w:eastAsia="Segoe UI" w:hAnsi="Calibri" w:cs="Segoe UI"/>
          <w:sz w:val="24"/>
          <w:szCs w:val="24"/>
          <w:rPrChange w:id="1667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>O professor será capaz de visualizar todo o projeto de pesquisa que ele está envolvido, como també</w:t>
      </w:r>
      <w:r w:rsidR="00414F16" w:rsidRPr="0018508E">
        <w:rPr>
          <w:rFonts w:ascii="Calibri" w:eastAsia="Segoe UI" w:hAnsi="Calibri" w:cs="Segoe UI"/>
          <w:sz w:val="24"/>
          <w:szCs w:val="24"/>
          <w:rPrChange w:id="1668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>m alunos que estão participando</w:t>
      </w:r>
      <w:del w:id="1669" w:author="JN Marcos" w:date="2015-12-07T17:24:00Z">
        <w:r w:rsidRPr="0018508E" w:rsidDel="00EE2B0B">
          <w:rPr>
            <w:rFonts w:ascii="Calibri" w:eastAsia="Segoe UI" w:hAnsi="Calibri" w:cs="Segoe UI"/>
            <w:sz w:val="24"/>
            <w:szCs w:val="24"/>
            <w:rPrChange w:id="1670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>,</w:delText>
        </w:r>
      </w:del>
      <w:ins w:id="1671" w:author="JN Marcos" w:date="2015-12-07T17:24:00Z">
        <w:r w:rsidR="00EE2B0B" w:rsidRPr="0018508E">
          <w:rPr>
            <w:rFonts w:ascii="Calibri" w:eastAsia="Segoe UI" w:hAnsi="Calibri" w:cs="Segoe UI"/>
            <w:sz w:val="24"/>
            <w:szCs w:val="24"/>
            <w:rPrChange w:id="1672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.</w:t>
        </w:r>
      </w:ins>
      <w:del w:id="1673" w:author="JN Marcos" w:date="2015-12-07T17:24:00Z">
        <w:r w:rsidRPr="0018508E" w:rsidDel="00EE2B0B">
          <w:rPr>
            <w:rFonts w:ascii="Calibri" w:eastAsia="Segoe UI" w:hAnsi="Calibri" w:cs="Segoe UI"/>
            <w:sz w:val="24"/>
            <w:szCs w:val="24"/>
            <w:rPrChange w:id="1674" w:author="JN Marcos" w:date="2015-12-07T19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e</w:delText>
        </w:r>
      </w:del>
      <w:ins w:id="1675" w:author="JN Marcos" w:date="2015-12-07T17:24:00Z">
        <w:r w:rsidR="00EE2B0B" w:rsidRPr="0018508E">
          <w:rPr>
            <w:rFonts w:ascii="Calibri" w:eastAsia="Segoe UI" w:hAnsi="Calibri" w:cs="Segoe UI"/>
            <w:sz w:val="24"/>
            <w:szCs w:val="24"/>
            <w:rPrChange w:id="1676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 E</w:t>
        </w:r>
      </w:ins>
      <w:r w:rsidRPr="0018508E">
        <w:rPr>
          <w:rFonts w:ascii="Calibri" w:eastAsia="Segoe UI" w:hAnsi="Calibri" w:cs="Segoe UI"/>
          <w:sz w:val="24"/>
          <w:szCs w:val="24"/>
          <w:rPrChange w:id="1677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 xml:space="preserve">le poderá também </w:t>
      </w:r>
      <w:r w:rsidR="00414F16" w:rsidRPr="0018508E">
        <w:rPr>
          <w:rFonts w:ascii="Calibri" w:eastAsia="Segoe UI" w:hAnsi="Calibri" w:cs="Segoe UI"/>
          <w:sz w:val="24"/>
          <w:szCs w:val="24"/>
          <w:rPrChange w:id="1678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>consultar</w:t>
      </w:r>
      <w:r w:rsidRPr="0018508E">
        <w:rPr>
          <w:rFonts w:ascii="Calibri" w:eastAsia="Segoe UI" w:hAnsi="Calibri" w:cs="Segoe UI"/>
          <w:sz w:val="24"/>
          <w:szCs w:val="24"/>
          <w:rPrChange w:id="1679" w:author="JN Marcos" w:date="2015-12-07T19:56:00Z">
            <w:rPr>
              <w:rFonts w:ascii="Arial" w:hAnsi="Arial" w:cs="Arial"/>
              <w:sz w:val="24"/>
              <w:szCs w:val="24"/>
            </w:rPr>
          </w:rPrChange>
        </w:rPr>
        <w:t xml:space="preserve"> todos artigos produzidos nos projetos de pesquisa.</w:t>
      </w:r>
    </w:p>
    <w:p w14:paraId="20C03559" w14:textId="0286B270" w:rsidR="00A54831" w:rsidRPr="0018508E" w:rsidRDefault="00A54831" w:rsidP="7AA55BCA">
      <w:pPr>
        <w:numPr>
          <w:ilvl w:val="0"/>
          <w:numId w:val="6"/>
        </w:numPr>
        <w:spacing w:line="240" w:lineRule="auto"/>
        <w:jc w:val="both"/>
        <w:rPr>
          <w:ins w:id="1680" w:author="JN Marcos" w:date="2015-10-03T15:56:00Z"/>
          <w:rFonts w:ascii="Calibri" w:eastAsia="Segoe UI" w:hAnsi="Calibri" w:cs="Segoe UI"/>
          <w:sz w:val="24"/>
          <w:szCs w:val="24"/>
          <w:rPrChange w:id="1681" w:author="JN Marcos" w:date="2015-12-07T19:56:00Z">
            <w:rPr>
              <w:ins w:id="1682" w:author="JN Marcos" w:date="2015-10-03T15:56:00Z"/>
              <w:rFonts w:ascii="Segoe UI" w:hAnsi="Segoe UI" w:cs="Segoe UI"/>
              <w:sz w:val="24"/>
            </w:rPr>
          </w:rPrChange>
        </w:rPr>
      </w:pPr>
      <w:ins w:id="1683" w:author="JN Marcos" w:date="2015-10-03T15:55:00Z">
        <w:r w:rsidRPr="0018508E">
          <w:rPr>
            <w:rFonts w:ascii="Calibri" w:eastAsia="Segoe UI" w:hAnsi="Calibri" w:cs="Segoe UI"/>
            <w:sz w:val="24"/>
            <w:szCs w:val="24"/>
            <w:rPrChange w:id="1684" w:author="JN Marcos" w:date="2015-12-07T19:56:00Z">
              <w:rPr>
                <w:rFonts w:ascii="Segoe UI" w:hAnsi="Segoe UI" w:cs="Segoe UI"/>
                <w:sz w:val="24"/>
              </w:rPr>
            </w:rPrChange>
          </w:rPr>
          <w:t xml:space="preserve">Informações sobre o </w:t>
        </w:r>
      </w:ins>
      <w:ins w:id="1685" w:author="JN Marcos" w:date="2015-10-03T15:56:00Z">
        <w:r w:rsidRPr="0018508E">
          <w:rPr>
            <w:rFonts w:ascii="Calibri" w:eastAsia="Segoe UI" w:hAnsi="Calibri" w:cs="Segoe UI"/>
            <w:sz w:val="24"/>
            <w:szCs w:val="24"/>
            <w:rPrChange w:id="1686" w:author="JN Marcos" w:date="2015-12-07T19:56:00Z">
              <w:rPr>
                <w:rFonts w:ascii="Segoe UI" w:hAnsi="Segoe UI" w:cs="Segoe UI"/>
                <w:sz w:val="24"/>
              </w:rPr>
            </w:rPrChange>
          </w:rPr>
          <w:t>professor</w:t>
        </w:r>
      </w:ins>
      <w:ins w:id="1687" w:author="JN Marcos" w:date="2015-10-03T15:55:00Z">
        <w:r w:rsidRPr="0018508E">
          <w:rPr>
            <w:rFonts w:ascii="Calibri" w:eastAsia="Segoe UI" w:hAnsi="Calibri" w:cs="Segoe UI"/>
            <w:sz w:val="24"/>
            <w:szCs w:val="24"/>
            <w:rPrChange w:id="1688" w:author="JN Marcos" w:date="2015-12-07T19:56:00Z">
              <w:rPr>
                <w:rFonts w:ascii="Segoe UI" w:hAnsi="Segoe UI" w:cs="Segoe UI"/>
                <w:sz w:val="24"/>
              </w:rPr>
            </w:rPrChange>
          </w:rPr>
          <w:t xml:space="preserve"> que estão inseridas no sistema AVA (CPF, </w:t>
        </w:r>
      </w:ins>
      <w:ins w:id="1689" w:author="JN Marcos" w:date="2015-10-03T16:04:00Z">
        <w:r w:rsidR="00801463" w:rsidRPr="0018508E">
          <w:rPr>
            <w:rFonts w:ascii="Calibri" w:eastAsia="Segoe UI" w:hAnsi="Calibri" w:cs="Segoe UI"/>
            <w:sz w:val="24"/>
            <w:szCs w:val="24"/>
            <w:rPrChange w:id="1690" w:author="JN Marcos" w:date="2015-12-07T19:56:00Z">
              <w:rPr>
                <w:rFonts w:ascii="Segoe UI" w:hAnsi="Segoe UI" w:cs="Segoe UI"/>
                <w:sz w:val="24"/>
              </w:rPr>
            </w:rPrChange>
          </w:rPr>
          <w:t xml:space="preserve">departamento de origem, </w:t>
        </w:r>
      </w:ins>
      <w:ins w:id="1691" w:author="JN Marcos" w:date="2015-10-03T22:13:00Z">
        <w:r w:rsidR="0E819724" w:rsidRPr="0018508E">
          <w:rPr>
            <w:rFonts w:ascii="Calibri" w:eastAsia="Segoe UI" w:hAnsi="Calibri" w:cs="Segoe UI"/>
            <w:sz w:val="24"/>
            <w:szCs w:val="24"/>
            <w:rPrChange w:id="1692" w:author="JN Marcos" w:date="2015-12-07T19:56:00Z">
              <w:rPr>
                <w:rFonts w:ascii="Segoe UI" w:hAnsi="Segoe UI" w:cs="Segoe UI"/>
                <w:sz w:val="24"/>
              </w:rPr>
            </w:rPrChange>
          </w:rPr>
          <w:t>p</w:t>
        </w:r>
      </w:ins>
      <w:ins w:id="1693" w:author="JN Marcos" w:date="2015-10-03T15:55:00Z">
        <w:r w:rsidRPr="0018508E">
          <w:rPr>
            <w:rFonts w:ascii="Calibri" w:eastAsia="Segoe UI" w:hAnsi="Calibri" w:cs="Segoe UI"/>
            <w:sz w:val="24"/>
            <w:szCs w:val="24"/>
            <w:rPrChange w:id="1694" w:author="JN Marcos" w:date="2015-12-07T19:56:00Z">
              <w:rPr>
                <w:rFonts w:ascii="Segoe UI" w:hAnsi="Segoe UI" w:cs="Segoe UI"/>
                <w:sz w:val="24"/>
              </w:rPr>
            </w:rPrChange>
          </w:rPr>
          <w:t>or exemplo)</w:t>
        </w:r>
      </w:ins>
    </w:p>
    <w:p w14:paraId="2C9387C7" w14:textId="3924A60E" w:rsidR="00801463" w:rsidRPr="0018508E" w:rsidRDefault="002A41D3" w:rsidP="7AA55BCA">
      <w:pPr>
        <w:numPr>
          <w:ilvl w:val="0"/>
          <w:numId w:val="6"/>
        </w:numPr>
        <w:spacing w:line="240" w:lineRule="auto"/>
        <w:jc w:val="both"/>
        <w:rPr>
          <w:rFonts w:ascii="Calibri" w:eastAsia="Segoe UI" w:hAnsi="Calibri" w:cs="Segoe UI"/>
          <w:sz w:val="24"/>
          <w:szCs w:val="24"/>
          <w:rPrChange w:id="1695" w:author="JN Marcos" w:date="2015-12-07T19:56:00Z">
            <w:rPr>
              <w:rFonts w:ascii="Segoe UI" w:eastAsia="Segoe UI" w:hAnsi="Segoe UI" w:cs="Segoe UI"/>
              <w:sz w:val="24"/>
              <w:szCs w:val="24"/>
            </w:rPr>
          </w:rPrChange>
        </w:rPr>
      </w:pPr>
      <w:ins w:id="1696" w:author="JN Marcos" w:date="2015-12-07T17:20:00Z">
        <w:r w:rsidRPr="0018508E">
          <w:rPr>
            <w:rFonts w:ascii="Calibri" w:eastAsia="Segoe UI" w:hAnsi="Calibri" w:cs="Segoe UI"/>
            <w:sz w:val="24"/>
            <w:szCs w:val="24"/>
            <w:rPrChange w:id="1697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Pode</w:t>
        </w:r>
      </w:ins>
      <w:ins w:id="1698" w:author="JN Marcos" w:date="2015-10-03T16:01:00Z">
        <w:r w:rsidR="00801463" w:rsidRPr="0018508E">
          <w:rPr>
            <w:rFonts w:ascii="Calibri" w:eastAsia="Segoe UI" w:hAnsi="Calibri" w:cs="Segoe UI"/>
            <w:sz w:val="24"/>
            <w:szCs w:val="24"/>
            <w:rPrChange w:id="1699" w:author="JN Marcos" w:date="2015-12-07T19:56:00Z">
              <w:rPr>
                <w:rFonts w:ascii="Segoe UI" w:hAnsi="Segoe UI" w:cs="Segoe UI"/>
                <w:sz w:val="24"/>
              </w:rPr>
            </w:rPrChange>
          </w:rPr>
          <w:t xml:space="preserve"> consultar a situação de cada alun</w:t>
        </w:r>
      </w:ins>
      <w:ins w:id="1700" w:author="JN Marcos" w:date="2015-10-03T16:03:00Z">
        <w:r w:rsidR="00801463" w:rsidRPr="0018508E">
          <w:rPr>
            <w:rFonts w:ascii="Calibri" w:eastAsia="Segoe UI" w:hAnsi="Calibri" w:cs="Segoe UI"/>
            <w:sz w:val="24"/>
            <w:szCs w:val="24"/>
            <w:rPrChange w:id="1701" w:author="JN Marcos" w:date="2015-12-07T19:56:00Z">
              <w:rPr>
                <w:rFonts w:ascii="Segoe UI" w:hAnsi="Segoe UI" w:cs="Segoe UI"/>
                <w:sz w:val="24"/>
              </w:rPr>
            </w:rPrChange>
          </w:rPr>
          <w:t>o</w:t>
        </w:r>
      </w:ins>
      <w:ins w:id="1702" w:author="JN Marcos" w:date="2015-10-03T16:01:00Z">
        <w:r w:rsidR="00801463" w:rsidRPr="0018508E">
          <w:rPr>
            <w:rFonts w:ascii="Calibri" w:eastAsia="Segoe UI" w:hAnsi="Calibri" w:cs="Segoe UI"/>
            <w:sz w:val="24"/>
            <w:szCs w:val="24"/>
            <w:rPrChange w:id="1703" w:author="JN Marcos" w:date="2015-12-07T19:56:00Z">
              <w:rPr>
                <w:rFonts w:ascii="Segoe UI" w:hAnsi="Segoe UI" w:cs="Segoe UI"/>
                <w:sz w:val="24"/>
              </w:rPr>
            </w:rPrChange>
          </w:rPr>
          <w:t xml:space="preserve"> ap</w:t>
        </w:r>
      </w:ins>
      <w:ins w:id="1704" w:author="JN Marcos" w:date="2015-10-03T16:02:00Z">
        <w:r w:rsidR="00801463" w:rsidRPr="0018508E">
          <w:rPr>
            <w:rFonts w:ascii="Calibri" w:eastAsia="Segoe UI" w:hAnsi="Calibri" w:cs="Segoe UI"/>
            <w:sz w:val="24"/>
            <w:szCs w:val="24"/>
            <w:rPrChange w:id="1705" w:author="JN Marcos" w:date="2015-12-07T19:56:00Z">
              <w:rPr>
                <w:rFonts w:ascii="Segoe UI" w:hAnsi="Segoe UI" w:cs="Segoe UI"/>
                <w:sz w:val="24"/>
              </w:rPr>
            </w:rPrChange>
          </w:rPr>
          <w:t>ós o fim da oferta da disciplina por ele ministrada</w:t>
        </w:r>
      </w:ins>
    </w:p>
    <w:p w14:paraId="0EE18F91" w14:textId="77777777" w:rsidR="002B36E0" w:rsidRPr="0018508E" w:rsidRDefault="002B36E0" w:rsidP="002B36E0">
      <w:pPr>
        <w:spacing w:line="240" w:lineRule="auto"/>
        <w:ind w:left="785"/>
        <w:jc w:val="both"/>
        <w:rPr>
          <w:rFonts w:ascii="Calibri" w:eastAsiaTheme="minorEastAsia" w:hAnsi="Calibri" w:cs="Segoe UI"/>
          <w:sz w:val="24"/>
          <w:szCs w:val="24"/>
          <w:rPrChange w:id="1706" w:author="JN Marcos" w:date="2015-12-07T19:56:00Z">
            <w:rPr>
              <w:rFonts w:ascii="Arial" w:eastAsiaTheme="minorEastAsia" w:hAnsi="Arial" w:cs="Arial"/>
              <w:sz w:val="24"/>
              <w:szCs w:val="24"/>
            </w:rPr>
          </w:rPrChange>
        </w:rPr>
      </w:pPr>
    </w:p>
    <w:p w14:paraId="223D0EF9" w14:textId="345E4DE0" w:rsidR="00311AF1" w:rsidRPr="0018508E" w:rsidRDefault="00311AF1" w:rsidP="00311AF1">
      <w:pPr>
        <w:pStyle w:val="Ttulo1"/>
        <w:rPr>
          <w:rFonts w:ascii="Calibri" w:eastAsia="Segoe UI" w:hAnsi="Calibri" w:cs="Segoe UI"/>
          <w:rPrChange w:id="1707" w:author="JN Marcos" w:date="2015-12-07T19:56:00Z">
            <w:rPr>
              <w:rFonts w:ascii="Segoe UI" w:eastAsia="Segoe UI" w:hAnsi="Segoe UI" w:cs="Segoe UI"/>
            </w:rPr>
          </w:rPrChange>
        </w:rPr>
      </w:pPr>
      <w:bookmarkStart w:id="1708" w:name="_Toc437283097"/>
      <w:r w:rsidRPr="0018508E">
        <w:rPr>
          <w:rFonts w:ascii="Calibri" w:eastAsia="Segoe UI" w:hAnsi="Calibri" w:cs="Segoe UI"/>
          <w:rPrChange w:id="1709" w:author="JN Marcos" w:date="2015-12-07T19:56:00Z">
            <w:rPr>
              <w:rFonts w:ascii="Arial" w:hAnsi="Arial" w:cs="Arial"/>
            </w:rPr>
          </w:rPrChange>
        </w:rPr>
        <w:t>RELATÓRIOS</w:t>
      </w:r>
      <w:bookmarkEnd w:id="1708"/>
    </w:p>
    <w:p w14:paraId="6F6803B7" w14:textId="422D6A7F" w:rsidR="0050130E" w:rsidRPr="007A77C9" w:rsidRDefault="007A77C9" w:rsidP="007A77C9">
      <w:pPr>
        <w:pStyle w:val="Subttulo"/>
        <w:rPr>
          <w:rFonts w:eastAsia="Segoe UI"/>
          <w:b/>
          <w:sz w:val="28"/>
          <w:rPrChange w:id="1710" w:author="JN Marcos" w:date="2015-12-07T20:19:00Z">
            <w:rPr>
              <w:rFonts w:ascii="Segoe UI" w:eastAsia="Segoe UI" w:hAnsi="Segoe UI" w:cs="Segoe UI"/>
            </w:rPr>
          </w:rPrChange>
        </w:rPr>
        <w:pPrChange w:id="1711" w:author="JN Marcos" w:date="2015-12-07T20:18:00Z">
          <w:pPr>
            <w:pStyle w:val="Ttulo2"/>
          </w:pPr>
        </w:pPrChange>
      </w:pPr>
      <w:r w:rsidRPr="007A77C9">
        <w:rPr>
          <w:rFonts w:eastAsia="Segoe UI"/>
          <w:b/>
          <w:sz w:val="28"/>
          <w:rPrChange w:id="1712" w:author="JN Marcos" w:date="2015-12-07T20:19:00Z">
            <w:rPr>
              <w:rFonts w:eastAsia="Segoe UI"/>
              <w:b/>
              <w:sz w:val="28"/>
            </w:rPr>
          </w:rPrChange>
        </w:rPr>
        <w:t>Aluno</w:t>
      </w:r>
    </w:p>
    <w:p w14:paraId="3D398DD6" w14:textId="135EF4E6" w:rsidR="00CC487C" w:rsidRPr="0018508E" w:rsidDel="2C5A4E16" w:rsidRDefault="00CC487C">
      <w:pPr>
        <w:numPr>
          <w:ilvl w:val="0"/>
          <w:numId w:val="17"/>
        </w:numPr>
        <w:rPr>
          <w:del w:id="1713" w:author="JN Marcos" w:date="2015-10-03T21:10:00Z"/>
          <w:rFonts w:ascii="Calibri" w:hAnsi="Calibri" w:cs="Segoe UI"/>
          <w:color w:val="FF0000"/>
          <w:sz w:val="24"/>
          <w:rPrChange w:id="1714" w:author="JN Marcos" w:date="2015-12-07T19:56:00Z">
            <w:rPr>
              <w:del w:id="1715" w:author="JN Marcos" w:date="2015-10-03T21:10:00Z"/>
              <w:rFonts w:ascii="Arial" w:hAnsi="Arial" w:cs="Arial"/>
              <w:color w:val="FF0000"/>
              <w:sz w:val="24"/>
            </w:rPr>
          </w:rPrChange>
        </w:rPr>
        <w:pPrChange w:id="1716" w:author="JN Marcos" w:date="2015-10-03T15:55:00Z">
          <w:pPr/>
        </w:pPrChange>
      </w:pPr>
      <w:del w:id="1717" w:author="JN Marcos" w:date="2015-10-03T21:10:00Z">
        <w:r w:rsidRPr="0018508E" w:rsidDel="2C5A4E16">
          <w:rPr>
            <w:rFonts w:ascii="Calibri" w:eastAsia="Arial" w:hAnsi="Calibri" w:cs="Segoe UI"/>
            <w:sz w:val="24"/>
            <w:szCs w:val="24"/>
            <w:rPrChange w:id="1718" w:author="JN Marcos" w:date="2015-12-07T19:56:00Z">
              <w:rPr>
                <w:rFonts w:ascii="Arial" w:hAnsi="Arial" w:cs="Arial"/>
                <w:sz w:val="24"/>
              </w:rPr>
            </w:rPrChange>
          </w:rPr>
          <w:delText xml:space="preserve">1. </w:delText>
        </w:r>
      </w:del>
      <w:r w:rsidRPr="0018508E">
        <w:rPr>
          <w:rFonts w:ascii="Calibri" w:eastAsia="Segoe UI" w:hAnsi="Calibri" w:cs="Segoe UI"/>
          <w:sz w:val="24"/>
          <w:szCs w:val="24"/>
          <w:rPrChange w:id="1719" w:author="JN Marcos" w:date="2015-12-07T19:56:00Z">
            <w:rPr>
              <w:rFonts w:ascii="Arial" w:hAnsi="Arial" w:cs="Arial"/>
              <w:sz w:val="24"/>
            </w:rPr>
          </w:rPrChange>
        </w:rPr>
        <w:t xml:space="preserve">Grade de </w:t>
      </w:r>
      <w:ins w:id="1720" w:author="JN Marcos" w:date="2015-10-03T15:37:00Z">
        <w:r w:rsidR="0033420C" w:rsidRPr="0018508E">
          <w:rPr>
            <w:rFonts w:ascii="Calibri" w:eastAsia="Segoe UI" w:hAnsi="Calibri" w:cs="Segoe UI"/>
            <w:sz w:val="24"/>
            <w:szCs w:val="24"/>
            <w:rPrChange w:id="1721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h</w:t>
        </w:r>
      </w:ins>
      <w:del w:id="1722" w:author="JN Marcos" w:date="2015-10-03T15:37:00Z">
        <w:r w:rsidRPr="0018508E" w:rsidDel="0033420C">
          <w:rPr>
            <w:rFonts w:ascii="Calibri" w:eastAsia="Segoe UI" w:hAnsi="Calibri" w:cs="Segoe UI"/>
            <w:sz w:val="24"/>
            <w:szCs w:val="24"/>
            <w:rPrChange w:id="1723" w:author="JN Marcos" w:date="2015-12-07T19:56:00Z">
              <w:rPr>
                <w:rFonts w:ascii="Arial" w:hAnsi="Arial" w:cs="Arial"/>
                <w:sz w:val="24"/>
              </w:rPr>
            </w:rPrChange>
          </w:rPr>
          <w:delText>H</w:delText>
        </w:r>
      </w:del>
      <w:r w:rsidRPr="0018508E">
        <w:rPr>
          <w:rFonts w:ascii="Calibri" w:eastAsia="Segoe UI" w:hAnsi="Calibri" w:cs="Segoe UI"/>
          <w:sz w:val="24"/>
          <w:szCs w:val="24"/>
          <w:rPrChange w:id="1724" w:author="JN Marcos" w:date="2015-12-07T19:56:00Z">
            <w:rPr>
              <w:rFonts w:ascii="Arial" w:hAnsi="Arial" w:cs="Arial"/>
              <w:sz w:val="24"/>
            </w:rPr>
          </w:rPrChange>
        </w:rPr>
        <w:t>orário</w:t>
      </w:r>
      <w:r w:rsidR="002B36E0" w:rsidRPr="0018508E">
        <w:rPr>
          <w:rFonts w:ascii="Calibri" w:eastAsia="Segoe UI" w:hAnsi="Calibri" w:cs="Segoe UI"/>
          <w:sz w:val="24"/>
          <w:szCs w:val="24"/>
          <w:rPrChange w:id="1725" w:author="JN Marcos" w:date="2015-12-07T19:56:00Z">
            <w:rPr>
              <w:rFonts w:ascii="Arial" w:hAnsi="Arial" w:cs="Arial"/>
              <w:sz w:val="24"/>
            </w:rPr>
          </w:rPrChange>
        </w:rPr>
        <w:t xml:space="preserve"> </w:t>
      </w:r>
      <w:ins w:id="1726" w:author="JN Marcos" w:date="2015-10-03T21:04:00Z">
        <w:r w:rsidR="0033420C" w:rsidRPr="0018508E">
          <w:rPr>
            <w:rFonts w:ascii="Calibri" w:eastAsia="Segoe UI" w:hAnsi="Calibri" w:cs="Segoe UI"/>
            <w:sz w:val="24"/>
            <w:szCs w:val="24"/>
            <w:rPrChange w:id="1727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do aluno</w:t>
        </w:r>
      </w:ins>
      <w:ins w:id="1728" w:author="JN Marcos" w:date="2015-10-03T15:37:00Z">
        <w:r w:rsidR="0033420C" w:rsidRPr="0018508E">
          <w:rPr>
            <w:rFonts w:ascii="Calibri" w:eastAsia="Segoe UI" w:hAnsi="Calibri" w:cs="Segoe UI"/>
            <w:sz w:val="24"/>
            <w:szCs w:val="24"/>
            <w:rPrChange w:id="1729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 por semestre</w:t>
        </w:r>
      </w:ins>
      <w:del w:id="1730" w:author="JN Marcos" w:date="2015-10-03T15:37:00Z">
        <w:r w:rsidR="002B36E0" w:rsidRPr="0018508E" w:rsidDel="0033420C">
          <w:rPr>
            <w:rFonts w:ascii="Calibri" w:eastAsia="Segoe UI" w:hAnsi="Calibri" w:cs="Segoe UI"/>
            <w:color w:val="FF0000"/>
            <w:sz w:val="24"/>
            <w:szCs w:val="24"/>
            <w:rPrChange w:id="1731" w:author="JN Marcos" w:date="2015-12-07T19:56:00Z">
              <w:rPr>
                <w:rFonts w:ascii="Arial" w:hAnsi="Arial" w:cs="Arial"/>
                <w:color w:val="FF0000"/>
                <w:sz w:val="24"/>
              </w:rPr>
            </w:rPrChange>
          </w:rPr>
          <w:delText>por semestre /ano</w:delText>
        </w:r>
      </w:del>
    </w:p>
    <w:p w14:paraId="11C79F42" w14:textId="25AB1E5E" w:rsidR="00CC487C" w:rsidRPr="0018508E" w:rsidRDefault="00CC487C">
      <w:pPr>
        <w:pStyle w:val="PargrafodaLista"/>
        <w:numPr>
          <w:ilvl w:val="0"/>
          <w:numId w:val="1"/>
        </w:numPr>
        <w:rPr>
          <w:ins w:id="1732" w:author="JN Marcos" w:date="2015-10-03T22:20:00Z"/>
          <w:rFonts w:ascii="Calibri" w:eastAsia="Segoe UI," w:hAnsi="Calibri" w:cs="Segoe UI"/>
          <w:color w:val="FF0000"/>
          <w:sz w:val="24"/>
          <w:szCs w:val="24"/>
          <w:rPrChange w:id="1733" w:author="JN Marcos" w:date="2015-12-07T19:56:00Z">
            <w:rPr>
              <w:ins w:id="1734" w:author="JN Marcos" w:date="2015-10-03T22:20:00Z"/>
              <w:rFonts w:ascii="Segoe UI" w:eastAsia="Segoe UI" w:hAnsi="Segoe UI" w:cs="Segoe UI"/>
              <w:sz w:val="24"/>
              <w:szCs w:val="24"/>
            </w:rPr>
          </w:rPrChange>
        </w:rPr>
      </w:pPr>
      <w:del w:id="1735" w:author="JN Marcos" w:date="2015-10-03T21:10:00Z">
        <w:r w:rsidRPr="0018508E" w:rsidDel="09A5DA4F">
          <w:rPr>
            <w:rFonts w:ascii="Calibri" w:eastAsia="Arial" w:hAnsi="Calibri" w:cs="Segoe UI"/>
            <w:sz w:val="24"/>
            <w:szCs w:val="24"/>
            <w:rPrChange w:id="1736" w:author="JN Marcos" w:date="2015-12-07T19:56:00Z">
              <w:rPr>
                <w:rFonts w:ascii="Arial" w:hAnsi="Arial" w:cs="Arial"/>
                <w:sz w:val="24"/>
              </w:rPr>
            </w:rPrChange>
          </w:rPr>
          <w:delText>2.</w:delText>
        </w:r>
      </w:del>
    </w:p>
    <w:p w14:paraId="4E92B422" w14:textId="25AB1E5E" w:rsidR="00CC487C" w:rsidRPr="0018508E" w:rsidDel="7BD2D59D" w:rsidRDefault="00CC487C">
      <w:pPr>
        <w:pStyle w:val="PargrafodaLista"/>
        <w:rPr>
          <w:del w:id="1737" w:author="JN Marcos" w:date="2015-10-03T22:20:00Z"/>
          <w:rFonts w:ascii="Calibri" w:hAnsi="Calibri" w:cs="Segoe UI"/>
          <w:color w:val="FF0000"/>
          <w:sz w:val="24"/>
          <w:rPrChange w:id="1738" w:author="JN Marcos" w:date="2015-12-07T19:56:00Z">
            <w:rPr>
              <w:del w:id="1739" w:author="JN Marcos" w:date="2015-10-03T22:20:00Z"/>
              <w:rFonts w:ascii="Segoe UI" w:eastAsia="Segoe UI" w:hAnsi="Segoe UI" w:cs="Segoe UI"/>
              <w:sz w:val="24"/>
              <w:szCs w:val="24"/>
            </w:rPr>
          </w:rPrChange>
        </w:rPr>
        <w:pPrChange w:id="1740" w:author="JN Marcos" w:date="2015-10-03T15:55:00Z">
          <w:pPr>
            <w:pStyle w:val="PargrafodaLista"/>
            <w:numPr>
              <w:numId w:val="14"/>
            </w:numPr>
            <w:ind w:hanging="360"/>
          </w:pPr>
        </w:pPrChange>
      </w:pPr>
      <w:r w:rsidRPr="0018508E">
        <w:rPr>
          <w:rFonts w:ascii="Calibri" w:eastAsia="Segoe UI" w:hAnsi="Calibri" w:cs="Segoe UI"/>
          <w:sz w:val="24"/>
          <w:szCs w:val="24"/>
          <w:rPrChange w:id="1741" w:author="JN Marcos" w:date="2015-12-07T19:56:00Z">
            <w:rPr>
              <w:rFonts w:ascii="Arial" w:hAnsi="Arial" w:cs="Arial"/>
              <w:sz w:val="24"/>
            </w:rPr>
          </w:rPrChange>
        </w:rPr>
        <w:t xml:space="preserve">Histórico </w:t>
      </w:r>
      <w:ins w:id="1742" w:author="JN Marcos" w:date="2015-10-03T15:38:00Z">
        <w:r w:rsidR="0033420C" w:rsidRPr="0018508E">
          <w:rPr>
            <w:rFonts w:ascii="Calibri" w:eastAsia="Segoe UI" w:hAnsi="Calibri" w:cs="Segoe UI"/>
            <w:sz w:val="24"/>
            <w:szCs w:val="24"/>
            <w:rPrChange w:id="1743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e</w:t>
        </w:r>
      </w:ins>
      <w:ins w:id="1744" w:author="JN Marcos" w:date="2015-10-03T21:04:00Z">
        <w:r w:rsidRPr="0018508E">
          <w:rPr>
            <w:rFonts w:ascii="Calibri" w:eastAsia="Segoe UI" w:hAnsi="Calibri" w:cs="Segoe UI"/>
            <w:sz w:val="24"/>
            <w:szCs w:val="24"/>
            <w:rPrChange w:id="1745" w:author="JN Marcos" w:date="2015-12-07T19:56:00Z">
              <w:rPr>
                <w:rFonts w:ascii="Arial" w:hAnsi="Arial" w:cs="Arial"/>
                <w:sz w:val="24"/>
              </w:rPr>
            </w:rPrChange>
          </w:rPr>
          <w:t>scolar d</w:t>
        </w:r>
        <w:r w:rsidR="44B586C3" w:rsidRPr="0018508E">
          <w:rPr>
            <w:rFonts w:ascii="Calibri" w:eastAsia="Segoe UI" w:hAnsi="Calibri" w:cs="Segoe UI"/>
            <w:sz w:val="24"/>
            <w:szCs w:val="24"/>
            <w:rPrChange w:id="1746" w:author="JN Marcos" w:date="2015-12-07T19:56:00Z">
              <w:rPr>
                <w:rFonts w:ascii="Arial" w:hAnsi="Arial" w:cs="Arial"/>
                <w:sz w:val="24"/>
              </w:rPr>
            </w:rPrChange>
          </w:rPr>
          <w:t>o</w:t>
        </w:r>
      </w:ins>
      <w:ins w:id="1747" w:author="JN Marcos" w:date="2015-10-03T21:05:00Z">
        <w:r w:rsidR="46A16942" w:rsidRPr="0018508E">
          <w:rPr>
            <w:rFonts w:ascii="Calibri" w:eastAsia="Segoe UI" w:hAnsi="Calibri" w:cs="Segoe UI"/>
            <w:sz w:val="24"/>
            <w:szCs w:val="24"/>
            <w:rPrChange w:id="1748" w:author="JN Marcos" w:date="2015-12-07T19:56:00Z">
              <w:rPr>
                <w:rFonts w:ascii="Arial" w:hAnsi="Arial" w:cs="Arial"/>
                <w:sz w:val="24"/>
              </w:rPr>
            </w:rPrChange>
          </w:rPr>
          <w:t xml:space="preserve"> </w:t>
        </w:r>
      </w:ins>
      <w:ins w:id="1749" w:author="JN Marcos" w:date="2015-10-03T21:04:00Z">
        <w:r w:rsidR="44B586C3" w:rsidRPr="0018508E">
          <w:rPr>
            <w:rFonts w:ascii="Calibri" w:eastAsia="Segoe UI" w:hAnsi="Calibri" w:cs="Segoe UI"/>
            <w:sz w:val="24"/>
            <w:szCs w:val="24"/>
            <w:rPrChange w:id="1750" w:author="JN Marcos" w:date="2015-12-07T19:56:00Z">
              <w:rPr>
                <w:rFonts w:ascii="Arial" w:hAnsi="Arial" w:cs="Arial"/>
                <w:sz w:val="24"/>
              </w:rPr>
            </w:rPrChange>
          </w:rPr>
          <w:t>aluno</w:t>
        </w:r>
      </w:ins>
      <w:ins w:id="1751" w:author="JN Marcos" w:date="2015-10-03T22:21:00Z">
        <w:r w:rsidR="4072B681" w:rsidRPr="0018508E">
          <w:rPr>
            <w:rFonts w:ascii="Calibri" w:eastAsia="Segoe UI" w:hAnsi="Calibri" w:cs="Segoe UI"/>
            <w:sz w:val="24"/>
            <w:szCs w:val="24"/>
            <w:rPrChange w:id="1752" w:author="JN Marcos" w:date="2015-12-07T19:56:00Z">
              <w:rPr>
                <w:rFonts w:ascii="Arial" w:hAnsi="Arial" w:cs="Arial"/>
                <w:sz w:val="24"/>
              </w:rPr>
            </w:rPrChange>
          </w:rPr>
          <w:t xml:space="preserve"> até o período vigente</w:t>
        </w:r>
      </w:ins>
    </w:p>
    <w:p w14:paraId="38D49430" w14:textId="3EA5EF60" w:rsidR="00A54831" w:rsidRPr="0018508E" w:rsidRDefault="00A54831">
      <w:pPr>
        <w:pStyle w:val="PargrafodaLista"/>
        <w:numPr>
          <w:ilvl w:val="0"/>
          <w:numId w:val="1"/>
        </w:numPr>
        <w:rPr>
          <w:ins w:id="1753" w:author="JN Marcos" w:date="2015-10-03T22:22:00Z"/>
          <w:rFonts w:ascii="Calibri" w:eastAsiaTheme="minorEastAsia" w:hAnsi="Calibri" w:cs="Segoe UI"/>
          <w:sz w:val="24"/>
          <w:szCs w:val="24"/>
          <w:rPrChange w:id="1754" w:author="JN Marcos" w:date="2015-12-07T19:56:00Z">
            <w:rPr>
              <w:ins w:id="1755" w:author="JN Marcos" w:date="2015-10-03T22:22:00Z"/>
              <w:rFonts w:asciiTheme="minorEastAsia" w:eastAsiaTheme="minorEastAsia" w:hAnsiTheme="minorEastAsia" w:cstheme="minorEastAsia"/>
              <w:sz w:val="24"/>
              <w:szCs w:val="24"/>
            </w:rPr>
          </w:rPrChange>
        </w:rPr>
      </w:pPr>
    </w:p>
    <w:p w14:paraId="7546E2C7" w14:textId="26DC971C" w:rsidR="23FF756D" w:rsidRPr="0018508E" w:rsidRDefault="23FF756D">
      <w:pPr>
        <w:pStyle w:val="PargrafodaLista"/>
        <w:numPr>
          <w:ilvl w:val="0"/>
          <w:numId w:val="1"/>
        </w:numPr>
        <w:rPr>
          <w:rFonts w:ascii="Calibri" w:eastAsiaTheme="minorEastAsia" w:hAnsi="Calibri" w:cs="Segoe UI"/>
          <w:sz w:val="24"/>
          <w:szCs w:val="24"/>
          <w:rPrChange w:id="1756" w:author="JN Marcos" w:date="2015-12-07T19:56:00Z">
            <w:rPr>
              <w:rFonts w:asciiTheme="minorEastAsia" w:eastAsiaTheme="minorEastAsia" w:hAnsiTheme="minorEastAsia" w:cstheme="minorEastAsia"/>
              <w:sz w:val="24"/>
              <w:szCs w:val="24"/>
            </w:rPr>
          </w:rPrChange>
        </w:rPr>
        <w:pPrChange w:id="1757" w:author="JN Marcos" w:date="2015-10-03T22:22:00Z">
          <w:pPr/>
        </w:pPrChange>
      </w:pPr>
      <w:ins w:id="1758" w:author="JN Marcos" w:date="2015-10-03T22:22:00Z">
        <w:r w:rsidRPr="0018508E">
          <w:rPr>
            <w:rFonts w:ascii="Calibri" w:eastAsia="Segoe UI" w:hAnsi="Calibri" w:cs="Segoe UI"/>
            <w:sz w:val="24"/>
            <w:szCs w:val="24"/>
            <w:rPrChange w:id="1759" w:author="JN Marcos" w:date="2015-12-07T19:56:00Z">
              <w:rPr/>
            </w:rPrChange>
          </w:rPr>
          <w:t>Notas em cada o</w:t>
        </w:r>
        <w:r w:rsidR="1B942F58" w:rsidRPr="0018508E">
          <w:rPr>
            <w:rFonts w:ascii="Calibri" w:eastAsia="Segoe UI" w:hAnsi="Calibri" w:cs="Segoe UI"/>
            <w:sz w:val="24"/>
            <w:szCs w:val="24"/>
            <w:rPrChange w:id="1760" w:author="JN Marcos" w:date="2015-12-07T19:56:00Z">
              <w:rPr/>
            </w:rPrChange>
          </w:rPr>
          <w:t xml:space="preserve">ferta paga por ele (podendo ser por período ou </w:t>
        </w:r>
      </w:ins>
      <w:ins w:id="1761" w:author="JN Marcos" w:date="2015-10-03T22:23:00Z">
        <w:r w:rsidR="3B093D10" w:rsidRPr="0018508E">
          <w:rPr>
            <w:rFonts w:ascii="Calibri" w:eastAsia="Segoe UI" w:hAnsi="Calibri" w:cs="Segoe UI"/>
            <w:sz w:val="24"/>
            <w:szCs w:val="24"/>
            <w:rPrChange w:id="1762" w:author="JN Marcos" w:date="2015-12-07T19:56:00Z">
              <w:rPr/>
            </w:rPrChange>
          </w:rPr>
          <w:t>"sua vida acadêmica"</w:t>
        </w:r>
      </w:ins>
      <w:ins w:id="1763" w:author="JN Marcos" w:date="2015-10-03T22:22:00Z">
        <w:r w:rsidR="1B942F58" w:rsidRPr="0018508E">
          <w:rPr>
            <w:rFonts w:ascii="Calibri" w:eastAsia="Segoe UI" w:hAnsi="Calibri" w:cs="Segoe UI"/>
            <w:sz w:val="24"/>
            <w:szCs w:val="24"/>
            <w:rPrChange w:id="1764" w:author="JN Marcos" w:date="2015-12-07T19:56:00Z">
              <w:rPr/>
            </w:rPrChange>
          </w:rPr>
          <w:t>)</w:t>
        </w:r>
        <w:r w:rsidRPr="0018508E">
          <w:rPr>
            <w:rFonts w:ascii="Calibri" w:eastAsia="Segoe UI" w:hAnsi="Calibri" w:cs="Segoe UI"/>
            <w:sz w:val="24"/>
            <w:szCs w:val="24"/>
            <w:rPrChange w:id="1765" w:author="JN Marcos" w:date="2015-12-07T19:56:00Z">
              <w:rPr/>
            </w:rPrChange>
          </w:rPr>
          <w:t xml:space="preserve"> </w:t>
        </w:r>
      </w:ins>
    </w:p>
    <w:p w14:paraId="64032BEC" w14:textId="231ADE62" w:rsidR="00A54831" w:rsidRPr="0018508E" w:rsidRDefault="00EE638C">
      <w:pPr>
        <w:pStyle w:val="PargrafodaLista"/>
        <w:numPr>
          <w:ilvl w:val="0"/>
          <w:numId w:val="1"/>
        </w:numPr>
        <w:rPr>
          <w:rFonts w:ascii="Calibri" w:eastAsiaTheme="minorEastAsia" w:hAnsi="Calibri" w:cs="Segoe UI"/>
          <w:sz w:val="24"/>
          <w:szCs w:val="24"/>
          <w:rPrChange w:id="1766" w:author="JN Marcos" w:date="2015-12-07T19:56:00Z">
            <w:rPr>
              <w:rFonts w:asciiTheme="minorEastAsia" w:eastAsiaTheme="minorEastAsia" w:hAnsiTheme="minorEastAsia" w:cstheme="minorEastAsia"/>
              <w:sz w:val="24"/>
              <w:szCs w:val="24"/>
            </w:rPr>
          </w:rPrChange>
        </w:rPr>
      </w:pPr>
      <w:ins w:id="1767" w:author="JN Marcos" w:date="2015-10-03T15:50:00Z">
        <w:r w:rsidRPr="0018508E">
          <w:rPr>
            <w:rFonts w:ascii="Calibri" w:eastAsia="Segoe UI" w:hAnsi="Calibri" w:cs="Segoe UI"/>
            <w:sz w:val="24"/>
            <w:szCs w:val="24"/>
            <w:rPrChange w:id="1768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Disciplinas ofertadas pelo </w:t>
        </w:r>
      </w:ins>
      <w:ins w:id="1769" w:author="JN Marcos" w:date="2015-10-03T15:51:00Z">
        <w:r w:rsidRPr="0018508E">
          <w:rPr>
            <w:rFonts w:ascii="Calibri" w:eastAsia="Segoe UI" w:hAnsi="Calibri" w:cs="Segoe UI"/>
            <w:sz w:val="24"/>
            <w:szCs w:val="24"/>
            <w:rPrChange w:id="1770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curso</w:t>
        </w:r>
      </w:ins>
      <w:ins w:id="1771" w:author="JN Marcos" w:date="2015-10-03T16:03:00Z">
        <w:r w:rsidR="00801463" w:rsidRPr="0018508E">
          <w:rPr>
            <w:rFonts w:ascii="Calibri" w:eastAsia="Segoe UI" w:hAnsi="Calibri" w:cs="Segoe UI"/>
            <w:sz w:val="24"/>
            <w:szCs w:val="24"/>
            <w:rPrChange w:id="1772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,</w:t>
        </w:r>
      </w:ins>
      <w:ins w:id="1773" w:author="JN Marcos" w:date="2015-10-03T15:51:00Z">
        <w:r w:rsidRPr="0018508E">
          <w:rPr>
            <w:rFonts w:ascii="Calibri" w:eastAsia="Segoe UI" w:hAnsi="Calibri" w:cs="Segoe UI"/>
            <w:sz w:val="24"/>
            <w:szCs w:val="24"/>
            <w:rPrChange w:id="1774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 </w:t>
        </w:r>
      </w:ins>
      <w:ins w:id="1775" w:author="JN Marcos" w:date="2015-10-03T16:03:00Z">
        <w:r w:rsidR="00801463" w:rsidRPr="0018508E">
          <w:rPr>
            <w:rFonts w:ascii="Calibri" w:eastAsia="Segoe UI" w:hAnsi="Calibri" w:cs="Segoe UI"/>
            <w:sz w:val="24"/>
            <w:szCs w:val="24"/>
            <w:rPrChange w:id="1776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na qual </w:t>
        </w:r>
      </w:ins>
      <w:ins w:id="1777" w:author="JN Marcos" w:date="2015-10-03T22:22:00Z">
        <w:r w:rsidR="23FF756D" w:rsidRPr="0018508E">
          <w:rPr>
            <w:rFonts w:ascii="Calibri" w:eastAsia="Segoe UI" w:hAnsi="Calibri" w:cs="Segoe UI"/>
            <w:sz w:val="24"/>
            <w:szCs w:val="24"/>
            <w:rPrChange w:id="1778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o aluno </w:t>
        </w:r>
      </w:ins>
      <w:ins w:id="1779" w:author="JN Marcos" w:date="2015-10-03T16:03:00Z">
        <w:r w:rsidR="00801463" w:rsidRPr="0018508E">
          <w:rPr>
            <w:rFonts w:ascii="Calibri" w:eastAsia="Segoe UI" w:hAnsi="Calibri" w:cs="Segoe UI"/>
            <w:sz w:val="24"/>
            <w:szCs w:val="24"/>
            <w:rPrChange w:id="1780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esteja matriculado, </w:t>
        </w:r>
      </w:ins>
      <w:ins w:id="1781" w:author="JN Marcos" w:date="2015-10-03T15:51:00Z">
        <w:r w:rsidRPr="0018508E">
          <w:rPr>
            <w:rFonts w:ascii="Calibri" w:eastAsia="Segoe UI" w:hAnsi="Calibri" w:cs="Segoe UI"/>
            <w:sz w:val="24"/>
            <w:szCs w:val="24"/>
            <w:rPrChange w:id="1782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por semestre</w:t>
        </w:r>
      </w:ins>
      <w:del w:id="1783" w:author="JN Marcos" w:date="2015-10-03T21:04:00Z">
        <w:r w:rsidRPr="0018508E" w:rsidDel="4E39F9D6">
          <w:rPr>
            <w:rFonts w:ascii="Calibri" w:hAnsi="Calibri" w:cs="Segoe UI"/>
            <w:sz w:val="24"/>
            <w:rPrChange w:id="1784" w:author="JN Marcos" w:date="2015-12-07T19:56:00Z">
              <w:rPr>
                <w:rFonts w:ascii="Arial" w:hAnsi="Arial" w:cs="Arial"/>
                <w:sz w:val="24"/>
              </w:rPr>
            </w:rPrChange>
          </w:rPr>
          <w:delText>E</w:delText>
        </w:r>
        <w:r w:rsidRPr="0018508E" w:rsidDel="44B586C3">
          <w:rPr>
            <w:rFonts w:ascii="Calibri" w:eastAsia="Arial" w:hAnsi="Calibri" w:cs="Segoe UI"/>
            <w:sz w:val="24"/>
            <w:szCs w:val="24"/>
            <w:rPrChange w:id="1785" w:author="JN Marcos" w:date="2015-12-07T19:56:00Z">
              <w:rPr>
                <w:rFonts w:ascii="Arial" w:hAnsi="Arial" w:cs="Arial"/>
                <w:sz w:val="24"/>
              </w:rPr>
            </w:rPrChange>
          </w:rPr>
          <w:delText>scolar</w:delText>
        </w:r>
        <w:r w:rsidR="002B36E0" w:rsidRPr="0018508E" w:rsidDel="44B586C3">
          <w:rPr>
            <w:rFonts w:ascii="Calibri" w:eastAsia="Arial" w:hAnsi="Calibri" w:cs="Segoe UI"/>
            <w:sz w:val="24"/>
            <w:szCs w:val="24"/>
            <w:rPrChange w:id="1786" w:author="JN Marcos" w:date="2015-12-07T19:56:00Z">
              <w:rPr>
                <w:rFonts w:ascii="Arial" w:hAnsi="Arial" w:cs="Arial"/>
                <w:sz w:val="24"/>
              </w:rPr>
            </w:rPrChange>
          </w:rPr>
          <w:delText xml:space="preserve">  d</w:delText>
        </w:r>
        <w:r w:rsidR="002B36E0" w:rsidRPr="0018508E" w:rsidDel="4E39F9D6">
          <w:rPr>
            <w:rFonts w:ascii="Calibri" w:hAnsi="Calibri" w:cs="Segoe UI"/>
            <w:sz w:val="24"/>
            <w:rPrChange w:id="1787" w:author="JN Marcos" w:date="2015-12-07T19:56:00Z">
              <w:rPr>
                <w:rFonts w:ascii="Arial" w:hAnsi="Arial" w:cs="Arial"/>
                <w:color w:val="FF0000"/>
                <w:sz w:val="24"/>
              </w:rPr>
            </w:rPrChange>
          </w:rPr>
          <w:delText>aluno</w:delText>
        </w:r>
      </w:del>
    </w:p>
    <w:p w14:paraId="68B8ED20" w14:textId="41324E4E" w:rsidR="00CC487C" w:rsidRPr="0018508E" w:rsidRDefault="00CC487C">
      <w:pPr>
        <w:pStyle w:val="PargrafodaLista"/>
        <w:numPr>
          <w:ilvl w:val="0"/>
          <w:numId w:val="1"/>
        </w:numPr>
        <w:rPr>
          <w:rFonts w:ascii="Calibri" w:eastAsiaTheme="minorEastAsia" w:hAnsi="Calibri" w:cs="Segoe UI"/>
          <w:sz w:val="24"/>
          <w:szCs w:val="24"/>
          <w:rPrChange w:id="1788" w:author="JN Marcos" w:date="2015-12-07T19:56:00Z">
            <w:rPr>
              <w:rFonts w:asciiTheme="minorEastAsia" w:eastAsiaTheme="minorEastAsia" w:hAnsiTheme="minorEastAsia" w:cstheme="minorEastAsia"/>
              <w:sz w:val="24"/>
              <w:szCs w:val="24"/>
            </w:rPr>
          </w:rPrChange>
        </w:rPr>
      </w:pPr>
      <w:del w:id="1789" w:author="JN Marcos" w:date="2015-10-03T21:10:00Z">
        <w:r w:rsidRPr="0018508E" w:rsidDel="09A5DA4F">
          <w:rPr>
            <w:rFonts w:ascii="Calibri" w:hAnsi="Calibri" w:cs="Segoe UI"/>
            <w:rPrChange w:id="1790" w:author="JN Marcos" w:date="2015-12-07T19:56:00Z">
              <w:rPr>
                <w:rFonts w:ascii="Arial" w:hAnsi="Arial" w:cs="Arial"/>
                <w:sz w:val="24"/>
              </w:rPr>
            </w:rPrChange>
          </w:rPr>
          <w:delText>3.</w:delText>
        </w:r>
      </w:del>
      <w:r w:rsidRPr="0018508E">
        <w:rPr>
          <w:rFonts w:ascii="Calibri" w:eastAsia="Segoe UI" w:hAnsi="Calibri" w:cs="Segoe UI"/>
          <w:sz w:val="24"/>
          <w:szCs w:val="24"/>
          <w:rPrChange w:id="1791" w:author="JN Marcos" w:date="2015-12-07T19:56:00Z">
            <w:rPr>
              <w:rFonts w:ascii="Arial" w:hAnsi="Arial" w:cs="Arial"/>
              <w:sz w:val="24"/>
            </w:rPr>
          </w:rPrChange>
        </w:rPr>
        <w:t>Eventos</w:t>
      </w:r>
      <w:r w:rsidR="002B36E0" w:rsidRPr="0018508E">
        <w:rPr>
          <w:rFonts w:ascii="Calibri" w:eastAsia="Segoe UI" w:hAnsi="Calibri" w:cs="Segoe UI"/>
          <w:sz w:val="24"/>
          <w:szCs w:val="24"/>
          <w:rPrChange w:id="1792" w:author="JN Marcos" w:date="2015-12-07T19:56:00Z">
            <w:rPr>
              <w:rFonts w:ascii="Arial" w:hAnsi="Arial" w:cs="Arial"/>
              <w:sz w:val="24"/>
            </w:rPr>
          </w:rPrChange>
        </w:rPr>
        <w:t xml:space="preserve"> </w:t>
      </w:r>
      <w:ins w:id="1793" w:author="JN Marcos" w:date="2015-10-03T15:40:00Z">
        <w:r w:rsidR="00227399" w:rsidRPr="0018508E">
          <w:rPr>
            <w:rFonts w:ascii="Calibri" w:eastAsia="Segoe UI" w:hAnsi="Calibri" w:cs="Segoe UI"/>
            <w:sz w:val="24"/>
            <w:szCs w:val="24"/>
            <w:rPrChange w:id="1794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do calendário </w:t>
        </w:r>
      </w:ins>
      <w:del w:id="1795" w:author="JN Marcos" w:date="2015-10-03T15:38:00Z">
        <w:r w:rsidR="002B36E0" w:rsidRPr="0018508E" w:rsidDel="0033420C">
          <w:rPr>
            <w:rFonts w:ascii="Calibri" w:eastAsia="Segoe UI" w:hAnsi="Calibri" w:cs="Segoe UI"/>
            <w:sz w:val="24"/>
            <w:szCs w:val="24"/>
            <w:rPrChange w:id="1796" w:author="JN Marcos" w:date="2015-12-07T19:56:00Z">
              <w:rPr>
                <w:rFonts w:ascii="Arial" w:hAnsi="Arial" w:cs="Arial"/>
                <w:sz w:val="24"/>
              </w:rPr>
            </w:rPrChange>
          </w:rPr>
          <w:delText xml:space="preserve"> </w:delText>
        </w:r>
      </w:del>
      <w:ins w:id="1797" w:author="Guilherme Melo" w:date="2015-10-03T21:07:00Z">
        <w:r w:rsidR="6049059B" w:rsidRPr="0018508E">
          <w:rPr>
            <w:rFonts w:ascii="Calibri" w:eastAsia="Segoe UI" w:hAnsi="Calibri" w:cs="Segoe UI"/>
            <w:sz w:val="24"/>
            <w:szCs w:val="24"/>
            <w:rPrChange w:id="1798" w:author="JN Marcos" w:date="2015-12-07T19:56:00Z">
              <w:rPr>
                <w:rFonts w:ascii="Arial" w:hAnsi="Arial" w:cs="Arial"/>
                <w:sz w:val="24"/>
              </w:rPr>
            </w:rPrChange>
          </w:rPr>
          <w:t>que estão</w:t>
        </w:r>
      </w:ins>
      <w:ins w:id="1799" w:author="JN Marcos" w:date="2015-10-03T15:38:00Z">
        <w:r w:rsidR="0033420C" w:rsidRPr="0018508E">
          <w:rPr>
            <w:rFonts w:ascii="Calibri" w:eastAsia="Segoe UI" w:hAnsi="Calibri" w:cs="Segoe UI"/>
            <w:sz w:val="24"/>
            <w:szCs w:val="24"/>
            <w:rPrChange w:id="1800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 xml:space="preserve"> direcionados ao aluno (da disciplina que está matriculado</w:t>
        </w:r>
      </w:ins>
      <w:ins w:id="1801" w:author="JN Marcos" w:date="2015-10-03T15:40:00Z">
        <w:r w:rsidR="00227399" w:rsidRPr="0018508E">
          <w:rPr>
            <w:rFonts w:ascii="Calibri" w:eastAsia="Segoe UI" w:hAnsi="Calibri" w:cs="Segoe UI"/>
            <w:sz w:val="24"/>
            <w:szCs w:val="24"/>
            <w:rPrChange w:id="1802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, por exemplo</w:t>
        </w:r>
      </w:ins>
      <w:ins w:id="1803" w:author="JN Marcos" w:date="2015-10-03T15:38:00Z">
        <w:r w:rsidR="0033420C" w:rsidRPr="0018508E">
          <w:rPr>
            <w:rFonts w:ascii="Calibri" w:eastAsia="Segoe UI" w:hAnsi="Calibri" w:cs="Segoe UI"/>
            <w:sz w:val="24"/>
            <w:szCs w:val="24"/>
            <w:rPrChange w:id="1804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)</w:t>
        </w:r>
      </w:ins>
      <w:del w:id="1805" w:author="Guilherme Melo" w:date="2015-10-03T21:07:00Z">
        <w:r w:rsidR="002B36E0" w:rsidRPr="0018508E" w:rsidDel="6049059B">
          <w:rPr>
            <w:rFonts w:ascii="Calibri" w:hAnsi="Calibri" w:cs="Segoe UI"/>
            <w:color w:val="FF0000"/>
            <w:sz w:val="24"/>
            <w:rPrChange w:id="1806" w:author="JN Marcos" w:date="2015-12-07T19:56:00Z">
              <w:rPr>
                <w:rFonts w:ascii="Arial" w:hAnsi="Arial" w:cs="Arial"/>
                <w:color w:val="FF0000"/>
                <w:sz w:val="24"/>
              </w:rPr>
            </w:rPrChange>
          </w:rPr>
          <w:delText>por período de tempo</w:delText>
        </w:r>
      </w:del>
    </w:p>
    <w:p w14:paraId="1D6BE760" w14:textId="60CB80AC" w:rsidR="00CC487C" w:rsidRPr="007A77C9" w:rsidRDefault="007A77C9" w:rsidP="007A77C9">
      <w:pPr>
        <w:pStyle w:val="Subttulo"/>
        <w:rPr>
          <w:rFonts w:eastAsia="Segoe UI"/>
          <w:b/>
          <w:sz w:val="28"/>
          <w:rPrChange w:id="1807" w:author="JN Marcos" w:date="2015-12-07T20:19:00Z">
            <w:rPr>
              <w:rFonts w:ascii="Segoe UI" w:eastAsia="Segoe UI" w:hAnsi="Segoe UI" w:cs="Segoe UI"/>
            </w:rPr>
          </w:rPrChange>
        </w:rPr>
        <w:pPrChange w:id="1808" w:author="JN Marcos" w:date="2015-12-07T20:18:00Z">
          <w:pPr>
            <w:pStyle w:val="Ttulo2"/>
          </w:pPr>
        </w:pPrChange>
      </w:pPr>
      <w:r w:rsidRPr="007A77C9">
        <w:rPr>
          <w:rFonts w:eastAsia="Segoe UI"/>
          <w:b/>
          <w:sz w:val="28"/>
          <w:rPrChange w:id="1809" w:author="JN Marcos" w:date="2015-12-07T20:19:00Z">
            <w:rPr>
              <w:rFonts w:eastAsia="Segoe UI"/>
            </w:rPr>
          </w:rPrChange>
        </w:rPr>
        <w:t>Professor</w:t>
      </w:r>
    </w:p>
    <w:p w14:paraId="2C8DDBC7" w14:textId="6054C065" w:rsidR="00CC487C" w:rsidRPr="0018508E" w:rsidDel="3B4DB92D" w:rsidRDefault="00CC487C" w:rsidP="00CC487C">
      <w:pPr>
        <w:rPr>
          <w:del w:id="1810" w:author="JN Marcos" w:date="2015-10-03T21:09:00Z"/>
          <w:rFonts w:ascii="Calibri" w:hAnsi="Calibri" w:cs="Segoe UI"/>
          <w:sz w:val="24"/>
          <w:rPrChange w:id="1811" w:author="JN Marcos" w:date="2015-12-07T19:56:00Z">
            <w:rPr>
              <w:del w:id="1812" w:author="JN Marcos" w:date="2015-10-03T21:09:00Z"/>
              <w:rFonts w:ascii="Arial" w:hAnsi="Arial" w:cs="Arial"/>
              <w:sz w:val="24"/>
            </w:rPr>
          </w:rPrChange>
        </w:rPr>
      </w:pPr>
      <w:del w:id="1813" w:author="JN Marcos" w:date="2015-10-03T21:09:00Z">
        <w:r w:rsidRPr="0018508E" w:rsidDel="3B4DB92D">
          <w:rPr>
            <w:rFonts w:ascii="Calibri" w:eastAsia="Arial" w:hAnsi="Calibri" w:cs="Segoe UI"/>
            <w:sz w:val="24"/>
            <w:szCs w:val="24"/>
            <w:rPrChange w:id="1814" w:author="JN Marcos" w:date="2015-12-07T19:56:00Z">
              <w:rPr>
                <w:rFonts w:ascii="Arial" w:hAnsi="Arial" w:cs="Arial"/>
                <w:sz w:val="24"/>
              </w:rPr>
            </w:rPrChange>
          </w:rPr>
          <w:delText>1.</w:delText>
        </w:r>
      </w:del>
      <w:r w:rsidRPr="0018508E">
        <w:rPr>
          <w:rFonts w:ascii="Calibri" w:eastAsia="Segoe UI" w:hAnsi="Calibri" w:cs="Segoe UI"/>
          <w:sz w:val="24"/>
          <w:szCs w:val="24"/>
          <w:rPrChange w:id="1815" w:author="JN Marcos" w:date="2015-12-07T19:56:00Z">
            <w:rPr>
              <w:rFonts w:ascii="Arial" w:hAnsi="Arial" w:cs="Arial"/>
              <w:sz w:val="24"/>
            </w:rPr>
          </w:rPrChange>
        </w:rPr>
        <w:t xml:space="preserve">Alunos matriculados </w:t>
      </w:r>
      <w:r w:rsidR="00BF0AE4" w:rsidRPr="0018508E">
        <w:rPr>
          <w:rFonts w:ascii="Calibri" w:eastAsia="Segoe UI" w:hAnsi="Calibri" w:cs="Segoe UI"/>
          <w:sz w:val="24"/>
          <w:szCs w:val="24"/>
          <w:rPrChange w:id="1816" w:author="JN Marcos" w:date="2015-12-07T19:56:00Z">
            <w:rPr>
              <w:rFonts w:ascii="Arial" w:hAnsi="Arial" w:cs="Arial"/>
              <w:sz w:val="24"/>
            </w:rPr>
          </w:rPrChange>
        </w:rPr>
        <w:t>em cad</w:t>
      </w:r>
      <w:r w:rsidRPr="0018508E">
        <w:rPr>
          <w:rFonts w:ascii="Calibri" w:eastAsia="Segoe UI" w:hAnsi="Calibri" w:cs="Segoe UI"/>
          <w:sz w:val="24"/>
          <w:szCs w:val="24"/>
          <w:rPrChange w:id="1817" w:author="JN Marcos" w:date="2015-12-07T19:56:00Z">
            <w:rPr>
              <w:rFonts w:ascii="Arial" w:hAnsi="Arial" w:cs="Arial"/>
              <w:sz w:val="24"/>
            </w:rPr>
          </w:rPrChange>
        </w:rPr>
        <w:t>a disciplina</w:t>
      </w:r>
      <w:r w:rsidR="00BF0AE4" w:rsidRPr="0018508E">
        <w:rPr>
          <w:rFonts w:ascii="Calibri" w:eastAsia="Segoe UI" w:hAnsi="Calibri" w:cs="Segoe UI"/>
          <w:sz w:val="24"/>
          <w:szCs w:val="24"/>
          <w:rPrChange w:id="1818" w:author="JN Marcos" w:date="2015-12-07T19:56:00Z">
            <w:rPr>
              <w:rFonts w:ascii="Arial" w:hAnsi="Arial" w:cs="Arial"/>
              <w:sz w:val="24"/>
            </w:rPr>
          </w:rPrChange>
        </w:rPr>
        <w:t xml:space="preserve"> </w:t>
      </w:r>
      <w:ins w:id="1819" w:author="JN Marcos" w:date="2015-10-03T21:12:00Z">
        <w:r w:rsidR="706F1B60" w:rsidRPr="0018508E">
          <w:rPr>
            <w:rFonts w:ascii="Calibri" w:eastAsia="Segoe UI" w:hAnsi="Calibri" w:cs="Segoe UI"/>
            <w:sz w:val="24"/>
            <w:szCs w:val="24"/>
            <w:rPrChange w:id="1820" w:author="JN Marcos" w:date="2015-12-07T19:56:00Z">
              <w:rPr>
                <w:rFonts w:ascii="Arial" w:hAnsi="Arial" w:cs="Arial"/>
                <w:sz w:val="24"/>
              </w:rPr>
            </w:rPrChange>
          </w:rPr>
          <w:t xml:space="preserve">ofertada </w:t>
        </w:r>
      </w:ins>
      <w:r w:rsidR="00BF0AE4" w:rsidRPr="0018508E">
        <w:rPr>
          <w:rFonts w:ascii="Calibri" w:eastAsia="Segoe UI" w:hAnsi="Calibri" w:cs="Segoe UI"/>
          <w:sz w:val="24"/>
          <w:szCs w:val="24"/>
          <w:rPrChange w:id="1821" w:author="JN Marcos" w:date="2015-12-07T19:56:00Z">
            <w:rPr>
              <w:rFonts w:ascii="Arial" w:hAnsi="Arial" w:cs="Arial"/>
              <w:sz w:val="24"/>
            </w:rPr>
          </w:rPrChange>
        </w:rPr>
        <w:t>que</w:t>
      </w:r>
      <w:r w:rsidR="002B36E0" w:rsidRPr="0018508E">
        <w:rPr>
          <w:rFonts w:ascii="Calibri" w:eastAsia="Segoe UI" w:hAnsi="Calibri" w:cs="Segoe UI"/>
          <w:sz w:val="24"/>
          <w:szCs w:val="24"/>
          <w:rPrChange w:id="1822" w:author="JN Marcos" w:date="2015-12-07T19:56:00Z">
            <w:rPr>
              <w:rFonts w:ascii="Arial" w:hAnsi="Arial" w:cs="Arial"/>
              <w:sz w:val="24"/>
            </w:rPr>
          </w:rPrChange>
        </w:rPr>
        <w:t xml:space="preserve"> </w:t>
      </w:r>
      <w:ins w:id="1823" w:author="Rinaldo Lima" w:date="2015-10-02T08:25:00Z">
        <w:r w:rsidR="002B36E0" w:rsidRPr="0018508E">
          <w:rPr>
            <w:rFonts w:ascii="Calibri" w:eastAsia="Segoe UI" w:hAnsi="Calibri" w:cs="Segoe UI"/>
            <w:sz w:val="24"/>
            <w:szCs w:val="24"/>
            <w:rPrChange w:id="1824" w:author="JN Marcos" w:date="2015-12-07T19:56:00Z">
              <w:rPr>
                <w:rFonts w:ascii="Arial" w:hAnsi="Arial" w:cs="Arial"/>
                <w:sz w:val="24"/>
              </w:rPr>
            </w:rPrChange>
          </w:rPr>
          <w:t xml:space="preserve">o professor </w:t>
        </w:r>
      </w:ins>
      <w:del w:id="1825" w:author="JN Marcos" w:date="2015-10-03T21:12:00Z">
        <w:r w:rsidR="00BF0AE4" w:rsidRPr="0018508E" w:rsidDel="5A835EA1">
          <w:rPr>
            <w:rFonts w:ascii="Calibri" w:eastAsia="Segoe UI" w:hAnsi="Calibri" w:cs="Segoe UI"/>
            <w:sz w:val="24"/>
            <w:szCs w:val="24"/>
            <w:rPrChange w:id="1826" w:author="JN Marcos" w:date="2015-12-07T19:56:00Z">
              <w:rPr>
                <w:rFonts w:ascii="Arial" w:hAnsi="Arial" w:cs="Arial"/>
                <w:sz w:val="24"/>
              </w:rPr>
            </w:rPrChange>
          </w:rPr>
          <w:delText xml:space="preserve"> </w:delText>
        </w:r>
      </w:del>
      <w:r w:rsidR="00BF0AE4" w:rsidRPr="0018508E">
        <w:rPr>
          <w:rFonts w:ascii="Calibri" w:eastAsia="Segoe UI" w:hAnsi="Calibri" w:cs="Segoe UI"/>
          <w:sz w:val="24"/>
          <w:szCs w:val="24"/>
          <w:rPrChange w:id="1827" w:author="JN Marcos" w:date="2015-12-07T19:56:00Z">
            <w:rPr>
              <w:rFonts w:ascii="Arial" w:hAnsi="Arial" w:cs="Arial"/>
              <w:sz w:val="24"/>
            </w:rPr>
          </w:rPrChange>
        </w:rPr>
        <w:t>ministra</w:t>
      </w:r>
    </w:p>
    <w:p w14:paraId="01ECA122" w14:textId="2330D7F0" w:rsidR="00CC487C" w:rsidRPr="0018508E" w:rsidRDefault="00CC487C">
      <w:pPr>
        <w:pStyle w:val="PargrafodaLista"/>
        <w:numPr>
          <w:ilvl w:val="0"/>
          <w:numId w:val="15"/>
        </w:numPr>
        <w:rPr>
          <w:ins w:id="1828" w:author="JN Marcos" w:date="2015-10-03T21:09:00Z"/>
          <w:rFonts w:ascii="Calibri" w:eastAsia="Segoe UI" w:hAnsi="Calibri" w:cs="Segoe UI"/>
          <w:sz w:val="24"/>
          <w:szCs w:val="24"/>
          <w:rPrChange w:id="1829" w:author="JN Marcos" w:date="2015-12-07T19:56:00Z">
            <w:rPr>
              <w:ins w:id="1830" w:author="JN Marcos" w:date="2015-10-03T21:09:00Z"/>
              <w:rFonts w:ascii="Segoe UI" w:eastAsia="Segoe UI" w:hAnsi="Segoe UI" w:cs="Segoe UI"/>
              <w:sz w:val="24"/>
              <w:szCs w:val="24"/>
            </w:rPr>
          </w:rPrChange>
        </w:rPr>
      </w:pPr>
    </w:p>
    <w:p w14:paraId="69FC5B17" w14:textId="699861A9" w:rsidR="00CC487C" w:rsidRPr="0018508E" w:rsidDel="3B4DB92D" w:rsidRDefault="00CC487C" w:rsidP="00CC487C">
      <w:pPr>
        <w:rPr>
          <w:del w:id="1831" w:author="JN Marcos" w:date="2015-10-03T21:09:00Z"/>
          <w:rFonts w:ascii="Calibri" w:hAnsi="Calibri" w:cs="Segoe UI"/>
          <w:sz w:val="24"/>
          <w:rPrChange w:id="1832" w:author="JN Marcos" w:date="2015-12-07T19:56:00Z">
            <w:rPr>
              <w:del w:id="1833" w:author="JN Marcos" w:date="2015-10-03T21:09:00Z"/>
              <w:rFonts w:ascii="Arial" w:hAnsi="Arial" w:cs="Arial"/>
              <w:sz w:val="24"/>
            </w:rPr>
          </w:rPrChange>
        </w:rPr>
      </w:pPr>
      <w:del w:id="1834" w:author="JN Marcos" w:date="2015-10-03T21:09:00Z">
        <w:r w:rsidRPr="0018508E" w:rsidDel="3B4DB92D">
          <w:rPr>
            <w:rFonts w:ascii="Calibri" w:eastAsia="Arial" w:hAnsi="Calibri" w:cs="Segoe UI"/>
            <w:sz w:val="24"/>
            <w:szCs w:val="24"/>
            <w:rPrChange w:id="1835" w:author="JN Marcos" w:date="2015-12-07T19:56:00Z">
              <w:rPr>
                <w:rFonts w:ascii="Arial" w:hAnsi="Arial" w:cs="Arial"/>
                <w:sz w:val="24"/>
              </w:rPr>
            </w:rPrChange>
          </w:rPr>
          <w:delText>2.</w:delText>
        </w:r>
      </w:del>
      <w:r w:rsidRPr="0018508E">
        <w:rPr>
          <w:rFonts w:ascii="Calibri" w:eastAsia="Segoe UI" w:hAnsi="Calibri" w:cs="Segoe UI"/>
          <w:sz w:val="24"/>
          <w:szCs w:val="24"/>
          <w:rPrChange w:id="1836" w:author="JN Marcos" w:date="2015-12-07T19:56:00Z">
            <w:rPr>
              <w:rFonts w:ascii="Arial" w:hAnsi="Arial" w:cs="Arial"/>
              <w:sz w:val="24"/>
            </w:rPr>
          </w:rPrChange>
        </w:rPr>
        <w:t>Notas de cada aluno</w:t>
      </w:r>
      <w:r w:rsidR="00BF0AE4" w:rsidRPr="0018508E">
        <w:rPr>
          <w:rFonts w:ascii="Calibri" w:eastAsia="Segoe UI" w:hAnsi="Calibri" w:cs="Segoe UI"/>
          <w:sz w:val="24"/>
          <w:szCs w:val="24"/>
          <w:rPrChange w:id="1837" w:author="JN Marcos" w:date="2015-12-07T19:56:00Z">
            <w:rPr>
              <w:rFonts w:ascii="Arial" w:hAnsi="Arial" w:cs="Arial"/>
              <w:sz w:val="24"/>
            </w:rPr>
          </w:rPrChange>
        </w:rPr>
        <w:t xml:space="preserve"> matriculado </w:t>
      </w:r>
      <w:del w:id="1838" w:author="Rinaldo Lima" w:date="2015-10-02T08:26:00Z">
        <w:r w:rsidR="00BF0AE4" w:rsidRPr="0018508E" w:rsidDel="002B36E0">
          <w:rPr>
            <w:rFonts w:ascii="Calibri" w:hAnsi="Calibri" w:cs="Segoe UI"/>
            <w:sz w:val="24"/>
            <w:rPrChange w:id="1839" w:author="JN Marcos" w:date="2015-12-07T19:56:00Z">
              <w:rPr>
                <w:rFonts w:ascii="Arial" w:hAnsi="Arial" w:cs="Arial"/>
                <w:sz w:val="24"/>
              </w:rPr>
            </w:rPrChange>
          </w:rPr>
          <w:delText xml:space="preserve">na </w:delText>
        </w:r>
      </w:del>
      <w:ins w:id="1840" w:author="Rinaldo Lima" w:date="2015-10-02T08:26:00Z">
        <w:r w:rsidR="002B36E0" w:rsidRPr="0018508E">
          <w:rPr>
            <w:rFonts w:ascii="Calibri" w:eastAsia="Segoe UI" w:hAnsi="Calibri" w:cs="Segoe UI"/>
            <w:sz w:val="24"/>
            <w:szCs w:val="24"/>
            <w:rPrChange w:id="1841" w:author="JN Marcos" w:date="2015-12-07T19:56:00Z">
              <w:rPr>
                <w:rFonts w:ascii="Arial" w:hAnsi="Arial" w:cs="Arial"/>
                <w:sz w:val="24"/>
              </w:rPr>
            </w:rPrChange>
          </w:rPr>
          <w:t xml:space="preserve">em suas </w:t>
        </w:r>
      </w:ins>
      <w:r w:rsidR="00BF0AE4" w:rsidRPr="0018508E">
        <w:rPr>
          <w:rFonts w:ascii="Calibri" w:eastAsia="Segoe UI" w:hAnsi="Calibri" w:cs="Segoe UI"/>
          <w:sz w:val="24"/>
          <w:szCs w:val="24"/>
          <w:rPrChange w:id="1842" w:author="JN Marcos" w:date="2015-12-07T19:56:00Z">
            <w:rPr>
              <w:rFonts w:ascii="Arial" w:hAnsi="Arial" w:cs="Arial"/>
              <w:sz w:val="24"/>
            </w:rPr>
          </w:rPrChange>
        </w:rPr>
        <w:t>disciplin</w:t>
      </w:r>
      <w:ins w:id="1843" w:author="Rinaldo Lima" w:date="2015-10-02T08:26:00Z">
        <w:r w:rsidR="002B36E0" w:rsidRPr="0018508E">
          <w:rPr>
            <w:rFonts w:ascii="Calibri" w:eastAsia="Segoe UI" w:hAnsi="Calibri" w:cs="Segoe UI"/>
            <w:sz w:val="24"/>
            <w:szCs w:val="24"/>
            <w:rPrChange w:id="1844" w:author="JN Marcos" w:date="2015-12-07T19:56:00Z">
              <w:rPr>
                <w:rFonts w:ascii="Arial" w:hAnsi="Arial" w:cs="Arial"/>
                <w:sz w:val="24"/>
              </w:rPr>
            </w:rPrChange>
          </w:rPr>
          <w:t>as</w:t>
        </w:r>
      </w:ins>
      <w:del w:id="1845" w:author="Rinaldo Lima" w:date="2015-10-02T08:26:00Z">
        <w:r w:rsidR="00BF0AE4" w:rsidRPr="0018508E" w:rsidDel="002B36E0">
          <w:rPr>
            <w:rFonts w:ascii="Calibri" w:hAnsi="Calibri" w:cs="Segoe UI"/>
            <w:sz w:val="24"/>
            <w:rPrChange w:id="1846" w:author="JN Marcos" w:date="2015-12-07T19:56:00Z">
              <w:rPr>
                <w:rFonts w:ascii="Arial" w:hAnsi="Arial" w:cs="Arial"/>
                <w:sz w:val="24"/>
              </w:rPr>
            </w:rPrChange>
          </w:rPr>
          <w:delText>a que ministra</w:delText>
        </w:r>
      </w:del>
    </w:p>
    <w:p w14:paraId="2BAB2EEC" w14:textId="702839B1" w:rsidR="00E03481" w:rsidRPr="0018508E" w:rsidRDefault="00E03481">
      <w:pPr>
        <w:pStyle w:val="PargrafodaLista"/>
        <w:numPr>
          <w:ilvl w:val="0"/>
          <w:numId w:val="15"/>
        </w:numPr>
        <w:rPr>
          <w:ins w:id="1847" w:author="JN Marcos" w:date="2015-10-03T21:09:00Z"/>
          <w:rFonts w:ascii="Calibri" w:eastAsia="Segoe UI" w:hAnsi="Calibri" w:cs="Segoe UI"/>
          <w:sz w:val="24"/>
          <w:szCs w:val="24"/>
          <w:rPrChange w:id="1848" w:author="JN Marcos" w:date="2015-12-07T19:56:00Z">
            <w:rPr>
              <w:ins w:id="1849" w:author="JN Marcos" w:date="2015-10-03T21:09:00Z"/>
              <w:rFonts w:ascii="Segoe UI" w:eastAsia="Segoe UI" w:hAnsi="Segoe UI" w:cs="Segoe UI"/>
              <w:sz w:val="24"/>
              <w:szCs w:val="24"/>
            </w:rPr>
          </w:rPrChange>
        </w:rPr>
      </w:pPr>
    </w:p>
    <w:p w14:paraId="2F5F1F28" w14:textId="702839B1" w:rsidR="00E03481" w:rsidRPr="0018508E" w:rsidDel="3B4DB92D" w:rsidRDefault="00E03481" w:rsidP="00CC487C">
      <w:pPr>
        <w:rPr>
          <w:del w:id="1850" w:author="JN Marcos" w:date="2015-10-03T21:09:00Z"/>
          <w:rFonts w:ascii="Calibri" w:hAnsi="Calibri" w:cs="Segoe UI"/>
          <w:sz w:val="24"/>
          <w:rPrChange w:id="1851" w:author="JN Marcos" w:date="2015-12-07T19:56:00Z">
            <w:rPr>
              <w:del w:id="1852" w:author="JN Marcos" w:date="2015-10-03T21:09:00Z"/>
              <w:rFonts w:ascii="Arial" w:hAnsi="Arial" w:cs="Arial"/>
              <w:sz w:val="24"/>
            </w:rPr>
          </w:rPrChange>
        </w:rPr>
      </w:pPr>
      <w:del w:id="1853" w:author="JN Marcos" w:date="2015-10-03T21:09:00Z">
        <w:r w:rsidRPr="0018508E" w:rsidDel="3B4DB92D">
          <w:rPr>
            <w:rFonts w:ascii="Calibri" w:hAnsi="Calibri" w:cs="Segoe UI"/>
            <w:sz w:val="24"/>
            <w:rPrChange w:id="1854" w:author="JN Marcos" w:date="2015-12-07T19:56:00Z">
              <w:rPr>
                <w:rFonts w:ascii="Arial" w:hAnsi="Arial" w:cs="Arial"/>
                <w:sz w:val="24"/>
              </w:rPr>
            </w:rPrChange>
          </w:rPr>
          <w:delText xml:space="preserve">3. </w:delText>
        </w:r>
      </w:del>
      <w:r w:rsidRPr="0018508E">
        <w:rPr>
          <w:rFonts w:ascii="Calibri" w:eastAsia="Segoe UI" w:hAnsi="Calibri" w:cs="Segoe UI"/>
          <w:sz w:val="24"/>
          <w:szCs w:val="24"/>
          <w:rPrChange w:id="1855" w:author="JN Marcos" w:date="2015-12-07T19:56:00Z">
            <w:rPr>
              <w:rFonts w:ascii="Arial" w:hAnsi="Arial" w:cs="Arial"/>
              <w:sz w:val="24"/>
            </w:rPr>
          </w:rPrChange>
        </w:rPr>
        <w:t>Alunos que participam de um projeto com ele</w:t>
      </w:r>
    </w:p>
    <w:p w14:paraId="4F5FF8A0" w14:textId="5DDB6658" w:rsidR="00BF0AE4" w:rsidRPr="0018508E" w:rsidRDefault="00E03481">
      <w:pPr>
        <w:pStyle w:val="PargrafodaLista"/>
        <w:numPr>
          <w:ilvl w:val="0"/>
          <w:numId w:val="15"/>
        </w:numPr>
        <w:rPr>
          <w:ins w:id="1856" w:author="JN Marcos" w:date="2015-10-03T21:09:00Z"/>
          <w:rFonts w:ascii="Calibri" w:eastAsia="Segoe UI" w:hAnsi="Calibri" w:cs="Segoe UI"/>
          <w:sz w:val="24"/>
          <w:szCs w:val="24"/>
          <w:rPrChange w:id="1857" w:author="JN Marcos" w:date="2015-12-07T19:56:00Z">
            <w:rPr>
              <w:ins w:id="1858" w:author="JN Marcos" w:date="2015-10-03T21:09:00Z"/>
              <w:rFonts w:ascii="Segoe UI" w:eastAsia="Segoe UI" w:hAnsi="Segoe UI" w:cs="Segoe UI"/>
              <w:sz w:val="24"/>
              <w:szCs w:val="24"/>
            </w:rPr>
          </w:rPrChange>
        </w:rPr>
      </w:pPr>
      <w:del w:id="1859" w:author="JN Marcos" w:date="2015-10-03T21:09:00Z">
        <w:r w:rsidRPr="0018508E" w:rsidDel="3B4DB92D">
          <w:rPr>
            <w:rFonts w:ascii="Calibri" w:hAnsi="Calibri" w:cs="Segoe UI"/>
            <w:sz w:val="24"/>
            <w:rPrChange w:id="1860" w:author="JN Marcos" w:date="2015-12-07T19:56:00Z">
              <w:rPr>
                <w:rFonts w:ascii="Arial" w:hAnsi="Arial" w:cs="Arial"/>
                <w:sz w:val="24"/>
              </w:rPr>
            </w:rPrChange>
          </w:rPr>
          <w:delText>4.</w:delText>
        </w:r>
      </w:del>
    </w:p>
    <w:p w14:paraId="7021CFE1" w14:textId="5DDB6658" w:rsidR="00BF0AE4" w:rsidRPr="0018508E" w:rsidDel="3B4DB92D" w:rsidRDefault="00BF0AE4" w:rsidP="00CC487C">
      <w:pPr>
        <w:rPr>
          <w:del w:id="1861" w:author="JN Marcos" w:date="2015-10-03T21:09:00Z"/>
          <w:rFonts w:ascii="Calibri" w:hAnsi="Calibri" w:cs="Segoe UI"/>
          <w:sz w:val="24"/>
          <w:rPrChange w:id="1862" w:author="JN Marcos" w:date="2015-12-07T19:56:00Z">
            <w:rPr>
              <w:del w:id="1863" w:author="JN Marcos" w:date="2015-10-03T21:09:00Z"/>
              <w:rFonts w:ascii="Arial" w:hAnsi="Arial" w:cs="Arial"/>
              <w:sz w:val="24"/>
            </w:rPr>
          </w:rPrChange>
        </w:rPr>
      </w:pPr>
      <w:del w:id="1864" w:author="JN Marcos" w:date="2015-10-03T21:09:00Z">
        <w:r w:rsidRPr="0018508E" w:rsidDel="3B4DB92D">
          <w:rPr>
            <w:rFonts w:ascii="Calibri" w:hAnsi="Calibri" w:cs="Segoe UI"/>
            <w:sz w:val="24"/>
            <w:rPrChange w:id="1865" w:author="JN Marcos" w:date="2015-12-07T19:56:00Z">
              <w:rPr>
                <w:rFonts w:ascii="Arial" w:hAnsi="Arial" w:cs="Arial"/>
                <w:sz w:val="24"/>
              </w:rPr>
            </w:rPrChange>
          </w:rPr>
          <w:lastRenderedPageBreak/>
          <w:delText xml:space="preserve"> </w:delText>
        </w:r>
      </w:del>
      <w:r w:rsidRPr="0018508E">
        <w:rPr>
          <w:rFonts w:ascii="Calibri" w:eastAsia="Segoe UI" w:hAnsi="Calibri" w:cs="Segoe UI"/>
          <w:sz w:val="24"/>
          <w:szCs w:val="24"/>
          <w:rPrChange w:id="1866" w:author="JN Marcos" w:date="2015-12-07T19:56:00Z">
            <w:rPr>
              <w:rFonts w:ascii="Arial" w:hAnsi="Arial" w:cs="Arial"/>
              <w:sz w:val="24"/>
            </w:rPr>
          </w:rPrChange>
        </w:rPr>
        <w:t>Listar todos os alunos pertencentes ao curso (coordenador)</w:t>
      </w:r>
    </w:p>
    <w:p w14:paraId="483165A7" w14:textId="06A34DA0" w:rsidR="00311AF1" w:rsidRPr="0018508E" w:rsidDel="2B1A7C8A" w:rsidRDefault="00E03481">
      <w:pPr>
        <w:pStyle w:val="PargrafodaLista"/>
        <w:numPr>
          <w:ilvl w:val="0"/>
          <w:numId w:val="15"/>
        </w:numPr>
        <w:rPr>
          <w:ins w:id="1867" w:author="JN Marcos" w:date="2015-10-03T21:09:00Z"/>
          <w:rFonts w:ascii="Calibri" w:eastAsia="Segoe UI" w:hAnsi="Calibri" w:cs="Segoe UI"/>
          <w:sz w:val="24"/>
          <w:szCs w:val="24"/>
          <w:rPrChange w:id="1868" w:author="JN Marcos" w:date="2015-12-07T19:56:00Z">
            <w:rPr>
              <w:ins w:id="1869" w:author="JN Marcos" w:date="2015-10-03T21:09:00Z"/>
              <w:rFonts w:ascii="Segoe UI" w:eastAsia="Segoe UI" w:hAnsi="Segoe UI" w:cs="Segoe UI"/>
              <w:sz w:val="24"/>
              <w:szCs w:val="24"/>
            </w:rPr>
          </w:rPrChange>
        </w:rPr>
      </w:pPr>
      <w:del w:id="1870" w:author="JN Marcos" w:date="2015-10-03T21:09:00Z">
        <w:r w:rsidRPr="0018508E" w:rsidDel="3B4DB92D">
          <w:rPr>
            <w:rFonts w:ascii="Calibri" w:eastAsia="Arial" w:hAnsi="Calibri" w:cs="Segoe UI"/>
            <w:sz w:val="24"/>
            <w:szCs w:val="24"/>
            <w:rPrChange w:id="1871" w:author="JN Marcos" w:date="2015-12-07T19:56:00Z">
              <w:rPr>
                <w:rFonts w:ascii="Arial" w:hAnsi="Arial" w:cs="Arial"/>
                <w:sz w:val="24"/>
              </w:rPr>
            </w:rPrChange>
          </w:rPr>
          <w:delText>5</w:delText>
        </w:r>
      </w:del>
      <w:del w:id="1872" w:author="Guilherme Melo" w:date="2015-10-03T21:08:00Z">
        <w:r w:rsidRPr="0018508E" w:rsidDel="53F2AA09">
          <w:rPr>
            <w:rFonts w:ascii="Calibri" w:eastAsia="Arial" w:hAnsi="Calibri" w:cs="Segoe UI"/>
            <w:sz w:val="24"/>
            <w:szCs w:val="24"/>
            <w:rPrChange w:id="1873" w:author="JN Marcos" w:date="2015-12-07T19:56:00Z">
              <w:rPr>
                <w:rFonts w:ascii="Arial" w:hAnsi="Arial" w:cs="Arial"/>
                <w:sz w:val="24"/>
              </w:rPr>
            </w:rPrChange>
          </w:rPr>
          <w:delText xml:space="preserve">. </w:delText>
        </w:r>
      </w:del>
    </w:p>
    <w:p w14:paraId="1C68714E" w14:textId="06A34DA0" w:rsidR="00311AF1" w:rsidRPr="0018508E" w:rsidDel="2B1A7C8A" w:rsidRDefault="00E03481" w:rsidP="00E11BFB">
      <w:pPr>
        <w:rPr>
          <w:del w:id="1874" w:author="JN Marcos" w:date="2015-10-03T21:06:00Z"/>
          <w:rFonts w:ascii="Calibri" w:hAnsi="Calibri" w:cs="Segoe UI"/>
          <w:sz w:val="24"/>
          <w:rPrChange w:id="1875" w:author="JN Marcos" w:date="2015-12-07T19:56:00Z">
            <w:rPr>
              <w:del w:id="1876" w:author="JN Marcos" w:date="2015-10-03T21:06:00Z"/>
              <w:rFonts w:ascii="Arial" w:hAnsi="Arial" w:cs="Arial"/>
              <w:sz w:val="24"/>
            </w:rPr>
          </w:rPrChange>
        </w:rPr>
      </w:pPr>
      <w:r w:rsidRPr="0018508E">
        <w:rPr>
          <w:rFonts w:ascii="Calibri" w:eastAsia="Segoe UI" w:hAnsi="Calibri" w:cs="Segoe UI"/>
          <w:sz w:val="24"/>
          <w:szCs w:val="24"/>
          <w:rPrChange w:id="1877" w:author="JN Marcos" w:date="2015-12-07T19:56:00Z">
            <w:rPr>
              <w:rFonts w:ascii="Arial" w:hAnsi="Arial" w:cs="Arial"/>
              <w:sz w:val="24"/>
            </w:rPr>
          </w:rPrChange>
        </w:rPr>
        <w:t>Listar professores que estão no departamento</w:t>
      </w:r>
      <w:r w:rsidR="00E018E0" w:rsidRPr="0018508E">
        <w:rPr>
          <w:rFonts w:ascii="Calibri" w:eastAsia="Segoe UI" w:hAnsi="Calibri" w:cs="Segoe UI"/>
          <w:sz w:val="24"/>
          <w:szCs w:val="24"/>
          <w:rPrChange w:id="1878" w:author="JN Marcos" w:date="2015-12-07T19:56:00Z">
            <w:rPr>
              <w:rFonts w:ascii="Arial" w:hAnsi="Arial" w:cs="Arial"/>
              <w:sz w:val="24"/>
            </w:rPr>
          </w:rPrChange>
        </w:rPr>
        <w:t xml:space="preserve"> (coordenador)</w:t>
      </w:r>
    </w:p>
    <w:p w14:paraId="74E1FC45" w14:textId="77777777" w:rsidR="00FF1E17" w:rsidRPr="0018508E" w:rsidDel="2B1A7C8A" w:rsidRDefault="00FF1E17" w:rsidP="00DC16AD">
      <w:pPr>
        <w:rPr>
          <w:ins w:id="1879" w:author="Rinaldo Lima" w:date="2015-10-02T08:26:00Z"/>
          <w:del w:id="1880" w:author="JN Marcos" w:date="2015-10-03T21:06:00Z"/>
          <w:rFonts w:ascii="Calibri" w:hAnsi="Calibri" w:cs="Segoe UI"/>
          <w:sz w:val="24"/>
          <w:rPrChange w:id="1881" w:author="JN Marcos" w:date="2015-12-07T19:56:00Z">
            <w:rPr>
              <w:ins w:id="1882" w:author="Rinaldo Lima" w:date="2015-10-02T08:26:00Z"/>
              <w:del w:id="1883" w:author="JN Marcos" w:date="2015-10-03T21:06:00Z"/>
              <w:rFonts w:ascii="Arial" w:hAnsi="Arial" w:cs="Arial"/>
              <w:sz w:val="24"/>
            </w:rPr>
          </w:rPrChange>
        </w:rPr>
      </w:pPr>
    </w:p>
    <w:p w14:paraId="76C90DDF" w14:textId="06A49DDB" w:rsidR="002B36E0" w:rsidRPr="0018508E" w:rsidDel="53F2AA09" w:rsidRDefault="002B36E0">
      <w:pPr>
        <w:rPr>
          <w:ins w:id="1884" w:author="JN Marcos" w:date="2015-10-03T21:06:00Z"/>
          <w:del w:id="1885" w:author="Guilherme Melo" w:date="2015-10-03T21:08:00Z"/>
          <w:rFonts w:ascii="Calibri" w:eastAsia="Arial" w:hAnsi="Calibri" w:cs="Segoe UI"/>
          <w:sz w:val="24"/>
          <w:szCs w:val="24"/>
          <w:rPrChange w:id="1886" w:author="JN Marcos" w:date="2015-12-07T19:56:00Z">
            <w:rPr>
              <w:ins w:id="1887" w:author="JN Marcos" w:date="2015-10-03T21:06:00Z"/>
              <w:del w:id="1888" w:author="Guilherme Melo" w:date="2015-10-03T21:08:00Z"/>
              <w:rFonts w:ascii="Arial" w:eastAsia="Arial" w:hAnsi="Arial" w:cs="Arial"/>
              <w:sz w:val="24"/>
              <w:szCs w:val="24"/>
            </w:rPr>
          </w:rPrChange>
        </w:rPr>
        <w:pPrChange w:id="1889" w:author="JN Marcos" w:date="2015-10-03T21:06:00Z">
          <w:pPr>
            <w:pStyle w:val="PargrafodaLista"/>
            <w:numPr>
              <w:numId w:val="6"/>
            </w:numPr>
            <w:ind w:left="785" w:hanging="360"/>
          </w:pPr>
        </w:pPrChange>
      </w:pPr>
    </w:p>
    <w:p w14:paraId="3FAEAF09" w14:textId="06A49DDB" w:rsidR="002B36E0" w:rsidRPr="0018508E" w:rsidDel="28384ED8" w:rsidRDefault="002B36E0" w:rsidP="3B4DB92D">
      <w:pPr>
        <w:pStyle w:val="PargrafodaLista"/>
        <w:numPr>
          <w:ilvl w:val="0"/>
          <w:numId w:val="15"/>
        </w:numPr>
        <w:rPr>
          <w:ins w:id="1890" w:author="Guilherme Melo" w:date="2015-10-03T21:08:00Z"/>
          <w:del w:id="1891" w:author="JN Marcos" w:date="2015-10-03T21:09:00Z"/>
          <w:rFonts w:ascii="Calibri" w:eastAsiaTheme="minorEastAsia" w:hAnsi="Calibri" w:cs="Segoe UI"/>
          <w:sz w:val="24"/>
          <w:szCs w:val="24"/>
          <w:rPrChange w:id="1892" w:author="JN Marcos" w:date="2015-12-07T19:56:00Z">
            <w:rPr>
              <w:ins w:id="1893" w:author="Guilherme Melo" w:date="2015-10-03T21:08:00Z"/>
              <w:del w:id="1894" w:author="JN Marcos" w:date="2015-10-03T21:09:00Z"/>
              <w:rFonts w:eastAsiaTheme="minorEastAsia"/>
              <w:sz w:val="24"/>
              <w:szCs w:val="24"/>
            </w:rPr>
          </w:rPrChange>
        </w:rPr>
      </w:pPr>
    </w:p>
    <w:p w14:paraId="20968885" w14:textId="06A49DDB" w:rsidR="002B36E0" w:rsidRPr="0018508E" w:rsidRDefault="002B36E0" w:rsidP="7AA55BCA">
      <w:pPr>
        <w:pStyle w:val="PargrafodaLista"/>
        <w:numPr>
          <w:ilvl w:val="0"/>
          <w:numId w:val="15"/>
        </w:numPr>
        <w:rPr>
          <w:ins w:id="1895" w:author="JN Marcos" w:date="2015-10-03T21:09:00Z"/>
          <w:rFonts w:ascii="Calibri" w:eastAsia="Segoe UI" w:hAnsi="Calibri" w:cs="Segoe UI"/>
          <w:sz w:val="24"/>
          <w:szCs w:val="24"/>
          <w:rPrChange w:id="1896" w:author="JN Marcos" w:date="2015-12-07T19:56:00Z">
            <w:rPr>
              <w:ins w:id="1897" w:author="JN Marcos" w:date="2015-10-03T21:09:00Z"/>
              <w:rFonts w:ascii="Segoe UI" w:eastAsia="Segoe UI" w:hAnsi="Segoe UI" w:cs="Segoe UI"/>
              <w:sz w:val="24"/>
              <w:szCs w:val="24"/>
            </w:rPr>
          </w:rPrChange>
        </w:rPr>
      </w:pPr>
    </w:p>
    <w:p w14:paraId="087F2D9C" w14:textId="06A49DDB" w:rsidR="002B36E0" w:rsidRPr="0018508E" w:rsidDel="28384ED8" w:rsidRDefault="002B36E0" w:rsidP="53F2AA09">
      <w:pPr>
        <w:rPr>
          <w:ins w:id="1898" w:author="Rinaldo Lima" w:date="2015-10-02T08:27:00Z"/>
          <w:del w:id="1899" w:author="JN Marcos" w:date="2015-10-03T21:09:00Z"/>
          <w:rFonts w:ascii="Calibri" w:eastAsia="Arial" w:hAnsi="Calibri" w:cs="Segoe UI"/>
          <w:sz w:val="24"/>
          <w:szCs w:val="24"/>
          <w:rPrChange w:id="1900" w:author="JN Marcos" w:date="2015-12-07T19:56:00Z">
            <w:rPr>
              <w:ins w:id="1901" w:author="Rinaldo Lima" w:date="2015-10-02T08:27:00Z"/>
              <w:del w:id="1902" w:author="JN Marcos" w:date="2015-10-03T21:09:00Z"/>
              <w:rFonts w:ascii="Arial" w:eastAsia="Arial" w:hAnsi="Arial" w:cs="Arial"/>
              <w:sz w:val="24"/>
              <w:szCs w:val="24"/>
            </w:rPr>
          </w:rPrChange>
        </w:rPr>
      </w:pPr>
      <w:ins w:id="1903" w:author="Rinaldo Lima" w:date="2015-10-02T08:26:00Z">
        <w:r w:rsidRPr="0018508E">
          <w:rPr>
            <w:rFonts w:ascii="Calibri" w:eastAsia="Segoe UI" w:hAnsi="Calibri" w:cs="Segoe UI"/>
            <w:sz w:val="24"/>
            <w:szCs w:val="24"/>
            <w:rPrChange w:id="1904" w:author="JN Marcos" w:date="2015-12-07T19:56:00Z">
              <w:rPr>
                <w:rFonts w:ascii="Arial" w:hAnsi="Arial" w:cs="Arial"/>
                <w:sz w:val="24"/>
              </w:rPr>
            </w:rPrChange>
          </w:rPr>
          <w:t>Relatório de atividades por aluno, per</w:t>
        </w:r>
      </w:ins>
      <w:ins w:id="1905" w:author="Rinaldo Lima" w:date="2015-10-02T08:27:00Z">
        <w:r w:rsidRPr="0018508E">
          <w:rPr>
            <w:rFonts w:ascii="Calibri" w:eastAsia="Segoe UI" w:hAnsi="Calibri" w:cs="Segoe UI"/>
            <w:sz w:val="24"/>
            <w:szCs w:val="24"/>
            <w:rPrChange w:id="1906" w:author="JN Marcos" w:date="2015-12-07T19:56:00Z">
              <w:rPr>
                <w:rFonts w:ascii="Arial" w:hAnsi="Arial" w:cs="Arial"/>
                <w:sz w:val="24"/>
              </w:rPr>
            </w:rPrChange>
          </w:rPr>
          <w:t>íodo, curso e disciplina</w:t>
        </w:r>
      </w:ins>
    </w:p>
    <w:p w14:paraId="16A12CF6" w14:textId="4BB8006F" w:rsidR="002B36E0" w:rsidRPr="0018508E" w:rsidRDefault="002B36E0" w:rsidP="7AA55BCA">
      <w:pPr>
        <w:pStyle w:val="PargrafodaLista"/>
        <w:numPr>
          <w:ilvl w:val="0"/>
          <w:numId w:val="15"/>
        </w:numPr>
        <w:rPr>
          <w:ins w:id="1907" w:author="JN Marcos" w:date="2015-10-03T21:09:00Z"/>
          <w:rFonts w:ascii="Calibri" w:eastAsia="Segoe UI" w:hAnsi="Calibri" w:cs="Segoe UI"/>
          <w:sz w:val="24"/>
          <w:szCs w:val="24"/>
          <w:rPrChange w:id="1908" w:author="JN Marcos" w:date="2015-12-07T19:56:00Z">
            <w:rPr>
              <w:ins w:id="1909" w:author="JN Marcos" w:date="2015-10-03T21:09:00Z"/>
              <w:rFonts w:ascii="Segoe UI" w:eastAsia="Segoe UI" w:hAnsi="Segoe UI" w:cs="Segoe UI"/>
              <w:sz w:val="24"/>
              <w:szCs w:val="24"/>
            </w:rPr>
          </w:rPrChange>
        </w:rPr>
      </w:pPr>
    </w:p>
    <w:p w14:paraId="259600AC" w14:textId="469851F5" w:rsidR="002B36E0" w:rsidRPr="0018508E" w:rsidDel="28384ED8" w:rsidRDefault="00DC16AD">
      <w:pPr>
        <w:rPr>
          <w:ins w:id="1910" w:author="Rinaldo Lima" w:date="2015-10-02T08:28:00Z"/>
          <w:del w:id="1911" w:author="JN Marcos" w:date="2015-10-03T21:09:00Z"/>
          <w:rFonts w:ascii="Calibri" w:eastAsia="Arial" w:hAnsi="Calibri" w:cs="Segoe UI"/>
          <w:sz w:val="24"/>
          <w:szCs w:val="24"/>
          <w:rPrChange w:id="1912" w:author="JN Marcos" w:date="2015-12-07T19:56:00Z">
            <w:rPr>
              <w:ins w:id="1913" w:author="Rinaldo Lima" w:date="2015-10-02T08:28:00Z"/>
              <w:del w:id="1914" w:author="JN Marcos" w:date="2015-10-03T21:09:00Z"/>
              <w:rFonts w:ascii="Arial" w:eastAsia="Arial" w:hAnsi="Arial" w:cs="Arial"/>
              <w:sz w:val="24"/>
              <w:szCs w:val="24"/>
            </w:rPr>
          </w:rPrChange>
        </w:rPr>
        <w:pPrChange w:id="1915" w:author="JN Marcos" w:date="2015-10-03T21:06:00Z">
          <w:pPr>
            <w:pStyle w:val="PargrafodaLista"/>
            <w:numPr>
              <w:numId w:val="6"/>
            </w:numPr>
            <w:ind w:left="785" w:hanging="360"/>
          </w:pPr>
        </w:pPrChange>
      </w:pPr>
      <w:ins w:id="1916" w:author="Rinaldo Lima" w:date="2015-10-02T08:27:00Z">
        <w:r w:rsidRPr="0018508E">
          <w:rPr>
            <w:rFonts w:ascii="Calibri" w:eastAsia="Segoe UI" w:hAnsi="Calibri" w:cs="Segoe UI"/>
            <w:sz w:val="24"/>
            <w:szCs w:val="24"/>
            <w:rPrChange w:id="1917" w:author="JN Marcos" w:date="2015-12-07T19:56:00Z">
              <w:rPr>
                <w:rFonts w:ascii="Arial" w:hAnsi="Arial" w:cs="Arial"/>
                <w:sz w:val="24"/>
              </w:rPr>
            </w:rPrChange>
          </w:rPr>
          <w:t>Geraç</w:t>
        </w:r>
      </w:ins>
      <w:ins w:id="1918" w:author="Rinaldo Lima" w:date="2015-10-02T08:28:00Z">
        <w:r w:rsidRPr="0018508E">
          <w:rPr>
            <w:rFonts w:ascii="Calibri" w:eastAsia="Segoe UI" w:hAnsi="Calibri" w:cs="Segoe UI"/>
            <w:sz w:val="24"/>
            <w:szCs w:val="24"/>
            <w:rPrChange w:id="1919" w:author="JN Marcos" w:date="2015-12-07T19:56:00Z">
              <w:rPr>
                <w:rFonts w:ascii="Arial" w:hAnsi="Arial" w:cs="Arial"/>
                <w:sz w:val="24"/>
              </w:rPr>
            </w:rPrChange>
          </w:rPr>
          <w:t>ão de seu</w:t>
        </w:r>
      </w:ins>
      <w:ins w:id="1920" w:author="JN Marcos" w:date="2015-10-03T15:52:00Z">
        <w:r w:rsidR="00EE638C" w:rsidRPr="0018508E">
          <w:rPr>
            <w:rFonts w:ascii="Calibri" w:eastAsia="Segoe UI" w:hAnsi="Calibri" w:cs="Segoe UI"/>
            <w:sz w:val="24"/>
            <w:szCs w:val="24"/>
            <w:rPrChange w:id="1921" w:author="JN Marcos" w:date="2015-12-07T19:56:00Z">
              <w:rPr>
                <w:rFonts w:ascii="Segoe UI" w:eastAsia="Segoe UI" w:hAnsi="Segoe UI" w:cs="Segoe UI"/>
                <w:sz w:val="24"/>
                <w:szCs w:val="24"/>
              </w:rPr>
            </w:rPrChange>
          </w:rPr>
          <w:t>s</w:t>
        </w:r>
      </w:ins>
      <w:ins w:id="1922" w:author="Rinaldo Lima" w:date="2015-10-02T08:28:00Z">
        <w:r w:rsidRPr="0018508E">
          <w:rPr>
            <w:rFonts w:ascii="Calibri" w:eastAsia="Segoe UI" w:hAnsi="Calibri" w:cs="Segoe UI"/>
            <w:sz w:val="24"/>
            <w:szCs w:val="24"/>
            <w:rPrChange w:id="1923" w:author="JN Marcos" w:date="2015-12-07T19:56:00Z">
              <w:rPr>
                <w:rFonts w:ascii="Arial" w:hAnsi="Arial" w:cs="Arial"/>
                <w:sz w:val="24"/>
              </w:rPr>
            </w:rPrChange>
          </w:rPr>
          <w:t xml:space="preserve"> horários de aulas de um semestre em particular</w:t>
        </w:r>
      </w:ins>
    </w:p>
    <w:p w14:paraId="048889B5" w14:textId="05CC8FF4" w:rsidR="00DC16AD" w:rsidRPr="0018508E" w:rsidRDefault="00DC16AD" w:rsidP="7AA55BCA">
      <w:pPr>
        <w:pStyle w:val="PargrafodaLista"/>
        <w:numPr>
          <w:ilvl w:val="0"/>
          <w:numId w:val="15"/>
        </w:numPr>
        <w:rPr>
          <w:ins w:id="1924" w:author="JN Marcos" w:date="2015-10-03T21:09:00Z"/>
          <w:rFonts w:ascii="Calibri" w:eastAsia="Segoe UI" w:hAnsi="Calibri" w:cs="Segoe UI"/>
          <w:sz w:val="24"/>
          <w:szCs w:val="24"/>
          <w:rPrChange w:id="1925" w:author="JN Marcos" w:date="2015-12-07T19:56:00Z">
            <w:rPr>
              <w:ins w:id="1926" w:author="JN Marcos" w:date="2015-10-03T21:09:00Z"/>
              <w:rFonts w:ascii="Segoe UI" w:eastAsia="Segoe UI" w:hAnsi="Segoe UI" w:cs="Segoe UI"/>
              <w:sz w:val="24"/>
              <w:szCs w:val="24"/>
            </w:rPr>
          </w:rPrChange>
        </w:rPr>
      </w:pPr>
    </w:p>
    <w:p w14:paraId="7AC75294" w14:textId="05CC8FF4" w:rsidR="00DC16AD" w:rsidRPr="0018508E" w:rsidDel="28384ED8" w:rsidRDefault="00DC16AD">
      <w:pPr>
        <w:rPr>
          <w:ins w:id="1927" w:author="Rinaldo Lima" w:date="2015-10-02T08:29:00Z"/>
          <w:del w:id="1928" w:author="JN Marcos" w:date="2015-10-03T21:09:00Z"/>
          <w:rFonts w:ascii="Calibri" w:eastAsia="Arial" w:hAnsi="Calibri" w:cs="Segoe UI"/>
          <w:sz w:val="24"/>
          <w:szCs w:val="24"/>
          <w:rPrChange w:id="1929" w:author="JN Marcos" w:date="2015-12-07T19:56:00Z">
            <w:rPr>
              <w:ins w:id="1930" w:author="Rinaldo Lima" w:date="2015-10-02T08:29:00Z"/>
              <w:del w:id="1931" w:author="JN Marcos" w:date="2015-10-03T21:09:00Z"/>
              <w:rFonts w:ascii="Arial" w:eastAsia="Arial" w:hAnsi="Arial" w:cs="Arial"/>
              <w:sz w:val="24"/>
              <w:szCs w:val="24"/>
            </w:rPr>
          </w:rPrChange>
        </w:rPr>
        <w:pPrChange w:id="1932" w:author="JN Marcos" w:date="2015-10-03T21:06:00Z">
          <w:pPr>
            <w:pStyle w:val="PargrafodaLista"/>
            <w:numPr>
              <w:numId w:val="6"/>
            </w:numPr>
            <w:ind w:left="785" w:hanging="360"/>
          </w:pPr>
        </w:pPrChange>
      </w:pPr>
      <w:ins w:id="1933" w:author="Rinaldo Lima" w:date="2015-10-02T08:28:00Z">
        <w:r w:rsidRPr="0018508E">
          <w:rPr>
            <w:rFonts w:ascii="Calibri" w:eastAsia="Segoe UI" w:hAnsi="Calibri" w:cs="Segoe UI"/>
            <w:sz w:val="24"/>
            <w:szCs w:val="24"/>
            <w:rPrChange w:id="1934" w:author="JN Marcos" w:date="2015-12-07T19:56:00Z">
              <w:rPr>
                <w:rFonts w:ascii="Arial" w:hAnsi="Arial" w:cs="Arial"/>
                <w:sz w:val="24"/>
              </w:rPr>
            </w:rPrChange>
          </w:rPr>
          <w:t>Boleti</w:t>
        </w:r>
      </w:ins>
      <w:ins w:id="1935" w:author="JN Marcos" w:date="2015-10-02T23:39:00Z">
        <w:r w:rsidR="638BCE3F" w:rsidRPr="0018508E">
          <w:rPr>
            <w:rFonts w:ascii="Calibri" w:eastAsia="Segoe UI" w:hAnsi="Calibri" w:cs="Segoe UI"/>
            <w:sz w:val="24"/>
            <w:szCs w:val="24"/>
            <w:rPrChange w:id="1936" w:author="JN Marcos" w:date="2015-12-07T19:56:00Z">
              <w:rPr>
                <w:rFonts w:ascii="Arial" w:hAnsi="Arial" w:cs="Arial"/>
                <w:sz w:val="24"/>
              </w:rPr>
            </w:rPrChange>
          </w:rPr>
          <w:t>m</w:t>
        </w:r>
      </w:ins>
      <w:ins w:id="1937" w:author="Rinaldo Lima" w:date="2015-10-02T08:28:00Z">
        <w:del w:id="1938" w:author="JN Marcos" w:date="2015-10-02T23:39:00Z">
          <w:r w:rsidRPr="0018508E" w:rsidDel="638BCE3F">
            <w:rPr>
              <w:rFonts w:ascii="Calibri" w:eastAsia="Arial" w:hAnsi="Calibri" w:cs="Segoe UI"/>
              <w:sz w:val="24"/>
              <w:szCs w:val="24"/>
              <w:rPrChange w:id="1939" w:author="JN Marcos" w:date="2015-12-07T19:56:00Z">
                <w:rPr>
                  <w:rFonts w:ascii="Arial" w:hAnsi="Arial" w:cs="Arial"/>
                  <w:sz w:val="24"/>
                </w:rPr>
              </w:rPrChange>
            </w:rPr>
            <w:delText>n</w:delText>
          </w:r>
        </w:del>
        <w:r w:rsidRPr="0018508E">
          <w:rPr>
            <w:rFonts w:ascii="Calibri" w:eastAsia="Segoe UI" w:hAnsi="Calibri" w:cs="Segoe UI"/>
            <w:sz w:val="24"/>
            <w:szCs w:val="24"/>
            <w:rPrChange w:id="1940" w:author="JN Marcos" w:date="2015-12-07T19:56:00Z">
              <w:rPr>
                <w:rFonts w:ascii="Arial" w:hAnsi="Arial" w:cs="Arial"/>
                <w:sz w:val="24"/>
              </w:rPr>
            </w:rPrChange>
          </w:rPr>
          <w:t xml:space="preserve"> de notas</w:t>
        </w:r>
      </w:ins>
      <w:ins w:id="1941" w:author="Rinaldo Lima" w:date="2015-10-02T08:29:00Z">
        <w:r w:rsidRPr="0018508E">
          <w:rPr>
            <w:rFonts w:ascii="Calibri" w:eastAsia="Segoe UI" w:hAnsi="Calibri" w:cs="Segoe UI"/>
            <w:sz w:val="24"/>
            <w:szCs w:val="24"/>
            <w:rPrChange w:id="1942" w:author="JN Marcos" w:date="2015-12-07T19:56:00Z">
              <w:rPr>
                <w:rFonts w:ascii="Arial" w:hAnsi="Arial" w:cs="Arial"/>
                <w:sz w:val="24"/>
              </w:rPr>
            </w:rPrChange>
          </w:rPr>
          <w:t xml:space="preserve"> (</w:t>
        </w:r>
        <w:del w:id="1943" w:author="JN Marcos" w:date="2015-10-02T23:39:00Z">
          <w:r w:rsidRPr="0018508E" w:rsidDel="638BCE3F">
            <w:rPr>
              <w:rFonts w:ascii="Calibri" w:eastAsia="Arial" w:hAnsi="Calibri" w:cs="Segoe UI"/>
              <w:sz w:val="24"/>
              <w:szCs w:val="24"/>
              <w:rPrChange w:id="1944" w:author="JN Marcos" w:date="2015-12-07T19:56:00Z">
                <w:rPr>
                  <w:rFonts w:ascii="Arial" w:hAnsi="Arial" w:cs="Arial"/>
                  <w:sz w:val="24"/>
                </w:rPr>
              </w:rPrChange>
            </w:rPr>
            <w:delText xml:space="preserve"> </w:delText>
          </w:r>
        </w:del>
        <w:r w:rsidRPr="0018508E">
          <w:rPr>
            <w:rFonts w:ascii="Calibri" w:eastAsia="Segoe UI" w:hAnsi="Calibri" w:cs="Segoe UI"/>
            <w:sz w:val="24"/>
            <w:szCs w:val="24"/>
            <w:rPrChange w:id="1945" w:author="JN Marcos" w:date="2015-12-07T19:56:00Z">
              <w:rPr>
                <w:rFonts w:ascii="Arial" w:hAnsi="Arial" w:cs="Arial"/>
                <w:sz w:val="24"/>
              </w:rPr>
            </w:rPrChange>
          </w:rPr>
          <w:t>provas e atividades)</w:t>
        </w:r>
      </w:ins>
      <w:ins w:id="1946" w:author="Rinaldo Lima" w:date="2015-10-02T08:28:00Z">
        <w:r w:rsidRPr="0018508E">
          <w:rPr>
            <w:rFonts w:ascii="Calibri" w:eastAsia="Segoe UI" w:hAnsi="Calibri" w:cs="Segoe UI"/>
            <w:sz w:val="24"/>
            <w:szCs w:val="24"/>
            <w:rPrChange w:id="1947" w:author="JN Marcos" w:date="2015-12-07T19:56:00Z">
              <w:rPr>
                <w:rFonts w:ascii="Arial" w:hAnsi="Arial" w:cs="Arial"/>
                <w:sz w:val="24"/>
              </w:rPr>
            </w:rPrChange>
          </w:rPr>
          <w:t xml:space="preserve"> por aluno e curso (por semestre espec</w:t>
        </w:r>
      </w:ins>
      <w:ins w:id="1948" w:author="Rinaldo Lima" w:date="2015-10-02T08:29:00Z">
        <w:r w:rsidRPr="0018508E">
          <w:rPr>
            <w:rFonts w:ascii="Calibri" w:eastAsia="Segoe UI" w:hAnsi="Calibri" w:cs="Segoe UI"/>
            <w:sz w:val="24"/>
            <w:szCs w:val="24"/>
            <w:rPrChange w:id="1949" w:author="JN Marcos" w:date="2015-12-07T19:56:00Z">
              <w:rPr>
                <w:rFonts w:ascii="Arial" w:hAnsi="Arial" w:cs="Arial"/>
                <w:sz w:val="24"/>
              </w:rPr>
            </w:rPrChange>
          </w:rPr>
          <w:t>ífico)</w:t>
        </w:r>
      </w:ins>
    </w:p>
    <w:p w14:paraId="7CCD3840" w14:textId="4A9465D5" w:rsidR="00DC16AD" w:rsidRPr="0018508E" w:rsidRDefault="00DC16AD" w:rsidP="7AA55BCA">
      <w:pPr>
        <w:pStyle w:val="PargrafodaLista"/>
        <w:numPr>
          <w:ilvl w:val="0"/>
          <w:numId w:val="15"/>
        </w:numPr>
        <w:rPr>
          <w:ins w:id="1950" w:author="JN Marcos" w:date="2015-10-03T21:09:00Z"/>
          <w:rFonts w:ascii="Calibri" w:eastAsia="Segoe UI" w:hAnsi="Calibri" w:cs="Segoe UI"/>
          <w:sz w:val="24"/>
          <w:szCs w:val="24"/>
          <w:rPrChange w:id="1951" w:author="JN Marcos" w:date="2015-12-07T19:56:00Z">
            <w:rPr>
              <w:ins w:id="1952" w:author="JN Marcos" w:date="2015-10-03T21:09:00Z"/>
              <w:rFonts w:ascii="Segoe UI" w:eastAsia="Segoe UI" w:hAnsi="Segoe UI" w:cs="Segoe UI"/>
              <w:sz w:val="24"/>
              <w:szCs w:val="24"/>
            </w:rPr>
          </w:rPrChange>
        </w:rPr>
      </w:pPr>
    </w:p>
    <w:p w14:paraId="650701CF" w14:textId="40A3128D" w:rsidR="00DC16AD" w:rsidRPr="0018508E" w:rsidDel="28384ED8" w:rsidRDefault="00DC16AD">
      <w:pPr>
        <w:rPr>
          <w:ins w:id="1953" w:author="Rinaldo Lima" w:date="2015-10-02T08:30:00Z"/>
          <w:del w:id="1954" w:author="JN Marcos" w:date="2015-10-03T21:09:00Z"/>
          <w:rFonts w:ascii="Calibri" w:eastAsia="Arial" w:hAnsi="Calibri" w:cs="Segoe UI"/>
          <w:sz w:val="24"/>
          <w:szCs w:val="24"/>
          <w:rPrChange w:id="1955" w:author="JN Marcos" w:date="2015-12-07T19:56:00Z">
            <w:rPr>
              <w:ins w:id="1956" w:author="Rinaldo Lima" w:date="2015-10-02T08:30:00Z"/>
              <w:del w:id="1957" w:author="JN Marcos" w:date="2015-10-03T21:09:00Z"/>
              <w:rFonts w:ascii="Arial" w:eastAsia="Arial" w:hAnsi="Arial" w:cs="Arial"/>
              <w:sz w:val="24"/>
              <w:szCs w:val="24"/>
            </w:rPr>
          </w:rPrChange>
        </w:rPr>
        <w:pPrChange w:id="1958" w:author="JN Marcos" w:date="2015-10-03T21:06:00Z">
          <w:pPr>
            <w:pStyle w:val="PargrafodaLista"/>
            <w:numPr>
              <w:numId w:val="6"/>
            </w:numPr>
            <w:ind w:left="785" w:hanging="360"/>
          </w:pPr>
        </w:pPrChange>
      </w:pPr>
      <w:ins w:id="1959" w:author="Rinaldo Lima" w:date="2015-10-02T08:29:00Z">
        <w:r w:rsidRPr="0018508E">
          <w:rPr>
            <w:rFonts w:ascii="Calibri" w:eastAsia="Segoe UI" w:hAnsi="Calibri" w:cs="Segoe UI"/>
            <w:sz w:val="24"/>
            <w:szCs w:val="24"/>
            <w:rPrChange w:id="1960" w:author="JN Marcos" w:date="2015-12-07T19:56:00Z">
              <w:rPr>
                <w:rFonts w:ascii="Arial" w:hAnsi="Arial" w:cs="Arial"/>
                <w:sz w:val="24"/>
              </w:rPr>
            </w:rPrChange>
          </w:rPr>
          <w:t>Relatório final de aluno, com sua situação de “aprovado” ou “</w:t>
        </w:r>
      </w:ins>
      <w:ins w:id="1961" w:author="JN Marcos" w:date="2015-10-03T21:05:00Z">
        <w:r w:rsidR="2A264C17" w:rsidRPr="0018508E">
          <w:rPr>
            <w:rFonts w:ascii="Calibri" w:eastAsia="Segoe UI" w:hAnsi="Calibri" w:cs="Segoe UI"/>
            <w:sz w:val="24"/>
            <w:szCs w:val="24"/>
            <w:rPrChange w:id="1962" w:author="JN Marcos" w:date="2015-12-07T19:56:00Z">
              <w:rPr>
                <w:rFonts w:ascii="Arial" w:hAnsi="Arial" w:cs="Arial"/>
                <w:sz w:val="24"/>
              </w:rPr>
            </w:rPrChange>
          </w:rPr>
          <w:t>reprovado</w:t>
        </w:r>
      </w:ins>
      <w:ins w:id="1963" w:author="Rinaldo Lima" w:date="2015-10-02T08:30:00Z">
        <w:del w:id="1964" w:author="JN Marcos" w:date="2015-10-03T21:05:00Z">
          <w:r w:rsidRPr="0018508E" w:rsidDel="2A264C17">
            <w:rPr>
              <w:rFonts w:ascii="Calibri" w:eastAsia="Arial" w:hAnsi="Calibri" w:cs="Segoe UI"/>
              <w:sz w:val="24"/>
              <w:szCs w:val="24"/>
              <w:rPrChange w:id="1965" w:author="JN Marcos" w:date="2015-12-07T19:56:00Z">
                <w:rPr>
                  <w:rFonts w:ascii="Arial" w:hAnsi="Arial" w:cs="Arial"/>
                  <w:sz w:val="24"/>
                </w:rPr>
              </w:rPrChange>
            </w:rPr>
            <w:delText>ão</w:delText>
          </w:r>
        </w:del>
        <w:r w:rsidRPr="0018508E">
          <w:rPr>
            <w:rFonts w:ascii="Calibri" w:eastAsia="Segoe UI" w:hAnsi="Calibri" w:cs="Segoe UI"/>
            <w:sz w:val="24"/>
            <w:szCs w:val="24"/>
            <w:rPrChange w:id="1966" w:author="JN Marcos" w:date="2015-12-07T19:56:00Z">
              <w:rPr>
                <w:rFonts w:ascii="Arial" w:hAnsi="Arial" w:cs="Arial"/>
                <w:sz w:val="24"/>
              </w:rPr>
            </w:rPrChange>
          </w:rPr>
          <w:t>”</w:t>
        </w:r>
      </w:ins>
    </w:p>
    <w:p w14:paraId="1BE9879F" w14:textId="2BFA8E5D" w:rsidR="00DC16AD" w:rsidRPr="0018508E" w:rsidRDefault="00DC16AD" w:rsidP="7AA55BCA">
      <w:pPr>
        <w:pStyle w:val="PargrafodaLista"/>
        <w:numPr>
          <w:ilvl w:val="0"/>
          <w:numId w:val="15"/>
        </w:numPr>
        <w:rPr>
          <w:ins w:id="1967" w:author="JN Marcos" w:date="2015-10-03T21:09:00Z"/>
          <w:rFonts w:ascii="Calibri" w:eastAsia="Segoe UI" w:hAnsi="Calibri" w:cs="Segoe UI"/>
          <w:sz w:val="24"/>
          <w:szCs w:val="24"/>
          <w:rPrChange w:id="1968" w:author="JN Marcos" w:date="2015-12-07T19:56:00Z">
            <w:rPr>
              <w:ins w:id="1969" w:author="JN Marcos" w:date="2015-10-03T21:09:00Z"/>
              <w:rFonts w:ascii="Segoe UI" w:eastAsia="Segoe UI" w:hAnsi="Segoe UI" w:cs="Segoe UI"/>
              <w:sz w:val="24"/>
              <w:szCs w:val="24"/>
            </w:rPr>
          </w:rPrChange>
        </w:rPr>
      </w:pPr>
    </w:p>
    <w:p w14:paraId="3D571E53" w14:textId="124D5BE3" w:rsidR="00DC16AD" w:rsidRPr="0018508E" w:rsidDel="006669DF" w:rsidRDefault="00DC16AD" w:rsidP="006669DF">
      <w:pPr>
        <w:pStyle w:val="PargrafodaLista"/>
        <w:numPr>
          <w:ilvl w:val="0"/>
          <w:numId w:val="15"/>
        </w:numPr>
        <w:rPr>
          <w:del w:id="1970" w:author="Unknown"/>
          <w:rFonts w:ascii="Calibri" w:eastAsia="Segoe UI" w:hAnsi="Calibri" w:cs="Segoe UI"/>
          <w:sz w:val="24"/>
          <w:szCs w:val="24"/>
          <w:rPrChange w:id="1971" w:author="JN Marcos" w:date="2015-12-07T19:56:00Z">
            <w:rPr>
              <w:del w:id="1972" w:author="Unknown"/>
            </w:rPr>
          </w:rPrChange>
        </w:rPr>
        <w:pPrChange w:id="1973" w:author="JN Marcos" w:date="2015-12-07T19:21:00Z">
          <w:pPr/>
        </w:pPrChange>
      </w:pPr>
      <w:ins w:id="1974" w:author="Rinaldo Lima" w:date="2015-10-02T08:30:00Z">
        <w:r w:rsidRPr="0018508E">
          <w:rPr>
            <w:rFonts w:ascii="Calibri" w:eastAsia="Segoe UI" w:hAnsi="Calibri" w:cs="Segoe UI"/>
            <w:sz w:val="24"/>
            <w:szCs w:val="24"/>
            <w:rPrChange w:id="1975" w:author="JN Marcos" w:date="2015-12-07T19:56:00Z">
              <w:rPr>
                <w:rFonts w:ascii="Arial" w:hAnsi="Arial" w:cs="Arial"/>
                <w:sz w:val="24"/>
              </w:rPr>
            </w:rPrChange>
          </w:rPr>
          <w:t>Relatório de alunos que ficaram para fazer a prova final, por disciplina e semestre.</w:t>
        </w:r>
      </w:ins>
    </w:p>
    <w:p w14:paraId="3B1A365A" w14:textId="77777777" w:rsidR="006669DF" w:rsidRPr="00884939" w:rsidRDefault="006669DF" w:rsidP="006669DF">
      <w:pPr>
        <w:pStyle w:val="PargrafodaLista"/>
        <w:numPr>
          <w:ilvl w:val="0"/>
          <w:numId w:val="15"/>
        </w:numPr>
        <w:rPr>
          <w:ins w:id="1976" w:author="JN Marcos" w:date="2015-12-07T19:15:00Z"/>
          <w:rFonts w:ascii="Calibri" w:eastAsiaTheme="minorEastAsia" w:hAnsi="Calibri" w:cs="Segoe UI"/>
          <w:rPrChange w:id="1977" w:author="JN Marcos" w:date="2015-12-07T19:57:00Z">
            <w:rPr>
              <w:ins w:id="1978" w:author="JN Marcos" w:date="2015-12-07T19:15:00Z"/>
              <w:rFonts w:asciiTheme="minorEastAsia" w:eastAsiaTheme="minorEastAsia" w:hAnsiTheme="minorEastAsia" w:cstheme="minorEastAsia"/>
              <w:sz w:val="24"/>
              <w:szCs w:val="24"/>
            </w:rPr>
          </w:rPrChange>
        </w:rPr>
        <w:pPrChange w:id="1979" w:author="JN Marcos" w:date="2015-12-07T19:15:00Z">
          <w:pPr>
            <w:pStyle w:val="PargrafodaLista"/>
            <w:numPr>
              <w:numId w:val="15"/>
            </w:numPr>
            <w:ind w:hanging="360"/>
          </w:pPr>
        </w:pPrChange>
      </w:pPr>
    </w:p>
    <w:p w14:paraId="3E165F48" w14:textId="03776E1C" w:rsidR="006669DF" w:rsidRPr="0018508E" w:rsidRDefault="006669DF" w:rsidP="0018508E">
      <w:pPr>
        <w:pStyle w:val="Ttulo1"/>
        <w:rPr>
          <w:ins w:id="1980" w:author="JN Marcos" w:date="2015-12-07T19:41:00Z"/>
          <w:rFonts w:ascii="Calibri" w:eastAsiaTheme="minorEastAsia" w:hAnsi="Calibri"/>
          <w:rPrChange w:id="1981" w:author="JN Marcos" w:date="2015-12-07T19:56:00Z">
            <w:rPr>
              <w:ins w:id="1982" w:author="JN Marcos" w:date="2015-12-07T19:41:00Z"/>
              <w:rFonts w:asciiTheme="minorEastAsia" w:eastAsiaTheme="minorEastAsia" w:hAnsiTheme="minorEastAsia" w:cstheme="minorEastAsia"/>
              <w:sz w:val="24"/>
              <w:szCs w:val="24"/>
            </w:rPr>
          </w:rPrChange>
        </w:rPr>
        <w:pPrChange w:id="1983" w:author="JN Marcos" w:date="2015-12-07T19:55:00Z">
          <w:pPr>
            <w:pStyle w:val="PargrafodaLista"/>
            <w:numPr>
              <w:numId w:val="15"/>
            </w:numPr>
            <w:ind w:hanging="360"/>
          </w:pPr>
        </w:pPrChange>
      </w:pPr>
      <w:bookmarkStart w:id="1984" w:name="_Toc437283098"/>
      <w:ins w:id="1985" w:author="JN Marcos" w:date="2015-12-07T19:15:00Z">
        <w:r w:rsidRPr="0018508E">
          <w:rPr>
            <w:rFonts w:ascii="Calibri" w:eastAsiaTheme="minorEastAsia" w:hAnsi="Calibri"/>
            <w:rPrChange w:id="1986" w:author="JN Marcos" w:date="2015-12-07T19:56:00Z">
              <w:rPr>
                <w:rFonts w:asciiTheme="minorEastAsia" w:eastAsiaTheme="minorEastAsia" w:hAnsiTheme="minorEastAsia" w:cstheme="minorEastAsia"/>
                <w:sz w:val="24"/>
                <w:szCs w:val="24"/>
              </w:rPr>
            </w:rPrChange>
          </w:rPr>
          <w:t>CASOS DE USO</w:t>
        </w:r>
      </w:ins>
      <w:bookmarkEnd w:id="1984"/>
    </w:p>
    <w:p w14:paraId="60BC266C" w14:textId="77777777" w:rsidR="00F93721" w:rsidRPr="00884939" w:rsidRDefault="00F93721" w:rsidP="00884939">
      <w:pPr>
        <w:pStyle w:val="Subttulo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ns w:id="1987" w:author="JN Marcos" w:date="2015-12-07T19:41:00Z"/>
          <w:b/>
          <w:sz w:val="28"/>
          <w:rPrChange w:id="1988" w:author="JN Marcos" w:date="2015-12-07T19:58:00Z">
            <w:rPr>
              <w:ins w:id="1989" w:author="JN Marcos" w:date="2015-12-07T19:41:00Z"/>
              <w:b/>
            </w:rPr>
          </w:rPrChange>
        </w:rPr>
        <w:pPrChange w:id="1990" w:author="JN Marcos" w:date="2015-12-07T19:58:00Z">
          <w:pPr>
            <w:spacing w:after="240" w:line="360" w:lineRule="auto"/>
            <w:jc w:val="both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/w:pPr>
        </w:pPrChange>
      </w:pPr>
      <w:ins w:id="1991" w:author="JN Marcos" w:date="2015-12-07T19:41:00Z">
        <w:r w:rsidRPr="00884939">
          <w:rPr>
            <w:b/>
            <w:sz w:val="28"/>
            <w:rPrChange w:id="1992" w:author="JN Marcos" w:date="2015-12-07T19:58:00Z">
              <w:rPr>
                <w:b/>
              </w:rPr>
            </w:rPrChange>
          </w:rPr>
          <w:t>Cadastrar usuário</w:t>
        </w:r>
      </w:ins>
    </w:p>
    <w:p w14:paraId="2D1AE7DC" w14:textId="77777777" w:rsidR="00F93721" w:rsidRPr="0018508E" w:rsidRDefault="00F93721" w:rsidP="00F93721">
      <w:pPr>
        <w:pStyle w:val="PargrafodaLista"/>
        <w:numPr>
          <w:ilvl w:val="0"/>
          <w:numId w:val="23"/>
        </w:numPr>
        <w:spacing w:after="240" w:line="360" w:lineRule="auto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ns w:id="1993" w:author="JN Marcos" w:date="2015-12-07T19:41:00Z"/>
          <w:rFonts w:ascii="Calibri" w:hAnsi="Calibri" w:cs="Segoe UI"/>
          <w:rPrChange w:id="1994" w:author="JN Marcos" w:date="2015-12-07T19:56:00Z">
            <w:rPr>
              <w:ins w:id="1995" w:author="JN Marcos" w:date="2015-12-07T19:41:00Z"/>
            </w:rPr>
          </w:rPrChange>
        </w:rPr>
      </w:pPr>
      <w:ins w:id="1996" w:author="JN Marcos" w:date="2015-12-07T19:41:00Z">
        <w:r w:rsidRPr="0018508E">
          <w:rPr>
            <w:rFonts w:ascii="Calibri" w:hAnsi="Calibri" w:cs="Segoe UI"/>
            <w:rPrChange w:id="1997" w:author="JN Marcos" w:date="2015-12-07T19:56:00Z">
              <w:rPr/>
            </w:rPrChange>
          </w:rPr>
          <w:t>O administrador seleciona a opção cadastrar usuário</w:t>
        </w:r>
      </w:ins>
    </w:p>
    <w:p w14:paraId="7C3DA89A" w14:textId="77777777" w:rsidR="00F93721" w:rsidRPr="0018508E" w:rsidRDefault="00F93721" w:rsidP="00F93721">
      <w:pPr>
        <w:pStyle w:val="PargrafodaLista"/>
        <w:numPr>
          <w:ilvl w:val="0"/>
          <w:numId w:val="23"/>
        </w:numPr>
        <w:spacing w:after="240" w:line="360" w:lineRule="auto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ns w:id="1998" w:author="JN Marcos" w:date="2015-12-07T19:41:00Z"/>
          <w:rFonts w:ascii="Calibri" w:hAnsi="Calibri" w:cs="Segoe UI"/>
          <w:rPrChange w:id="1999" w:author="JN Marcos" w:date="2015-12-07T19:56:00Z">
            <w:rPr>
              <w:ins w:id="2000" w:author="JN Marcos" w:date="2015-12-07T19:41:00Z"/>
            </w:rPr>
          </w:rPrChange>
        </w:rPr>
      </w:pPr>
      <w:ins w:id="2001" w:author="JN Marcos" w:date="2015-12-07T19:41:00Z">
        <w:r w:rsidRPr="0018508E">
          <w:rPr>
            <w:rFonts w:ascii="Calibri" w:hAnsi="Calibri" w:cs="Segoe UI"/>
            <w:rPrChange w:id="2002" w:author="JN Marcos" w:date="2015-12-07T19:56:00Z">
              <w:rPr/>
            </w:rPrChange>
          </w:rPr>
          <w:t>O administrador passa os dados necessários para o cadastro</w:t>
        </w:r>
      </w:ins>
    </w:p>
    <w:p w14:paraId="647A194C" w14:textId="77777777" w:rsidR="00F93721" w:rsidRPr="0018508E" w:rsidRDefault="00F93721" w:rsidP="00F93721">
      <w:pPr>
        <w:pStyle w:val="PargrafodaLista"/>
        <w:numPr>
          <w:ilvl w:val="0"/>
          <w:numId w:val="23"/>
        </w:numPr>
        <w:spacing w:after="240" w:line="360" w:lineRule="auto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ns w:id="2003" w:author="JN Marcos" w:date="2015-12-07T19:41:00Z"/>
          <w:rFonts w:ascii="Calibri" w:hAnsi="Calibri" w:cs="Segoe UI"/>
          <w:rPrChange w:id="2004" w:author="JN Marcos" w:date="2015-12-07T19:56:00Z">
            <w:rPr>
              <w:ins w:id="2005" w:author="JN Marcos" w:date="2015-12-07T19:41:00Z"/>
            </w:rPr>
          </w:rPrChange>
        </w:rPr>
      </w:pPr>
      <w:ins w:id="2006" w:author="JN Marcos" w:date="2015-12-07T19:41:00Z">
        <w:r w:rsidRPr="0018508E">
          <w:rPr>
            <w:rFonts w:ascii="Calibri" w:hAnsi="Calibri" w:cs="Segoe UI"/>
            <w:rPrChange w:id="2007" w:author="JN Marcos" w:date="2015-12-07T19:56:00Z">
              <w:rPr/>
            </w:rPrChange>
          </w:rPr>
          <w:t>O sistema cria e salva um novo usuário no sistema</w:t>
        </w:r>
      </w:ins>
    </w:p>
    <w:p w14:paraId="3B297477" w14:textId="77777777" w:rsidR="00F93721" w:rsidRPr="0018508E" w:rsidRDefault="00F93721" w:rsidP="00F93721">
      <w:pPr>
        <w:pStyle w:val="PargrafodaLista"/>
        <w:numPr>
          <w:ilvl w:val="0"/>
          <w:numId w:val="23"/>
        </w:numPr>
        <w:spacing w:after="240" w:line="360" w:lineRule="auto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ns w:id="2008" w:author="JN Marcos" w:date="2015-12-07T19:41:00Z"/>
          <w:rFonts w:ascii="Calibri" w:hAnsi="Calibri" w:cs="Segoe UI"/>
          <w:rPrChange w:id="2009" w:author="JN Marcos" w:date="2015-12-07T19:56:00Z">
            <w:rPr>
              <w:ins w:id="2010" w:author="JN Marcos" w:date="2015-12-07T19:41:00Z"/>
            </w:rPr>
          </w:rPrChange>
        </w:rPr>
      </w:pPr>
      <w:ins w:id="2011" w:author="JN Marcos" w:date="2015-12-07T19:41:00Z">
        <w:r w:rsidRPr="0018508E">
          <w:rPr>
            <w:rFonts w:ascii="Calibri" w:hAnsi="Calibri" w:cs="Segoe UI"/>
            <w:rPrChange w:id="2012" w:author="JN Marcos" w:date="2015-12-07T19:56:00Z">
              <w:rPr/>
            </w:rPrChange>
          </w:rPr>
          <w:t>O sistema mostra que o usuário foi cadastrado com sucesso</w:t>
        </w:r>
      </w:ins>
    </w:p>
    <w:p w14:paraId="4D3ACBBB" w14:textId="77777777" w:rsidR="00884939" w:rsidRPr="00CF47C0" w:rsidRDefault="00F93721" w:rsidP="00F93721">
      <w:pPr>
        <w:spacing w:after="240" w:line="360" w:lineRule="auto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ns w:id="2013" w:author="JN Marcos" w:date="2015-12-07T19:58:00Z"/>
          <w:rFonts w:ascii="Calibri" w:hAnsi="Calibri" w:cs="Segoe UI"/>
          <w:i/>
          <w:sz w:val="24"/>
          <w:rPrChange w:id="2014" w:author="JN Marcos" w:date="2015-12-07T20:01:00Z">
            <w:rPr>
              <w:ins w:id="2015" w:author="JN Marcos" w:date="2015-12-07T19:58:00Z"/>
              <w:rFonts w:ascii="Calibri" w:hAnsi="Calibri" w:cs="Segoe UI"/>
              <w:i/>
            </w:rPr>
          </w:rPrChange>
        </w:rPr>
      </w:pPr>
      <w:ins w:id="2016" w:author="JN Marcos" w:date="2015-12-07T19:41:00Z">
        <w:r w:rsidRPr="00CF47C0">
          <w:rPr>
            <w:rFonts w:ascii="Calibri" w:hAnsi="Calibri" w:cs="Segoe UI"/>
            <w:i/>
            <w:sz w:val="24"/>
            <w:rPrChange w:id="2017" w:author="JN Marcos" w:date="2015-12-07T20:01:00Z">
              <w:rPr>
                <w:i/>
              </w:rPr>
            </w:rPrChange>
          </w:rPr>
          <w:t>Fluxo secundário</w:t>
        </w:r>
      </w:ins>
      <w:ins w:id="2018" w:author="JN Marcos" w:date="2015-12-07T19:58:00Z">
        <w:r w:rsidR="00884939" w:rsidRPr="00CF47C0">
          <w:rPr>
            <w:rFonts w:ascii="Calibri" w:hAnsi="Calibri" w:cs="Segoe UI"/>
            <w:i/>
            <w:sz w:val="24"/>
            <w:rPrChange w:id="2019" w:author="JN Marcos" w:date="2015-12-07T20:01:00Z">
              <w:rPr>
                <w:rFonts w:ascii="Calibri" w:hAnsi="Calibri" w:cs="Segoe UI"/>
                <w:i/>
              </w:rPr>
            </w:rPrChange>
          </w:rPr>
          <w:t xml:space="preserve">: </w:t>
        </w:r>
      </w:ins>
    </w:p>
    <w:p w14:paraId="7F9FCD97" w14:textId="30ECC5A1" w:rsidR="00F93721" w:rsidRPr="00884939" w:rsidRDefault="00F93721" w:rsidP="00884939">
      <w:pPr>
        <w:spacing w:after="240" w:line="360" w:lineRule="auto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ns w:id="2020" w:author="JN Marcos" w:date="2015-12-07T19:24:00Z"/>
          <w:rFonts w:ascii="Calibri" w:hAnsi="Calibri" w:cs="Segoe UI"/>
          <w:rPrChange w:id="2021" w:author="JN Marcos" w:date="2015-12-07T19:59:00Z">
            <w:rPr>
              <w:ins w:id="2022" w:author="JN Marcos" w:date="2015-12-07T19:24:00Z"/>
              <w:rFonts w:asciiTheme="minorEastAsia" w:eastAsiaTheme="minorEastAsia" w:hAnsiTheme="minorEastAsia" w:cstheme="minorEastAsia"/>
              <w:sz w:val="24"/>
              <w:szCs w:val="24"/>
            </w:rPr>
          </w:rPrChange>
        </w:rPr>
        <w:pPrChange w:id="2023" w:author="JN Marcos" w:date="2015-12-07T19:59:00Z">
          <w:pPr>
            <w:pStyle w:val="PargrafodaLista"/>
            <w:numPr>
              <w:numId w:val="15"/>
            </w:numPr>
            <w:ind w:hanging="360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/w:pPr>
        </w:pPrChange>
      </w:pPr>
      <w:ins w:id="2024" w:author="JN Marcos" w:date="2015-12-07T19:41:00Z">
        <w:r w:rsidRPr="0018508E">
          <w:rPr>
            <w:rFonts w:ascii="Calibri" w:hAnsi="Calibri" w:cs="Segoe UI"/>
            <w:rPrChange w:id="2025" w:author="JN Marcos" w:date="2015-12-07T19:56:00Z">
              <w:rPr/>
            </w:rPrChange>
          </w:rPr>
          <w:t>No passo 3, caso o usuário já estiver cadastrado, o sistema notifica que o usuário já possui uma conta e volta ao passo 2.</w:t>
        </w:r>
      </w:ins>
    </w:p>
    <w:p w14:paraId="0CED6630" w14:textId="25971AD3" w:rsidR="00296E2D" w:rsidRPr="007A77C9" w:rsidRDefault="00884939" w:rsidP="00884939">
      <w:pPr>
        <w:pStyle w:val="Subttulo"/>
        <w:rPr>
          <w:ins w:id="2026" w:author="JN Marcos" w:date="2015-12-07T19:24:00Z"/>
          <w:b/>
          <w:sz w:val="28"/>
          <w:rPrChange w:id="2027" w:author="JN Marcos" w:date="2015-12-07T20:20:00Z">
            <w:rPr>
              <w:ins w:id="2028" w:author="JN Marcos" w:date="2015-12-07T19:24:00Z"/>
              <w:rFonts w:asciiTheme="minorEastAsia" w:eastAsiaTheme="minorEastAsia" w:hAnsiTheme="minorEastAsia" w:cstheme="minorEastAsia"/>
              <w:sz w:val="24"/>
              <w:szCs w:val="24"/>
            </w:rPr>
          </w:rPrChange>
        </w:rPr>
        <w:pPrChange w:id="2029" w:author="JN Marcos" w:date="2015-12-07T19:58:00Z">
          <w:pPr>
            <w:pStyle w:val="PargrafodaLista"/>
            <w:numPr>
              <w:numId w:val="15"/>
            </w:numPr>
            <w:ind w:hanging="360"/>
          </w:pPr>
        </w:pPrChange>
      </w:pPr>
      <w:ins w:id="2030" w:author="JN Marcos" w:date="2015-12-07T19:24:00Z">
        <w:r w:rsidRPr="007A77C9">
          <w:rPr>
            <w:b/>
            <w:sz w:val="28"/>
            <w:rPrChange w:id="2031" w:author="JN Marcos" w:date="2015-12-07T20:20:00Z">
              <w:rPr>
                <w:sz w:val="32"/>
              </w:rPr>
            </w:rPrChange>
          </w:rPr>
          <w:t xml:space="preserve">Matricular </w:t>
        </w:r>
        <w:r w:rsidR="00296E2D" w:rsidRPr="007A77C9">
          <w:rPr>
            <w:b/>
            <w:sz w:val="28"/>
            <w:rPrChange w:id="2032" w:author="JN Marcos" w:date="2015-12-07T20:20:00Z">
              <w:rPr>
                <w:rFonts w:asciiTheme="minorEastAsia" w:eastAsiaTheme="minorEastAsia" w:hAnsiTheme="minorEastAsia" w:cstheme="minorEastAsia"/>
                <w:sz w:val="24"/>
                <w:szCs w:val="24"/>
              </w:rPr>
            </w:rPrChange>
          </w:rPr>
          <w:t>aluno</w:t>
        </w:r>
      </w:ins>
    </w:p>
    <w:p w14:paraId="613CCA44" w14:textId="7D57CB69" w:rsidR="00296E2D" w:rsidRPr="0018508E" w:rsidRDefault="00296E2D" w:rsidP="00296E2D">
      <w:pPr>
        <w:pStyle w:val="PargrafodaLista"/>
        <w:numPr>
          <w:ilvl w:val="0"/>
          <w:numId w:val="20"/>
        </w:numPr>
        <w:spacing w:after="240" w:line="360" w:lineRule="auto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ns w:id="2033" w:author="JN Marcos" w:date="2015-12-07T19:24:00Z"/>
          <w:rFonts w:ascii="Calibri" w:hAnsi="Calibri" w:cs="Segoe UI"/>
          <w:rPrChange w:id="2034" w:author="JN Marcos" w:date="2015-12-07T19:56:00Z">
            <w:rPr>
              <w:ins w:id="2035" w:author="JN Marcos" w:date="2015-12-07T19:24:00Z"/>
            </w:rPr>
          </w:rPrChange>
        </w:rPr>
        <w:pPrChange w:id="2036" w:author="JN Marcos" w:date="2015-12-07T19:27:00Z">
          <w:pPr>
            <w:pStyle w:val="PargrafodaLista"/>
            <w:numPr>
              <w:numId w:val="20"/>
            </w:numPr>
            <w:spacing w:after="240" w:line="360" w:lineRule="auto"/>
            <w:ind w:hanging="360"/>
            <w:jc w:val="both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/w:pPr>
        </w:pPrChange>
      </w:pPr>
      <w:ins w:id="2037" w:author="JN Marcos" w:date="2015-12-07T19:25:00Z">
        <w:r w:rsidRPr="0018508E">
          <w:rPr>
            <w:rFonts w:ascii="Calibri" w:hAnsi="Calibri" w:cs="Segoe UI"/>
            <w:rPrChange w:id="2038" w:author="JN Marcos" w:date="2015-12-07T19:56:00Z">
              <w:rPr/>
            </w:rPrChange>
          </w:rPr>
          <w:t>O aluno escolhe</w:t>
        </w:r>
      </w:ins>
      <w:ins w:id="2039" w:author="JN Marcos" w:date="2015-12-07T19:24:00Z">
        <w:r w:rsidRPr="0018508E">
          <w:rPr>
            <w:rFonts w:ascii="Calibri" w:hAnsi="Calibri" w:cs="Segoe UI"/>
            <w:rPrChange w:id="2040" w:author="JN Marcos" w:date="2015-12-07T19:56:00Z">
              <w:rPr/>
            </w:rPrChange>
          </w:rPr>
          <w:t xml:space="preserve"> a opção de matr</w:t>
        </w:r>
      </w:ins>
      <w:ins w:id="2041" w:author="JN Marcos" w:date="2015-12-07T19:25:00Z">
        <w:r w:rsidRPr="0018508E">
          <w:rPr>
            <w:rFonts w:ascii="Calibri" w:hAnsi="Calibri" w:cs="Segoe UI"/>
            <w:rPrChange w:id="2042" w:author="JN Marcos" w:date="2015-12-07T19:56:00Z">
              <w:rPr/>
            </w:rPrChange>
          </w:rPr>
          <w:t>í</w:t>
        </w:r>
      </w:ins>
      <w:ins w:id="2043" w:author="JN Marcos" w:date="2015-12-07T19:24:00Z">
        <w:r w:rsidRPr="0018508E">
          <w:rPr>
            <w:rFonts w:ascii="Calibri" w:hAnsi="Calibri" w:cs="Segoe UI"/>
            <w:rPrChange w:id="2044" w:author="JN Marcos" w:date="2015-12-07T19:56:00Z">
              <w:rPr/>
            </w:rPrChange>
          </w:rPr>
          <w:t xml:space="preserve">cula </w:t>
        </w:r>
      </w:ins>
      <w:ins w:id="2045" w:author="JN Marcos" w:date="2015-12-07T19:26:00Z">
        <w:r w:rsidRPr="0018508E">
          <w:rPr>
            <w:rFonts w:ascii="Calibri" w:hAnsi="Calibri" w:cs="Segoe UI"/>
            <w:rPrChange w:id="2046" w:author="JN Marcos" w:date="2015-12-07T19:56:00Z">
              <w:rPr/>
            </w:rPrChange>
          </w:rPr>
          <w:t>no sistema</w:t>
        </w:r>
      </w:ins>
    </w:p>
    <w:p w14:paraId="2CEF8082" w14:textId="7E2E28F7" w:rsidR="00296E2D" w:rsidRPr="0018508E" w:rsidRDefault="00296E2D" w:rsidP="00296E2D">
      <w:pPr>
        <w:pStyle w:val="PargrafodaLista"/>
        <w:numPr>
          <w:ilvl w:val="0"/>
          <w:numId w:val="20"/>
        </w:numPr>
        <w:spacing w:after="240" w:line="360" w:lineRule="auto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ns w:id="2047" w:author="JN Marcos" w:date="2015-12-07T19:24:00Z"/>
          <w:rFonts w:ascii="Calibri" w:hAnsi="Calibri" w:cs="Segoe UI"/>
          <w:rPrChange w:id="2048" w:author="JN Marcos" w:date="2015-12-07T19:56:00Z">
            <w:rPr>
              <w:ins w:id="2049" w:author="JN Marcos" w:date="2015-12-07T19:24:00Z"/>
            </w:rPr>
          </w:rPrChange>
        </w:rPr>
      </w:pPr>
      <w:ins w:id="2050" w:author="JN Marcos" w:date="2015-12-07T19:24:00Z">
        <w:r w:rsidRPr="0018508E">
          <w:rPr>
            <w:rFonts w:ascii="Calibri" w:hAnsi="Calibri" w:cs="Segoe UI"/>
            <w:rPrChange w:id="2051" w:author="JN Marcos" w:date="2015-12-07T19:56:00Z">
              <w:rPr/>
            </w:rPrChange>
          </w:rPr>
          <w:t>O sistema disponibiliza</w:t>
        </w:r>
      </w:ins>
      <w:ins w:id="2052" w:author="JN Marcos" w:date="2015-12-07T19:25:00Z">
        <w:r w:rsidRPr="0018508E">
          <w:rPr>
            <w:rFonts w:ascii="Calibri" w:hAnsi="Calibri" w:cs="Segoe UI"/>
            <w:rPrChange w:id="2053" w:author="JN Marcos" w:date="2015-12-07T19:56:00Z">
              <w:rPr/>
            </w:rPrChange>
          </w:rPr>
          <w:t xml:space="preserve"> </w:t>
        </w:r>
      </w:ins>
      <w:ins w:id="2054" w:author="JN Marcos" w:date="2015-12-07T19:24:00Z">
        <w:r w:rsidRPr="0018508E">
          <w:rPr>
            <w:rFonts w:ascii="Calibri" w:hAnsi="Calibri" w:cs="Segoe UI"/>
            <w:rPrChange w:id="2055" w:author="JN Marcos" w:date="2015-12-07T19:56:00Z">
              <w:rPr/>
            </w:rPrChange>
          </w:rPr>
          <w:t>todas as ofertas que o aluno está apto a pagar</w:t>
        </w:r>
      </w:ins>
    </w:p>
    <w:p w14:paraId="7B21BF42" w14:textId="01E3F9A1" w:rsidR="00296E2D" w:rsidRPr="0018508E" w:rsidRDefault="00296E2D" w:rsidP="00296E2D">
      <w:pPr>
        <w:pStyle w:val="PargrafodaLista"/>
        <w:numPr>
          <w:ilvl w:val="0"/>
          <w:numId w:val="20"/>
        </w:numPr>
        <w:spacing w:after="240" w:line="360" w:lineRule="auto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ns w:id="2056" w:author="JN Marcos" w:date="2015-12-07T19:24:00Z"/>
          <w:rFonts w:ascii="Calibri" w:hAnsi="Calibri" w:cs="Segoe UI"/>
          <w:rPrChange w:id="2057" w:author="JN Marcos" w:date="2015-12-07T19:56:00Z">
            <w:rPr>
              <w:ins w:id="2058" w:author="JN Marcos" w:date="2015-12-07T19:24:00Z"/>
            </w:rPr>
          </w:rPrChange>
        </w:rPr>
      </w:pPr>
      <w:ins w:id="2059" w:author="JN Marcos" w:date="2015-12-07T19:24:00Z">
        <w:r w:rsidRPr="0018508E">
          <w:rPr>
            <w:rFonts w:ascii="Calibri" w:hAnsi="Calibri" w:cs="Segoe UI"/>
            <w:rPrChange w:id="2060" w:author="JN Marcos" w:date="2015-12-07T19:56:00Z">
              <w:rPr/>
            </w:rPrChange>
          </w:rPr>
          <w:t xml:space="preserve">O aluno </w:t>
        </w:r>
      </w:ins>
      <w:ins w:id="2061" w:author="JN Marcos" w:date="2015-12-07T19:27:00Z">
        <w:r w:rsidRPr="0018508E">
          <w:rPr>
            <w:rFonts w:ascii="Calibri" w:hAnsi="Calibri" w:cs="Segoe UI"/>
            <w:rPrChange w:id="2062" w:author="JN Marcos" w:date="2015-12-07T19:56:00Z">
              <w:rPr/>
            </w:rPrChange>
          </w:rPr>
          <w:t xml:space="preserve">faz </w:t>
        </w:r>
      </w:ins>
      <w:ins w:id="2063" w:author="JN Marcos" w:date="2015-12-07T19:24:00Z">
        <w:r w:rsidRPr="0018508E">
          <w:rPr>
            <w:rFonts w:ascii="Calibri" w:hAnsi="Calibri" w:cs="Segoe UI"/>
            <w:rPrChange w:id="2064" w:author="JN Marcos" w:date="2015-12-07T19:56:00Z">
              <w:rPr/>
            </w:rPrChange>
          </w:rPr>
          <w:t>escolh</w:t>
        </w:r>
      </w:ins>
      <w:ins w:id="2065" w:author="JN Marcos" w:date="2015-12-07T19:27:00Z">
        <w:r w:rsidRPr="0018508E">
          <w:rPr>
            <w:rFonts w:ascii="Calibri" w:hAnsi="Calibri" w:cs="Segoe UI"/>
            <w:rPrChange w:id="2066" w:author="JN Marcos" w:date="2015-12-07T19:56:00Z">
              <w:rPr/>
            </w:rPrChange>
          </w:rPr>
          <w:t>e</w:t>
        </w:r>
      </w:ins>
      <w:ins w:id="2067" w:author="JN Marcos" w:date="2015-12-07T19:24:00Z">
        <w:r w:rsidRPr="0018508E">
          <w:rPr>
            <w:rFonts w:ascii="Calibri" w:hAnsi="Calibri" w:cs="Segoe UI"/>
            <w:rPrChange w:id="2068" w:author="JN Marcos" w:date="2015-12-07T19:56:00Z">
              <w:rPr/>
            </w:rPrChange>
          </w:rPr>
          <w:t xml:space="preserve"> </w:t>
        </w:r>
      </w:ins>
      <w:ins w:id="2069" w:author="JN Marcos" w:date="2015-12-07T19:27:00Z">
        <w:r w:rsidRPr="0018508E">
          <w:rPr>
            <w:rFonts w:ascii="Calibri" w:hAnsi="Calibri" w:cs="Segoe UI"/>
            <w:rPrChange w:id="2070" w:author="JN Marcos" w:date="2015-12-07T19:56:00Z">
              <w:rPr/>
            </w:rPrChange>
          </w:rPr>
          <w:t>d</w:t>
        </w:r>
      </w:ins>
      <w:ins w:id="2071" w:author="JN Marcos" w:date="2015-12-07T19:24:00Z">
        <w:r w:rsidRPr="0018508E">
          <w:rPr>
            <w:rFonts w:ascii="Calibri" w:hAnsi="Calibri" w:cs="Segoe UI"/>
            <w:rPrChange w:id="2072" w:author="JN Marcos" w:date="2015-12-07T19:56:00Z">
              <w:rPr/>
            </w:rPrChange>
          </w:rPr>
          <w:t>as ofertas desejadas (de 3 a 10 ofertas)</w:t>
        </w:r>
      </w:ins>
    </w:p>
    <w:p w14:paraId="1CD865D0" w14:textId="59573D92" w:rsidR="00296E2D" w:rsidRPr="0018508E" w:rsidRDefault="00296E2D" w:rsidP="00296E2D">
      <w:pPr>
        <w:pStyle w:val="PargrafodaLista"/>
        <w:numPr>
          <w:ilvl w:val="0"/>
          <w:numId w:val="20"/>
        </w:numPr>
        <w:spacing w:after="240" w:line="360" w:lineRule="auto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ns w:id="2073" w:author="JN Marcos" w:date="2015-12-07T19:24:00Z"/>
          <w:rFonts w:ascii="Calibri" w:hAnsi="Calibri" w:cs="Segoe UI"/>
          <w:rPrChange w:id="2074" w:author="JN Marcos" w:date="2015-12-07T19:56:00Z">
            <w:rPr>
              <w:ins w:id="2075" w:author="JN Marcos" w:date="2015-12-07T19:24:00Z"/>
            </w:rPr>
          </w:rPrChange>
        </w:rPr>
        <w:pPrChange w:id="2076" w:author="JN Marcos" w:date="2015-12-07T19:15:00Z">
          <w:pPr>
            <w:pStyle w:val="PargrafodaLista"/>
            <w:numPr>
              <w:numId w:val="15"/>
            </w:numPr>
            <w:ind w:hanging="360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/w:pPr>
        </w:pPrChange>
      </w:pPr>
      <w:ins w:id="2077" w:author="JN Marcos" w:date="2015-12-07T19:24:00Z">
        <w:r w:rsidRPr="0018508E">
          <w:rPr>
            <w:rFonts w:ascii="Calibri" w:hAnsi="Calibri" w:cs="Segoe UI"/>
            <w:rPrChange w:id="2078" w:author="JN Marcos" w:date="2015-12-07T19:56:00Z">
              <w:rPr/>
            </w:rPrChange>
          </w:rPr>
          <w:t>O aluno confirma a matr</w:t>
        </w:r>
      </w:ins>
      <w:ins w:id="2079" w:author="JN Marcos" w:date="2015-12-07T19:27:00Z">
        <w:r w:rsidRPr="0018508E">
          <w:rPr>
            <w:rFonts w:ascii="Calibri" w:hAnsi="Calibri" w:cs="Segoe UI"/>
            <w:rPrChange w:id="2080" w:author="JN Marcos" w:date="2015-12-07T19:56:00Z">
              <w:rPr/>
            </w:rPrChange>
          </w:rPr>
          <w:t>í</w:t>
        </w:r>
      </w:ins>
      <w:ins w:id="2081" w:author="JN Marcos" w:date="2015-12-07T19:24:00Z">
        <w:r w:rsidRPr="0018508E">
          <w:rPr>
            <w:rFonts w:ascii="Calibri" w:hAnsi="Calibri" w:cs="Segoe UI"/>
            <w:rPrChange w:id="2082" w:author="JN Marcos" w:date="2015-12-07T19:56:00Z">
              <w:rPr/>
            </w:rPrChange>
          </w:rPr>
          <w:t>cula nas ofertas</w:t>
        </w:r>
      </w:ins>
    </w:p>
    <w:p w14:paraId="2C82B282" w14:textId="768A7627" w:rsidR="00296E2D" w:rsidRPr="0018508E" w:rsidRDefault="00296E2D" w:rsidP="00296E2D">
      <w:pPr>
        <w:pStyle w:val="PargrafodaLista"/>
        <w:numPr>
          <w:ilvl w:val="0"/>
          <w:numId w:val="20"/>
        </w:numPr>
        <w:spacing w:after="240" w:line="360" w:lineRule="auto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ns w:id="2083" w:author="JN Marcos" w:date="2015-12-07T19:28:00Z"/>
          <w:rFonts w:ascii="Calibri" w:hAnsi="Calibri" w:cs="Segoe UI"/>
          <w:rPrChange w:id="2084" w:author="JN Marcos" w:date="2015-12-07T19:56:00Z">
            <w:rPr>
              <w:ins w:id="2085" w:author="JN Marcos" w:date="2015-12-07T19:28:00Z"/>
            </w:rPr>
          </w:rPrChange>
        </w:rPr>
        <w:pPrChange w:id="2086" w:author="JN Marcos" w:date="2015-12-07T19:15:00Z">
          <w:pPr>
            <w:pStyle w:val="PargrafodaLista"/>
            <w:numPr>
              <w:numId w:val="15"/>
            </w:numPr>
            <w:ind w:hanging="360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/w:pPr>
        </w:pPrChange>
      </w:pPr>
      <w:ins w:id="2087" w:author="JN Marcos" w:date="2015-12-07T19:24:00Z">
        <w:r w:rsidRPr="0018508E">
          <w:rPr>
            <w:rFonts w:ascii="Calibri" w:hAnsi="Calibri" w:cs="Segoe UI"/>
            <w:rPrChange w:id="2088" w:author="JN Marcos" w:date="2015-12-07T19:56:00Z">
              <w:rPr/>
            </w:rPrChange>
          </w:rPr>
          <w:t>O sistema cadastrará as ofertas escolhidas</w:t>
        </w:r>
      </w:ins>
    </w:p>
    <w:p w14:paraId="45A6755F" w14:textId="5FDA28D7" w:rsidR="00296E2D" w:rsidRPr="00CF47C0" w:rsidRDefault="00296E2D" w:rsidP="00296E2D">
      <w:pPr>
        <w:spacing w:after="240" w:line="360" w:lineRule="auto"/>
        <w:ind w:left="360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ns w:id="2089" w:author="JN Marcos" w:date="2015-12-07T19:28:00Z"/>
          <w:rFonts w:ascii="Calibri" w:hAnsi="Calibri" w:cs="Segoe UI"/>
          <w:i/>
          <w:sz w:val="24"/>
          <w:rPrChange w:id="2090" w:author="JN Marcos" w:date="2015-12-07T20:01:00Z">
            <w:rPr>
              <w:ins w:id="2091" w:author="JN Marcos" w:date="2015-12-07T19:28:00Z"/>
            </w:rPr>
          </w:rPrChange>
        </w:rPr>
        <w:pPrChange w:id="2092" w:author="JN Marcos" w:date="2015-12-07T19:28:00Z">
          <w:pPr>
            <w:pStyle w:val="PargrafodaLista"/>
            <w:numPr>
              <w:numId w:val="15"/>
            </w:numPr>
            <w:ind w:hanging="360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/w:pPr>
        </w:pPrChange>
      </w:pPr>
      <w:ins w:id="2093" w:author="JN Marcos" w:date="2015-12-07T19:28:00Z">
        <w:r w:rsidRPr="00CF47C0">
          <w:rPr>
            <w:rFonts w:ascii="Calibri" w:hAnsi="Calibri" w:cs="Segoe UI"/>
            <w:i/>
            <w:sz w:val="24"/>
            <w:rPrChange w:id="2094" w:author="JN Marcos" w:date="2015-12-07T20:01:00Z">
              <w:rPr/>
            </w:rPrChange>
          </w:rPr>
          <w:t>Fluxo secundário</w:t>
        </w:r>
      </w:ins>
      <w:ins w:id="2095" w:author="JN Marcos" w:date="2015-12-07T20:01:00Z">
        <w:r w:rsidR="00CF47C0">
          <w:rPr>
            <w:rFonts w:ascii="Calibri" w:hAnsi="Calibri" w:cs="Segoe UI"/>
            <w:i/>
            <w:sz w:val="24"/>
          </w:rPr>
          <w:t>:</w:t>
        </w:r>
      </w:ins>
    </w:p>
    <w:p w14:paraId="42F66FA2" w14:textId="77777777" w:rsidR="00062309" w:rsidRPr="0018508E" w:rsidRDefault="00296E2D" w:rsidP="00062309">
      <w:pPr>
        <w:pStyle w:val="PargrafodaLista"/>
        <w:numPr>
          <w:ilvl w:val="0"/>
          <w:numId w:val="21"/>
        </w:numPr>
        <w:spacing w:after="240" w:line="360" w:lineRule="auto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ns w:id="2096" w:author="JN Marcos" w:date="2015-12-07T19:30:00Z"/>
          <w:rFonts w:ascii="Calibri" w:hAnsi="Calibri" w:cs="Segoe UI"/>
          <w:rPrChange w:id="2097" w:author="JN Marcos" w:date="2015-12-07T19:56:00Z">
            <w:rPr>
              <w:ins w:id="2098" w:author="JN Marcos" w:date="2015-12-07T19:30:00Z"/>
            </w:rPr>
          </w:rPrChange>
        </w:rPr>
        <w:pPrChange w:id="2099" w:author="JN Marcos" w:date="2015-12-07T19:30:00Z">
          <w:pPr>
            <w:pStyle w:val="PargrafodaLista"/>
            <w:numPr>
              <w:numId w:val="15"/>
            </w:numPr>
            <w:ind w:hanging="360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/w:pPr>
        </w:pPrChange>
      </w:pPr>
      <w:ins w:id="2100" w:author="JN Marcos" w:date="2015-12-07T19:28:00Z">
        <w:r w:rsidRPr="0018508E">
          <w:rPr>
            <w:rFonts w:ascii="Calibri" w:hAnsi="Calibri" w:cs="Segoe UI"/>
            <w:rPrChange w:id="2101" w:author="JN Marcos" w:date="2015-12-07T19:56:00Z">
              <w:rPr/>
            </w:rPrChange>
          </w:rPr>
          <w:t>No passo 2, se o aluno escolher menos de 3 ofertas ou mais de 10 ofertas</w:t>
        </w:r>
        <w:r w:rsidRPr="0018508E">
          <w:rPr>
            <w:rFonts w:ascii="Calibri" w:hAnsi="Calibri" w:cs="Segoe UI"/>
            <w:rPrChange w:id="2102" w:author="JN Marcos" w:date="2015-12-07T19:56:00Z">
              <w:rPr/>
            </w:rPrChange>
          </w:rPr>
          <w:t>,</w:t>
        </w:r>
        <w:r w:rsidR="00062309" w:rsidRPr="0018508E">
          <w:rPr>
            <w:rFonts w:ascii="Calibri" w:hAnsi="Calibri" w:cs="Segoe UI"/>
            <w:rPrChange w:id="2103" w:author="JN Marcos" w:date="2015-12-07T19:56:00Z">
              <w:rPr/>
            </w:rPrChange>
          </w:rPr>
          <w:t xml:space="preserve"> o sistema o notifica</w:t>
        </w:r>
        <w:r w:rsidRPr="0018508E">
          <w:rPr>
            <w:rFonts w:ascii="Calibri" w:hAnsi="Calibri" w:cs="Segoe UI"/>
            <w:rPrChange w:id="2104" w:author="JN Marcos" w:date="2015-12-07T19:56:00Z">
              <w:rPr/>
            </w:rPrChange>
          </w:rPr>
          <w:t xml:space="preserve"> que chegou ao limite de escolhas.</w:t>
        </w:r>
      </w:ins>
    </w:p>
    <w:p w14:paraId="458F2D7F" w14:textId="0325635C" w:rsidR="00296E2D" w:rsidRPr="0018508E" w:rsidRDefault="00296E2D" w:rsidP="00062309">
      <w:pPr>
        <w:pStyle w:val="PargrafodaLista"/>
        <w:numPr>
          <w:ilvl w:val="0"/>
          <w:numId w:val="21"/>
        </w:numPr>
        <w:spacing w:after="240" w:line="360" w:lineRule="auto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ns w:id="2105" w:author="JN Marcos" w:date="2015-12-07T19:15:00Z"/>
          <w:rFonts w:ascii="Calibri" w:hAnsi="Calibri" w:cs="Segoe UI"/>
          <w:rPrChange w:id="2106" w:author="JN Marcos" w:date="2015-12-07T19:56:00Z">
            <w:rPr>
              <w:ins w:id="2107" w:author="JN Marcos" w:date="2015-12-07T19:15:00Z"/>
              <w:rFonts w:asciiTheme="minorEastAsia" w:eastAsiaTheme="minorEastAsia" w:hAnsiTheme="minorEastAsia" w:cstheme="minorEastAsia"/>
              <w:sz w:val="24"/>
              <w:szCs w:val="24"/>
            </w:rPr>
          </w:rPrChange>
        </w:rPr>
        <w:pPrChange w:id="2108" w:author="JN Marcos" w:date="2015-12-07T19:30:00Z">
          <w:pPr>
            <w:pStyle w:val="PargrafodaLista"/>
            <w:numPr>
              <w:numId w:val="15"/>
            </w:numPr>
            <w:ind w:hanging="360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/w:pPr>
        </w:pPrChange>
      </w:pPr>
      <w:ins w:id="2109" w:author="JN Marcos" w:date="2015-12-07T19:28:00Z">
        <w:r w:rsidRPr="0018508E">
          <w:rPr>
            <w:rFonts w:ascii="Calibri" w:hAnsi="Calibri" w:cs="Segoe UI"/>
            <w:rPrChange w:id="2110" w:author="JN Marcos" w:date="2015-12-07T19:56:00Z">
              <w:rPr/>
            </w:rPrChange>
          </w:rPr>
          <w:t>No passo 5, caso o aluno já tenha efetuado o cadastro no sistema, o sistema notificará e retornará ao passo 2.</w:t>
        </w:r>
      </w:ins>
    </w:p>
    <w:p w14:paraId="10626782" w14:textId="44690B90" w:rsidR="006669DF" w:rsidRPr="00884939" w:rsidRDefault="00296E2D" w:rsidP="00884939">
      <w:pPr>
        <w:pStyle w:val="Subttulo"/>
        <w:rPr>
          <w:ins w:id="2111" w:author="JN Marcos" w:date="2015-12-07T19:15:00Z"/>
          <w:b/>
          <w:sz w:val="32"/>
          <w:szCs w:val="24"/>
          <w:rPrChange w:id="2112" w:author="JN Marcos" w:date="2015-12-07T19:59:00Z">
            <w:rPr>
              <w:ins w:id="2113" w:author="JN Marcos" w:date="2015-12-07T19:15:00Z"/>
              <w:rFonts w:asciiTheme="minorEastAsia" w:eastAsiaTheme="minorEastAsia" w:hAnsiTheme="minorEastAsia" w:cstheme="minorEastAsia"/>
              <w:sz w:val="24"/>
              <w:szCs w:val="24"/>
            </w:rPr>
          </w:rPrChange>
        </w:rPr>
        <w:pPrChange w:id="2114" w:author="JN Marcos" w:date="2015-12-07T19:59:00Z">
          <w:pPr>
            <w:pStyle w:val="PargrafodaLista"/>
            <w:numPr>
              <w:numId w:val="15"/>
            </w:numPr>
            <w:ind w:hanging="360"/>
          </w:pPr>
        </w:pPrChange>
      </w:pPr>
      <w:ins w:id="2115" w:author="JN Marcos" w:date="2015-12-07T19:15:00Z">
        <w:r w:rsidRPr="00884939">
          <w:rPr>
            <w:b/>
            <w:sz w:val="28"/>
            <w:rPrChange w:id="2116" w:author="JN Marcos" w:date="2015-12-07T19:59:00Z">
              <w:rPr>
                <w:b/>
              </w:rPr>
            </w:rPrChange>
          </w:rPr>
          <w:t xml:space="preserve">Participar de um projeto de </w:t>
        </w:r>
      </w:ins>
      <w:ins w:id="2117" w:author="JN Marcos" w:date="2015-12-07T19:24:00Z">
        <w:r w:rsidRPr="00884939">
          <w:rPr>
            <w:b/>
            <w:sz w:val="28"/>
            <w:rPrChange w:id="2118" w:author="JN Marcos" w:date="2015-12-07T19:59:00Z">
              <w:rPr>
                <w:b/>
              </w:rPr>
            </w:rPrChange>
          </w:rPr>
          <w:t>p</w:t>
        </w:r>
      </w:ins>
      <w:ins w:id="2119" w:author="JN Marcos" w:date="2015-12-07T19:15:00Z">
        <w:r w:rsidR="006669DF" w:rsidRPr="00884939">
          <w:rPr>
            <w:b/>
            <w:sz w:val="28"/>
            <w:rPrChange w:id="2120" w:author="JN Marcos" w:date="2015-12-07T19:59:00Z">
              <w:rPr/>
            </w:rPrChange>
          </w:rPr>
          <w:t>esquisa</w:t>
        </w:r>
      </w:ins>
    </w:p>
    <w:p w14:paraId="20D07E51" w14:textId="3F176D12" w:rsidR="006F5EE4" w:rsidRPr="0018508E" w:rsidRDefault="006F5EE4" w:rsidP="006F5EE4">
      <w:pPr>
        <w:pStyle w:val="PargrafodaLista"/>
        <w:numPr>
          <w:ilvl w:val="0"/>
          <w:numId w:val="19"/>
        </w:numPr>
        <w:spacing w:after="240" w:line="360" w:lineRule="auto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ns w:id="2121" w:author="JN Marcos" w:date="2015-12-07T19:21:00Z"/>
          <w:rFonts w:ascii="Calibri" w:hAnsi="Calibri" w:cs="Segoe UI"/>
          <w:b/>
          <w:rPrChange w:id="2122" w:author="JN Marcos" w:date="2015-12-07T19:56:00Z">
            <w:rPr>
              <w:ins w:id="2123" w:author="JN Marcos" w:date="2015-12-07T19:21:00Z"/>
            </w:rPr>
          </w:rPrChange>
        </w:rPr>
        <w:pPrChange w:id="2124" w:author="JN Marcos" w:date="2015-12-07T19:22:00Z">
          <w:pPr>
            <w:pStyle w:val="PargrafodaLista"/>
            <w:numPr>
              <w:numId w:val="19"/>
            </w:numPr>
            <w:spacing w:after="240" w:line="360" w:lineRule="auto"/>
            <w:ind w:hanging="360"/>
            <w:jc w:val="both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/w:pPr>
        </w:pPrChange>
      </w:pPr>
      <w:ins w:id="2125" w:author="JN Marcos" w:date="2015-12-07T19:22:00Z">
        <w:r w:rsidRPr="0018508E">
          <w:rPr>
            <w:rFonts w:ascii="Calibri" w:hAnsi="Calibri" w:cs="Segoe UI"/>
            <w:rPrChange w:id="2126" w:author="JN Marcos" w:date="2015-12-07T19:56:00Z">
              <w:rPr/>
            </w:rPrChange>
          </w:rPr>
          <w:t>O aluno escolh</w:t>
        </w:r>
        <w:r w:rsidRPr="0018508E">
          <w:rPr>
            <w:rFonts w:ascii="Calibri" w:hAnsi="Calibri" w:cs="Segoe UI"/>
            <w:rPrChange w:id="2127" w:author="JN Marcos" w:date="2015-12-07T19:56:00Z">
              <w:rPr/>
            </w:rPrChange>
          </w:rPr>
          <w:t>e</w:t>
        </w:r>
        <w:r w:rsidRPr="0018508E">
          <w:rPr>
            <w:rFonts w:ascii="Calibri" w:hAnsi="Calibri" w:cs="Segoe UI"/>
            <w:rPrChange w:id="2128" w:author="JN Marcos" w:date="2015-12-07T19:56:00Z">
              <w:rPr/>
            </w:rPrChange>
          </w:rPr>
          <w:t xml:space="preserve"> a opção de projeto de pesquisa no menu do sistema</w:t>
        </w:r>
      </w:ins>
    </w:p>
    <w:p w14:paraId="0163D26C" w14:textId="5DFA7372" w:rsidR="006669DF" w:rsidRPr="0018508E" w:rsidRDefault="006669DF" w:rsidP="006669DF">
      <w:pPr>
        <w:pStyle w:val="PargrafodaLista"/>
        <w:numPr>
          <w:ilvl w:val="0"/>
          <w:numId w:val="19"/>
        </w:numPr>
        <w:spacing w:after="240" w:line="360" w:lineRule="auto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ns w:id="2129" w:author="JN Marcos" w:date="2015-12-07T19:15:00Z"/>
          <w:rFonts w:ascii="Calibri" w:hAnsi="Calibri" w:cs="Segoe UI"/>
          <w:b/>
          <w:rPrChange w:id="2130" w:author="JN Marcos" w:date="2015-12-07T19:56:00Z">
            <w:rPr>
              <w:ins w:id="2131" w:author="JN Marcos" w:date="2015-12-07T19:15:00Z"/>
              <w:b/>
            </w:rPr>
          </w:rPrChange>
        </w:rPr>
      </w:pPr>
      <w:ins w:id="2132" w:author="JN Marcos" w:date="2015-12-07T19:15:00Z">
        <w:r w:rsidRPr="0018508E">
          <w:rPr>
            <w:rFonts w:ascii="Calibri" w:hAnsi="Calibri" w:cs="Segoe UI"/>
            <w:rPrChange w:id="2133" w:author="JN Marcos" w:date="2015-12-07T19:56:00Z">
              <w:rPr/>
            </w:rPrChange>
          </w:rPr>
          <w:lastRenderedPageBreak/>
          <w:t xml:space="preserve">O sistema </w:t>
        </w:r>
      </w:ins>
      <w:ins w:id="2134" w:author="JN Marcos" w:date="2015-12-07T19:18:00Z">
        <w:r w:rsidRPr="0018508E">
          <w:rPr>
            <w:rFonts w:ascii="Calibri" w:hAnsi="Calibri" w:cs="Segoe UI"/>
            <w:rPrChange w:id="2135" w:author="JN Marcos" w:date="2015-12-07T19:56:00Z">
              <w:rPr/>
            </w:rPrChange>
          </w:rPr>
          <w:t xml:space="preserve">mostra </w:t>
        </w:r>
      </w:ins>
      <w:ins w:id="2136" w:author="JN Marcos" w:date="2015-12-07T19:15:00Z">
        <w:r w:rsidRPr="0018508E">
          <w:rPr>
            <w:rFonts w:ascii="Calibri" w:hAnsi="Calibri" w:cs="Segoe UI"/>
            <w:rPrChange w:id="2137" w:author="JN Marcos" w:date="2015-12-07T19:56:00Z">
              <w:rPr/>
            </w:rPrChange>
          </w:rPr>
          <w:t>todos os projetos de pesquisa cadastrados</w:t>
        </w:r>
      </w:ins>
      <w:ins w:id="2138" w:author="JN Marcos" w:date="2015-12-07T19:21:00Z">
        <w:r w:rsidR="008E759D" w:rsidRPr="0018508E">
          <w:rPr>
            <w:rFonts w:ascii="Calibri" w:hAnsi="Calibri" w:cs="Segoe UI"/>
            <w:rPrChange w:id="2139" w:author="JN Marcos" w:date="2015-12-07T19:56:00Z">
              <w:rPr/>
            </w:rPrChange>
          </w:rPr>
          <w:t xml:space="preserve"> com vagas disponíveis</w:t>
        </w:r>
      </w:ins>
    </w:p>
    <w:p w14:paraId="6D8C2A03" w14:textId="23D1DF67" w:rsidR="006669DF" w:rsidRPr="0018508E" w:rsidRDefault="006669DF" w:rsidP="006669DF">
      <w:pPr>
        <w:pStyle w:val="PargrafodaLista"/>
        <w:numPr>
          <w:ilvl w:val="0"/>
          <w:numId w:val="19"/>
        </w:numPr>
        <w:spacing w:after="240" w:line="360" w:lineRule="auto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ns w:id="2140" w:author="JN Marcos" w:date="2015-12-07T19:15:00Z"/>
          <w:rFonts w:ascii="Calibri" w:hAnsi="Calibri" w:cs="Segoe UI"/>
          <w:b/>
          <w:rPrChange w:id="2141" w:author="JN Marcos" w:date="2015-12-07T19:56:00Z">
            <w:rPr>
              <w:ins w:id="2142" w:author="JN Marcos" w:date="2015-12-07T19:15:00Z"/>
              <w:b/>
            </w:rPr>
          </w:rPrChange>
        </w:rPr>
      </w:pPr>
      <w:ins w:id="2143" w:author="JN Marcos" w:date="2015-12-07T19:15:00Z">
        <w:r w:rsidRPr="0018508E">
          <w:rPr>
            <w:rFonts w:ascii="Calibri" w:hAnsi="Calibri" w:cs="Segoe UI"/>
            <w:rPrChange w:id="2144" w:author="JN Marcos" w:date="2015-12-07T19:56:00Z">
              <w:rPr/>
            </w:rPrChange>
          </w:rPr>
          <w:t xml:space="preserve">O aluno </w:t>
        </w:r>
      </w:ins>
      <w:ins w:id="2145" w:author="JN Marcos" w:date="2015-12-07T19:18:00Z">
        <w:r w:rsidRPr="0018508E">
          <w:rPr>
            <w:rFonts w:ascii="Calibri" w:hAnsi="Calibri" w:cs="Segoe UI"/>
            <w:rPrChange w:id="2146" w:author="JN Marcos" w:date="2015-12-07T19:56:00Z">
              <w:rPr/>
            </w:rPrChange>
          </w:rPr>
          <w:t>escolhe os projetos que deseja participar e manda</w:t>
        </w:r>
      </w:ins>
      <w:ins w:id="2147" w:author="JN Marcos" w:date="2015-12-07T19:15:00Z">
        <w:r w:rsidRPr="0018508E">
          <w:rPr>
            <w:rFonts w:ascii="Calibri" w:hAnsi="Calibri" w:cs="Segoe UI"/>
            <w:rPrChange w:id="2148" w:author="JN Marcos" w:date="2015-12-07T19:56:00Z">
              <w:rPr/>
            </w:rPrChange>
          </w:rPr>
          <w:t xml:space="preserve"> uma requisição para participar do</w:t>
        </w:r>
      </w:ins>
      <w:ins w:id="2149" w:author="JN Marcos" w:date="2015-12-07T19:17:00Z">
        <w:r w:rsidRPr="0018508E">
          <w:rPr>
            <w:rFonts w:ascii="Calibri" w:hAnsi="Calibri" w:cs="Segoe UI"/>
            <w:rPrChange w:id="2150" w:author="JN Marcos" w:date="2015-12-07T19:56:00Z">
              <w:rPr/>
            </w:rPrChange>
          </w:rPr>
          <w:t>(</w:t>
        </w:r>
      </w:ins>
      <w:ins w:id="2151" w:author="JN Marcos" w:date="2015-12-07T19:15:00Z">
        <w:r w:rsidRPr="0018508E">
          <w:rPr>
            <w:rFonts w:ascii="Calibri" w:hAnsi="Calibri" w:cs="Segoe UI"/>
            <w:rPrChange w:id="2152" w:author="JN Marcos" w:date="2015-12-07T19:56:00Z">
              <w:rPr/>
            </w:rPrChange>
          </w:rPr>
          <w:t>s</w:t>
        </w:r>
      </w:ins>
      <w:ins w:id="2153" w:author="JN Marcos" w:date="2015-12-07T19:17:00Z">
        <w:r w:rsidRPr="0018508E">
          <w:rPr>
            <w:rFonts w:ascii="Calibri" w:hAnsi="Calibri" w:cs="Segoe UI"/>
            <w:rPrChange w:id="2154" w:author="JN Marcos" w:date="2015-12-07T19:56:00Z">
              <w:rPr/>
            </w:rPrChange>
          </w:rPr>
          <w:t>)</w:t>
        </w:r>
      </w:ins>
      <w:ins w:id="2155" w:author="JN Marcos" w:date="2015-12-07T19:15:00Z">
        <w:r w:rsidRPr="0018508E">
          <w:rPr>
            <w:rFonts w:ascii="Calibri" w:hAnsi="Calibri" w:cs="Segoe UI"/>
            <w:rPrChange w:id="2156" w:author="JN Marcos" w:date="2015-12-07T19:56:00Z">
              <w:rPr/>
            </w:rPrChange>
          </w:rPr>
          <w:t xml:space="preserve"> projeto</w:t>
        </w:r>
      </w:ins>
      <w:ins w:id="2157" w:author="JN Marcos" w:date="2015-12-07T19:17:00Z">
        <w:r w:rsidRPr="0018508E">
          <w:rPr>
            <w:rFonts w:ascii="Calibri" w:hAnsi="Calibri" w:cs="Segoe UI"/>
            <w:rPrChange w:id="2158" w:author="JN Marcos" w:date="2015-12-07T19:56:00Z">
              <w:rPr/>
            </w:rPrChange>
          </w:rPr>
          <w:t>(</w:t>
        </w:r>
      </w:ins>
      <w:ins w:id="2159" w:author="JN Marcos" w:date="2015-12-07T19:15:00Z">
        <w:r w:rsidRPr="0018508E">
          <w:rPr>
            <w:rFonts w:ascii="Calibri" w:hAnsi="Calibri" w:cs="Segoe UI"/>
            <w:rPrChange w:id="2160" w:author="JN Marcos" w:date="2015-12-07T19:56:00Z">
              <w:rPr/>
            </w:rPrChange>
          </w:rPr>
          <w:t>s</w:t>
        </w:r>
      </w:ins>
      <w:ins w:id="2161" w:author="JN Marcos" w:date="2015-12-07T19:17:00Z">
        <w:r w:rsidRPr="0018508E">
          <w:rPr>
            <w:rFonts w:ascii="Calibri" w:hAnsi="Calibri" w:cs="Segoe UI"/>
            <w:rPrChange w:id="2162" w:author="JN Marcos" w:date="2015-12-07T19:56:00Z">
              <w:rPr/>
            </w:rPrChange>
          </w:rPr>
          <w:t>)</w:t>
        </w:r>
      </w:ins>
      <w:ins w:id="2163" w:author="JN Marcos" w:date="2015-12-07T19:15:00Z">
        <w:r w:rsidRPr="0018508E">
          <w:rPr>
            <w:rFonts w:ascii="Calibri" w:hAnsi="Calibri" w:cs="Segoe UI"/>
            <w:rPrChange w:id="2164" w:author="JN Marcos" w:date="2015-12-07T19:56:00Z">
              <w:rPr/>
            </w:rPrChange>
          </w:rPr>
          <w:t xml:space="preserve"> escolhido</w:t>
        </w:r>
      </w:ins>
      <w:ins w:id="2165" w:author="JN Marcos" w:date="2015-12-07T19:17:00Z">
        <w:r w:rsidRPr="0018508E">
          <w:rPr>
            <w:rFonts w:ascii="Calibri" w:hAnsi="Calibri" w:cs="Segoe UI"/>
            <w:rPrChange w:id="2166" w:author="JN Marcos" w:date="2015-12-07T19:56:00Z">
              <w:rPr/>
            </w:rPrChange>
          </w:rPr>
          <w:t>(</w:t>
        </w:r>
      </w:ins>
      <w:ins w:id="2167" w:author="JN Marcos" w:date="2015-12-07T19:15:00Z">
        <w:r w:rsidRPr="0018508E">
          <w:rPr>
            <w:rFonts w:ascii="Calibri" w:hAnsi="Calibri" w:cs="Segoe UI"/>
            <w:rPrChange w:id="2168" w:author="JN Marcos" w:date="2015-12-07T19:56:00Z">
              <w:rPr/>
            </w:rPrChange>
          </w:rPr>
          <w:t>s</w:t>
        </w:r>
      </w:ins>
      <w:ins w:id="2169" w:author="JN Marcos" w:date="2015-12-07T19:17:00Z">
        <w:r w:rsidRPr="0018508E">
          <w:rPr>
            <w:rFonts w:ascii="Calibri" w:hAnsi="Calibri" w:cs="Segoe UI"/>
            <w:rPrChange w:id="2170" w:author="JN Marcos" w:date="2015-12-07T19:56:00Z">
              <w:rPr/>
            </w:rPrChange>
          </w:rPr>
          <w:t>)</w:t>
        </w:r>
      </w:ins>
      <w:ins w:id="2171" w:author="JN Marcos" w:date="2015-12-07T19:15:00Z">
        <w:r w:rsidRPr="0018508E">
          <w:rPr>
            <w:rFonts w:ascii="Calibri" w:hAnsi="Calibri" w:cs="Segoe UI"/>
            <w:rPrChange w:id="2172" w:author="JN Marcos" w:date="2015-12-07T19:56:00Z">
              <w:rPr/>
            </w:rPrChange>
          </w:rPr>
          <w:t xml:space="preserve"> </w:t>
        </w:r>
      </w:ins>
    </w:p>
    <w:p w14:paraId="3534AF71" w14:textId="05E419FB" w:rsidR="006669DF" w:rsidRPr="0018508E" w:rsidRDefault="006669DF" w:rsidP="006669DF">
      <w:pPr>
        <w:pStyle w:val="PargrafodaLista"/>
        <w:numPr>
          <w:ilvl w:val="0"/>
          <w:numId w:val="19"/>
        </w:numPr>
        <w:spacing w:after="240" w:line="360" w:lineRule="auto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ns w:id="2173" w:author="JN Marcos" w:date="2015-12-07T19:15:00Z"/>
          <w:rFonts w:ascii="Calibri" w:hAnsi="Calibri" w:cs="Segoe UI"/>
          <w:b/>
          <w:rPrChange w:id="2174" w:author="JN Marcos" w:date="2015-12-07T19:56:00Z">
            <w:rPr>
              <w:ins w:id="2175" w:author="JN Marcos" w:date="2015-12-07T19:15:00Z"/>
              <w:b/>
            </w:rPr>
          </w:rPrChange>
        </w:rPr>
      </w:pPr>
      <w:ins w:id="2176" w:author="JN Marcos" w:date="2015-12-07T19:15:00Z">
        <w:r w:rsidRPr="0018508E">
          <w:rPr>
            <w:rFonts w:ascii="Calibri" w:hAnsi="Calibri" w:cs="Segoe UI"/>
            <w:rPrChange w:id="2177" w:author="JN Marcos" w:date="2015-12-07T19:56:00Z">
              <w:rPr/>
            </w:rPrChange>
          </w:rPr>
          <w:t xml:space="preserve">O sistema </w:t>
        </w:r>
      </w:ins>
      <w:ins w:id="2178" w:author="JN Marcos" w:date="2015-12-07T19:18:00Z">
        <w:r w:rsidRPr="0018508E">
          <w:rPr>
            <w:rFonts w:ascii="Calibri" w:hAnsi="Calibri" w:cs="Segoe UI"/>
            <w:rPrChange w:id="2179" w:author="JN Marcos" w:date="2015-12-07T19:56:00Z">
              <w:rPr/>
            </w:rPrChange>
          </w:rPr>
          <w:t>envia</w:t>
        </w:r>
      </w:ins>
      <w:ins w:id="2180" w:author="JN Marcos" w:date="2015-12-07T19:15:00Z">
        <w:r w:rsidRPr="0018508E">
          <w:rPr>
            <w:rFonts w:ascii="Calibri" w:hAnsi="Calibri" w:cs="Segoe UI"/>
            <w:rPrChange w:id="2181" w:author="JN Marcos" w:date="2015-12-07T19:56:00Z">
              <w:rPr/>
            </w:rPrChange>
          </w:rPr>
          <w:t xml:space="preserve"> as requisições aos professores </w:t>
        </w:r>
      </w:ins>
    </w:p>
    <w:p w14:paraId="413B6089" w14:textId="35CA2606" w:rsidR="006669DF" w:rsidRPr="0018508E" w:rsidRDefault="006669DF" w:rsidP="006669DF">
      <w:pPr>
        <w:pStyle w:val="PargrafodaLista"/>
        <w:numPr>
          <w:ilvl w:val="0"/>
          <w:numId w:val="19"/>
        </w:numPr>
        <w:spacing w:after="240" w:line="360" w:lineRule="auto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ns w:id="2182" w:author="JN Marcos" w:date="2015-12-07T19:15:00Z"/>
          <w:rFonts w:ascii="Calibri" w:hAnsi="Calibri" w:cs="Segoe UI"/>
          <w:b/>
          <w:rPrChange w:id="2183" w:author="JN Marcos" w:date="2015-12-07T19:56:00Z">
            <w:rPr>
              <w:ins w:id="2184" w:author="JN Marcos" w:date="2015-12-07T19:15:00Z"/>
              <w:b/>
            </w:rPr>
          </w:rPrChange>
        </w:rPr>
      </w:pPr>
      <w:ins w:id="2185" w:author="JN Marcos" w:date="2015-12-07T19:15:00Z">
        <w:r w:rsidRPr="0018508E">
          <w:rPr>
            <w:rFonts w:ascii="Calibri" w:hAnsi="Calibri" w:cs="Segoe UI"/>
            <w:rPrChange w:id="2186" w:author="JN Marcos" w:date="2015-12-07T19:56:00Z">
              <w:rPr/>
            </w:rPrChange>
          </w:rPr>
          <w:t>O professor aceita</w:t>
        </w:r>
        <w:r w:rsidRPr="0018508E">
          <w:rPr>
            <w:rFonts w:ascii="Calibri" w:hAnsi="Calibri" w:cs="Segoe UI"/>
            <w:rPrChange w:id="2187" w:author="JN Marcos" w:date="2015-12-07T19:56:00Z">
              <w:rPr/>
            </w:rPrChange>
          </w:rPr>
          <w:t xml:space="preserve"> o a solicitação</w:t>
        </w:r>
      </w:ins>
    </w:p>
    <w:p w14:paraId="1DF3437C" w14:textId="77777777" w:rsidR="006669DF" w:rsidRPr="0018508E" w:rsidRDefault="006669DF" w:rsidP="006669DF">
      <w:pPr>
        <w:pStyle w:val="PargrafodaLista"/>
        <w:numPr>
          <w:ilvl w:val="0"/>
          <w:numId w:val="19"/>
        </w:numPr>
        <w:spacing w:after="240" w:line="360" w:lineRule="auto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ns w:id="2188" w:author="JN Marcos" w:date="2015-12-07T19:15:00Z"/>
          <w:rFonts w:ascii="Calibri" w:hAnsi="Calibri" w:cs="Segoe UI"/>
          <w:b/>
          <w:rPrChange w:id="2189" w:author="JN Marcos" w:date="2015-12-07T19:56:00Z">
            <w:rPr>
              <w:ins w:id="2190" w:author="JN Marcos" w:date="2015-12-07T19:15:00Z"/>
              <w:b/>
            </w:rPr>
          </w:rPrChange>
        </w:rPr>
      </w:pPr>
      <w:ins w:id="2191" w:author="JN Marcos" w:date="2015-12-07T19:15:00Z">
        <w:r w:rsidRPr="0018508E">
          <w:rPr>
            <w:rFonts w:ascii="Calibri" w:hAnsi="Calibri" w:cs="Segoe UI"/>
            <w:rPrChange w:id="2192" w:author="JN Marcos" w:date="2015-12-07T19:56:00Z">
              <w:rPr/>
            </w:rPrChange>
          </w:rPr>
          <w:t>O sistema verifica que foi aceita a requisição</w:t>
        </w:r>
      </w:ins>
    </w:p>
    <w:p w14:paraId="1870AC1D" w14:textId="77777777" w:rsidR="006669DF" w:rsidRPr="0018508E" w:rsidRDefault="006669DF" w:rsidP="006669DF">
      <w:pPr>
        <w:pStyle w:val="PargrafodaLista"/>
        <w:numPr>
          <w:ilvl w:val="0"/>
          <w:numId w:val="19"/>
        </w:numPr>
        <w:spacing w:after="240" w:line="360" w:lineRule="auto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ns w:id="2193" w:author="JN Marcos" w:date="2015-12-07T19:19:00Z"/>
          <w:rFonts w:ascii="Calibri" w:hAnsi="Calibri" w:cs="Segoe UI"/>
          <w:b/>
          <w:rPrChange w:id="2194" w:author="JN Marcos" w:date="2015-12-07T19:56:00Z">
            <w:rPr>
              <w:ins w:id="2195" w:author="JN Marcos" w:date="2015-12-07T19:19:00Z"/>
            </w:rPr>
          </w:rPrChange>
        </w:rPr>
      </w:pPr>
      <w:ins w:id="2196" w:author="JN Marcos" w:date="2015-12-07T19:15:00Z">
        <w:r w:rsidRPr="0018508E">
          <w:rPr>
            <w:rFonts w:ascii="Calibri" w:hAnsi="Calibri" w:cs="Segoe UI"/>
            <w:rPrChange w:id="2197" w:author="JN Marcos" w:date="2015-12-07T19:56:00Z">
              <w:rPr/>
            </w:rPrChange>
          </w:rPr>
          <w:t>O aluno é vinculado ao projeto de pesquisa</w:t>
        </w:r>
      </w:ins>
    </w:p>
    <w:p w14:paraId="0BBD62CA" w14:textId="674B85C7" w:rsidR="006669DF" w:rsidRPr="00CF47C0" w:rsidRDefault="006669DF" w:rsidP="006669DF">
      <w:pPr>
        <w:spacing w:after="240" w:line="360" w:lineRule="auto"/>
        <w:ind w:left="360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ns w:id="2198" w:author="JN Marcos" w:date="2015-12-07T19:19:00Z"/>
          <w:rFonts w:ascii="Calibri" w:hAnsi="Calibri" w:cs="Segoe UI"/>
          <w:sz w:val="24"/>
          <w:rPrChange w:id="2199" w:author="JN Marcos" w:date="2015-12-07T20:00:00Z">
            <w:rPr>
              <w:ins w:id="2200" w:author="JN Marcos" w:date="2015-12-07T19:19:00Z"/>
              <w:b/>
            </w:rPr>
          </w:rPrChange>
        </w:rPr>
        <w:pPrChange w:id="2201" w:author="JN Marcos" w:date="2015-12-07T19:19:00Z">
          <w:pPr>
            <w:pStyle w:val="PargrafodaLista"/>
            <w:numPr>
              <w:numId w:val="19"/>
            </w:numPr>
            <w:spacing w:after="240" w:line="360" w:lineRule="auto"/>
            <w:ind w:hanging="360"/>
            <w:jc w:val="both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/w:pPr>
        </w:pPrChange>
      </w:pPr>
      <w:ins w:id="2202" w:author="JN Marcos" w:date="2015-12-07T19:19:00Z">
        <w:r w:rsidRPr="00CF47C0">
          <w:rPr>
            <w:rFonts w:ascii="Calibri" w:hAnsi="Calibri" w:cs="Segoe UI"/>
            <w:i/>
            <w:sz w:val="24"/>
            <w:rPrChange w:id="2203" w:author="JN Marcos" w:date="2015-12-07T20:00:00Z">
              <w:rPr>
                <w:b/>
              </w:rPr>
            </w:rPrChange>
          </w:rPr>
          <w:t>Fluxo</w:t>
        </w:r>
        <w:r w:rsidRPr="00CF47C0">
          <w:rPr>
            <w:rFonts w:ascii="Calibri" w:hAnsi="Calibri" w:cs="Segoe UI"/>
            <w:sz w:val="24"/>
            <w:rPrChange w:id="2204" w:author="JN Marcos" w:date="2015-12-07T20:00:00Z">
              <w:rPr>
                <w:b/>
              </w:rPr>
            </w:rPrChange>
          </w:rPr>
          <w:t xml:space="preserve"> </w:t>
        </w:r>
        <w:r w:rsidRPr="00CF47C0">
          <w:rPr>
            <w:rFonts w:ascii="Calibri" w:hAnsi="Calibri" w:cs="Segoe UI"/>
            <w:i/>
            <w:sz w:val="24"/>
            <w:rPrChange w:id="2205" w:author="JN Marcos" w:date="2015-12-07T20:00:00Z">
              <w:rPr>
                <w:b/>
              </w:rPr>
            </w:rPrChange>
          </w:rPr>
          <w:t>secundário</w:t>
        </w:r>
      </w:ins>
      <w:ins w:id="2206" w:author="JN Marcos" w:date="2015-12-07T20:00:00Z">
        <w:r w:rsidR="00CF47C0">
          <w:rPr>
            <w:rFonts w:ascii="Calibri" w:hAnsi="Calibri" w:cs="Segoe UI"/>
            <w:i/>
            <w:sz w:val="24"/>
          </w:rPr>
          <w:t>:</w:t>
        </w:r>
      </w:ins>
    </w:p>
    <w:p w14:paraId="62A45E64" w14:textId="07A53DC7" w:rsidR="006669DF" w:rsidRPr="0018508E" w:rsidRDefault="006669DF" w:rsidP="006669DF">
      <w:pPr>
        <w:spacing w:after="240" w:line="360" w:lineRule="auto"/>
        <w:ind w:left="360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ns w:id="2207" w:author="JN Marcos" w:date="2015-12-07T19:34:00Z"/>
          <w:rFonts w:ascii="Calibri" w:hAnsi="Calibri" w:cs="Segoe UI"/>
          <w:rPrChange w:id="2208" w:author="JN Marcos" w:date="2015-12-07T19:56:00Z">
            <w:rPr>
              <w:ins w:id="2209" w:author="JN Marcos" w:date="2015-12-07T19:34:00Z"/>
            </w:rPr>
          </w:rPrChange>
        </w:rPr>
        <w:pPrChange w:id="2210" w:author="JN Marcos" w:date="2015-12-07T19:19:00Z">
          <w:pPr>
            <w:pStyle w:val="PargrafodaLista"/>
            <w:numPr>
              <w:numId w:val="19"/>
            </w:numPr>
            <w:spacing w:after="240" w:line="360" w:lineRule="auto"/>
            <w:ind w:hanging="360"/>
            <w:jc w:val="both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/w:pPr>
        </w:pPrChange>
      </w:pPr>
      <w:ins w:id="2211" w:author="JN Marcos" w:date="2015-12-07T19:19:00Z">
        <w:r w:rsidRPr="0018508E">
          <w:rPr>
            <w:rFonts w:ascii="Calibri" w:hAnsi="Calibri" w:cs="Segoe UI"/>
            <w:rPrChange w:id="2212" w:author="JN Marcos" w:date="2015-12-07T19:56:00Z">
              <w:rPr/>
            </w:rPrChange>
          </w:rPr>
          <w:t xml:space="preserve">No passo </w:t>
        </w:r>
      </w:ins>
      <w:ins w:id="2213" w:author="JN Marcos" w:date="2015-12-07T19:22:00Z">
        <w:r w:rsidR="006F5EE4" w:rsidRPr="0018508E">
          <w:rPr>
            <w:rFonts w:ascii="Calibri" w:hAnsi="Calibri" w:cs="Segoe UI"/>
            <w:rPrChange w:id="2214" w:author="JN Marcos" w:date="2015-12-07T19:56:00Z">
              <w:rPr/>
            </w:rPrChange>
          </w:rPr>
          <w:t>5</w:t>
        </w:r>
      </w:ins>
      <w:ins w:id="2215" w:author="JN Marcos" w:date="2015-12-07T19:19:00Z">
        <w:r w:rsidRPr="0018508E">
          <w:rPr>
            <w:rFonts w:ascii="Calibri" w:hAnsi="Calibri" w:cs="Segoe UI"/>
            <w:rPrChange w:id="2216" w:author="JN Marcos" w:date="2015-12-07T19:56:00Z">
              <w:rPr/>
            </w:rPrChange>
          </w:rPr>
          <w:t>, caso o professor não aceite a solicitação</w:t>
        </w:r>
      </w:ins>
      <w:ins w:id="2217" w:author="JN Marcos" w:date="2015-12-07T19:20:00Z">
        <w:r w:rsidRPr="0018508E">
          <w:rPr>
            <w:rFonts w:ascii="Calibri" w:hAnsi="Calibri" w:cs="Segoe UI"/>
            <w:rPrChange w:id="2218" w:author="JN Marcos" w:date="2015-12-07T19:56:00Z">
              <w:rPr/>
            </w:rPrChange>
          </w:rPr>
          <w:t>,</w:t>
        </w:r>
      </w:ins>
      <w:ins w:id="2219" w:author="JN Marcos" w:date="2015-12-07T19:19:00Z">
        <w:r w:rsidRPr="0018508E">
          <w:rPr>
            <w:rFonts w:ascii="Calibri" w:hAnsi="Calibri" w:cs="Segoe UI"/>
            <w:rPrChange w:id="2220" w:author="JN Marcos" w:date="2015-12-07T19:56:00Z">
              <w:rPr/>
            </w:rPrChange>
          </w:rPr>
          <w:t xml:space="preserve"> o sistema não vincula</w:t>
        </w:r>
      </w:ins>
      <w:ins w:id="2221" w:author="JN Marcos" w:date="2015-12-07T19:20:00Z">
        <w:r w:rsidRPr="0018508E">
          <w:rPr>
            <w:rFonts w:ascii="Calibri" w:hAnsi="Calibri" w:cs="Segoe UI"/>
            <w:rPrChange w:id="2222" w:author="JN Marcos" w:date="2015-12-07T19:56:00Z">
              <w:rPr/>
            </w:rPrChange>
          </w:rPr>
          <w:t xml:space="preserve"> o</w:t>
        </w:r>
      </w:ins>
      <w:ins w:id="2223" w:author="JN Marcos" w:date="2015-12-07T19:19:00Z">
        <w:r w:rsidRPr="0018508E">
          <w:rPr>
            <w:rFonts w:ascii="Calibri" w:hAnsi="Calibri" w:cs="Segoe UI"/>
            <w:rPrChange w:id="2224" w:author="JN Marcos" w:date="2015-12-07T19:56:00Z">
              <w:rPr/>
            </w:rPrChange>
          </w:rPr>
          <w:t xml:space="preserve"> alu</w:t>
        </w:r>
        <w:r w:rsidRPr="0018508E">
          <w:rPr>
            <w:rFonts w:ascii="Calibri" w:hAnsi="Calibri" w:cs="Segoe UI"/>
            <w:rPrChange w:id="2225" w:author="JN Marcos" w:date="2015-12-07T19:56:00Z">
              <w:rPr/>
            </w:rPrChange>
          </w:rPr>
          <w:t>no ao projeto e o sistema mostr</w:t>
        </w:r>
      </w:ins>
      <w:ins w:id="2226" w:author="JN Marcos" w:date="2015-12-07T19:20:00Z">
        <w:r w:rsidRPr="0018508E">
          <w:rPr>
            <w:rFonts w:ascii="Calibri" w:hAnsi="Calibri" w:cs="Segoe UI"/>
            <w:rPrChange w:id="2227" w:author="JN Marcos" w:date="2015-12-07T19:56:00Z">
              <w:rPr/>
            </w:rPrChange>
          </w:rPr>
          <w:t>a</w:t>
        </w:r>
      </w:ins>
      <w:ins w:id="2228" w:author="JN Marcos" w:date="2015-12-07T19:19:00Z">
        <w:r w:rsidRPr="0018508E">
          <w:rPr>
            <w:rFonts w:ascii="Calibri" w:hAnsi="Calibri" w:cs="Segoe UI"/>
            <w:rPrChange w:id="2229" w:author="JN Marcos" w:date="2015-12-07T19:56:00Z">
              <w:rPr/>
            </w:rPrChange>
          </w:rPr>
          <w:t xml:space="preserve"> que a solicitação foi recusada.</w:t>
        </w:r>
      </w:ins>
    </w:p>
    <w:p w14:paraId="45A14E83" w14:textId="4686037F" w:rsidR="00BB2F49" w:rsidRPr="00884939" w:rsidRDefault="00BB2F49" w:rsidP="00884939">
      <w:pPr>
        <w:pStyle w:val="Subttulo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ns w:id="2230" w:author="JN Marcos" w:date="2015-12-07T19:34:00Z"/>
          <w:b/>
          <w:sz w:val="28"/>
          <w:rPrChange w:id="2231" w:author="JN Marcos" w:date="2015-12-07T19:59:00Z">
            <w:rPr>
              <w:ins w:id="2232" w:author="JN Marcos" w:date="2015-12-07T19:34:00Z"/>
              <w:b/>
            </w:rPr>
          </w:rPrChange>
        </w:rPr>
        <w:pPrChange w:id="2233" w:author="JN Marcos" w:date="2015-12-07T19:59:00Z">
          <w:pPr>
            <w:pStyle w:val="PargrafodaLista"/>
            <w:numPr>
              <w:numId w:val="19"/>
            </w:numPr>
            <w:spacing w:after="240" w:line="360" w:lineRule="auto"/>
            <w:ind w:hanging="360"/>
            <w:jc w:val="both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/w:pPr>
        </w:pPrChange>
      </w:pPr>
      <w:ins w:id="2234" w:author="JN Marcos" w:date="2015-12-07T19:34:00Z">
        <w:r w:rsidRPr="00884939">
          <w:rPr>
            <w:b/>
            <w:sz w:val="28"/>
            <w:rPrChange w:id="2235" w:author="JN Marcos" w:date="2015-12-07T19:59:00Z">
              <w:rPr>
                <w:b/>
              </w:rPr>
            </w:rPrChange>
          </w:rPr>
          <w:t xml:space="preserve">Adicionar artigo </w:t>
        </w:r>
      </w:ins>
      <w:ins w:id="2236" w:author="JN Marcos" w:date="2015-12-07T19:59:00Z">
        <w:r w:rsidR="00884939">
          <w:rPr>
            <w:b/>
            <w:sz w:val="28"/>
          </w:rPr>
          <w:t>a</w:t>
        </w:r>
      </w:ins>
      <w:ins w:id="2237" w:author="JN Marcos" w:date="2015-12-07T19:34:00Z">
        <w:r w:rsidRPr="00884939">
          <w:rPr>
            <w:b/>
            <w:sz w:val="28"/>
            <w:rPrChange w:id="2238" w:author="JN Marcos" w:date="2015-12-07T19:59:00Z">
              <w:rPr>
                <w:b/>
              </w:rPr>
            </w:rPrChange>
          </w:rPr>
          <w:t xml:space="preserve"> projeto de pesquisa</w:t>
        </w:r>
      </w:ins>
    </w:p>
    <w:p w14:paraId="5D451A8F" w14:textId="01CEFC71" w:rsidR="00BB2F49" w:rsidRPr="0018508E" w:rsidRDefault="00BB2F49" w:rsidP="00BB2F49">
      <w:pPr>
        <w:pStyle w:val="PargrafodaLista"/>
        <w:numPr>
          <w:ilvl w:val="0"/>
          <w:numId w:val="22"/>
        </w:numPr>
        <w:spacing w:after="240" w:line="360" w:lineRule="auto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ns w:id="2239" w:author="JN Marcos" w:date="2015-12-07T19:34:00Z"/>
          <w:rFonts w:ascii="Calibri" w:hAnsi="Calibri" w:cs="Segoe UI"/>
          <w:rPrChange w:id="2240" w:author="JN Marcos" w:date="2015-12-07T19:56:00Z">
            <w:rPr>
              <w:ins w:id="2241" w:author="JN Marcos" w:date="2015-12-07T19:34:00Z"/>
            </w:rPr>
          </w:rPrChange>
        </w:rPr>
      </w:pPr>
      <w:ins w:id="2242" w:author="JN Marcos" w:date="2015-12-07T19:34:00Z">
        <w:r w:rsidRPr="0018508E">
          <w:rPr>
            <w:rFonts w:ascii="Calibri" w:hAnsi="Calibri" w:cs="Segoe UI"/>
            <w:rPrChange w:id="2243" w:author="JN Marcos" w:date="2015-12-07T19:56:00Z">
              <w:rPr/>
            </w:rPrChange>
          </w:rPr>
          <w:t>O professor seleciona</w:t>
        </w:r>
        <w:r w:rsidRPr="0018508E">
          <w:rPr>
            <w:rFonts w:ascii="Calibri" w:hAnsi="Calibri" w:cs="Segoe UI"/>
            <w:rPrChange w:id="2244" w:author="JN Marcos" w:date="2015-12-07T19:56:00Z">
              <w:rPr/>
            </w:rPrChange>
          </w:rPr>
          <w:t xml:space="preserve"> o projeto que </w:t>
        </w:r>
      </w:ins>
      <w:ins w:id="2245" w:author="JN Marcos" w:date="2015-12-07T19:37:00Z">
        <w:r w:rsidR="00941695" w:rsidRPr="0018508E">
          <w:rPr>
            <w:rFonts w:ascii="Calibri" w:hAnsi="Calibri" w:cs="Segoe UI"/>
            <w:rPrChange w:id="2246" w:author="JN Marcos" w:date="2015-12-07T19:56:00Z">
              <w:rPr/>
            </w:rPrChange>
          </w:rPr>
          <w:t>coordena e que</w:t>
        </w:r>
      </w:ins>
      <w:ins w:id="2247" w:author="JN Marcos" w:date="2015-12-07T19:35:00Z">
        <w:r w:rsidRPr="0018508E">
          <w:rPr>
            <w:rFonts w:ascii="Calibri" w:hAnsi="Calibri" w:cs="Segoe UI"/>
            <w:rPrChange w:id="2248" w:author="JN Marcos" w:date="2015-12-07T19:56:00Z">
              <w:rPr/>
            </w:rPrChange>
          </w:rPr>
          <w:t xml:space="preserve"> deseja inserir o </w:t>
        </w:r>
      </w:ins>
      <w:ins w:id="2249" w:author="JN Marcos" w:date="2015-12-07T19:37:00Z">
        <w:r w:rsidR="00941695" w:rsidRPr="0018508E">
          <w:rPr>
            <w:rFonts w:ascii="Calibri" w:hAnsi="Calibri" w:cs="Segoe UI"/>
            <w:rPrChange w:id="2250" w:author="JN Marcos" w:date="2015-12-07T19:56:00Z">
              <w:rPr/>
            </w:rPrChange>
          </w:rPr>
          <w:t>artigo</w:t>
        </w:r>
      </w:ins>
    </w:p>
    <w:p w14:paraId="3F18B97D" w14:textId="081EEE00" w:rsidR="00BB2F49" w:rsidRPr="0018508E" w:rsidRDefault="00BB2F49" w:rsidP="00BB2F49">
      <w:pPr>
        <w:pStyle w:val="PargrafodaLista"/>
        <w:numPr>
          <w:ilvl w:val="0"/>
          <w:numId w:val="22"/>
        </w:numPr>
        <w:spacing w:after="240" w:line="360" w:lineRule="auto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ns w:id="2251" w:author="JN Marcos" w:date="2015-12-07T19:34:00Z"/>
          <w:rFonts w:ascii="Calibri" w:hAnsi="Calibri" w:cs="Segoe UI"/>
          <w:rPrChange w:id="2252" w:author="JN Marcos" w:date="2015-12-07T19:56:00Z">
            <w:rPr>
              <w:ins w:id="2253" w:author="JN Marcos" w:date="2015-12-07T19:34:00Z"/>
            </w:rPr>
          </w:rPrChange>
        </w:rPr>
      </w:pPr>
      <w:ins w:id="2254" w:author="JN Marcos" w:date="2015-12-07T19:34:00Z">
        <w:r w:rsidRPr="0018508E">
          <w:rPr>
            <w:rFonts w:ascii="Calibri" w:hAnsi="Calibri" w:cs="Segoe UI"/>
            <w:rPrChange w:id="2255" w:author="JN Marcos" w:date="2015-12-07T19:56:00Z">
              <w:rPr/>
            </w:rPrChange>
          </w:rPr>
          <w:t>O professor escolhe a opção de criar um artigo</w:t>
        </w:r>
      </w:ins>
    </w:p>
    <w:p w14:paraId="3290CC93" w14:textId="302ED862" w:rsidR="00BB2F49" w:rsidRPr="0018508E" w:rsidRDefault="00BB2F49" w:rsidP="00BB2F49">
      <w:pPr>
        <w:pStyle w:val="PargrafodaLista"/>
        <w:numPr>
          <w:ilvl w:val="0"/>
          <w:numId w:val="22"/>
        </w:numPr>
        <w:spacing w:after="240" w:line="360" w:lineRule="auto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ns w:id="2256" w:author="JN Marcos" w:date="2015-12-07T19:34:00Z"/>
          <w:rFonts w:ascii="Calibri" w:hAnsi="Calibri" w:cs="Segoe UI"/>
          <w:rPrChange w:id="2257" w:author="JN Marcos" w:date="2015-12-07T19:56:00Z">
            <w:rPr>
              <w:ins w:id="2258" w:author="JN Marcos" w:date="2015-12-07T19:34:00Z"/>
            </w:rPr>
          </w:rPrChange>
        </w:rPr>
      </w:pPr>
      <w:ins w:id="2259" w:author="JN Marcos" w:date="2015-12-07T19:34:00Z">
        <w:r w:rsidRPr="0018508E">
          <w:rPr>
            <w:rFonts w:ascii="Calibri" w:hAnsi="Calibri" w:cs="Segoe UI"/>
            <w:rPrChange w:id="2260" w:author="JN Marcos" w:date="2015-12-07T19:56:00Z">
              <w:rPr/>
            </w:rPrChange>
          </w:rPr>
          <w:t>O professor passa</w:t>
        </w:r>
        <w:r w:rsidRPr="0018508E">
          <w:rPr>
            <w:rFonts w:ascii="Calibri" w:hAnsi="Calibri" w:cs="Segoe UI"/>
            <w:rPrChange w:id="2261" w:author="JN Marcos" w:date="2015-12-07T19:56:00Z">
              <w:rPr/>
            </w:rPrChange>
          </w:rPr>
          <w:t xml:space="preserve"> para o sistema </w:t>
        </w:r>
      </w:ins>
      <w:ins w:id="2262" w:author="JN Marcos" w:date="2015-12-07T19:35:00Z">
        <w:r w:rsidRPr="0018508E">
          <w:rPr>
            <w:rFonts w:ascii="Calibri" w:hAnsi="Calibri" w:cs="Segoe UI"/>
            <w:rPrChange w:id="2263" w:author="JN Marcos" w:date="2015-12-07T19:56:00Z">
              <w:rPr/>
            </w:rPrChange>
          </w:rPr>
          <w:t>informações sobre o artigo</w:t>
        </w:r>
      </w:ins>
    </w:p>
    <w:p w14:paraId="3148B408" w14:textId="216387B6" w:rsidR="00BB2F49" w:rsidRPr="0018508E" w:rsidRDefault="00BB2F49" w:rsidP="00BB2F49">
      <w:pPr>
        <w:pStyle w:val="PargrafodaLista"/>
        <w:numPr>
          <w:ilvl w:val="0"/>
          <w:numId w:val="22"/>
        </w:numPr>
        <w:spacing w:after="240" w:line="360" w:lineRule="auto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ns w:id="2264" w:author="JN Marcos" w:date="2015-12-07T19:34:00Z"/>
          <w:rFonts w:ascii="Calibri" w:hAnsi="Calibri" w:cs="Segoe UI"/>
          <w:rPrChange w:id="2265" w:author="JN Marcos" w:date="2015-12-07T19:56:00Z">
            <w:rPr>
              <w:ins w:id="2266" w:author="JN Marcos" w:date="2015-12-07T19:34:00Z"/>
            </w:rPr>
          </w:rPrChange>
        </w:rPr>
        <w:pPrChange w:id="2267" w:author="JN Marcos" w:date="2015-12-07T19:34:00Z">
          <w:pPr>
            <w:pStyle w:val="PargrafodaLista"/>
            <w:numPr>
              <w:numId w:val="19"/>
            </w:numPr>
            <w:spacing w:after="240" w:line="360" w:lineRule="auto"/>
            <w:ind w:hanging="360"/>
            <w:jc w:val="both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/w:pPr>
        </w:pPrChange>
      </w:pPr>
      <w:ins w:id="2268" w:author="JN Marcos" w:date="2015-12-07T19:34:00Z">
        <w:r w:rsidRPr="0018508E">
          <w:rPr>
            <w:rFonts w:ascii="Calibri" w:hAnsi="Calibri" w:cs="Segoe UI"/>
            <w:rPrChange w:id="2269" w:author="JN Marcos" w:date="2015-12-07T19:56:00Z">
              <w:rPr/>
            </w:rPrChange>
          </w:rPr>
          <w:t>O sistema colhe a informação e cria</w:t>
        </w:r>
        <w:r w:rsidRPr="0018508E">
          <w:rPr>
            <w:rFonts w:ascii="Calibri" w:hAnsi="Calibri" w:cs="Segoe UI"/>
            <w:rPrChange w:id="2270" w:author="JN Marcos" w:date="2015-12-07T19:56:00Z">
              <w:rPr/>
            </w:rPrChange>
          </w:rPr>
          <w:t xml:space="preserve"> um novo artigo vinculado a um projeto</w:t>
        </w:r>
      </w:ins>
    </w:p>
    <w:p w14:paraId="73A661EA" w14:textId="74289A4C" w:rsidR="00BB2F49" w:rsidRPr="0018508E" w:rsidRDefault="003320B9" w:rsidP="00BB2F49">
      <w:pPr>
        <w:pStyle w:val="PargrafodaLista"/>
        <w:numPr>
          <w:ilvl w:val="0"/>
          <w:numId w:val="22"/>
        </w:numPr>
        <w:spacing w:after="240" w:line="360" w:lineRule="auto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ns w:id="2271" w:author="JN Marcos" w:date="2015-12-07T19:50:00Z"/>
          <w:rFonts w:ascii="Calibri" w:hAnsi="Calibri" w:cs="Segoe UI"/>
          <w:rPrChange w:id="2272" w:author="JN Marcos" w:date="2015-12-07T19:56:00Z">
            <w:rPr>
              <w:ins w:id="2273" w:author="JN Marcos" w:date="2015-12-07T19:50:00Z"/>
            </w:rPr>
          </w:rPrChange>
        </w:rPr>
        <w:pPrChange w:id="2274" w:author="JN Marcos" w:date="2015-12-07T19:34:00Z">
          <w:pPr>
            <w:pStyle w:val="PargrafodaLista"/>
            <w:numPr>
              <w:numId w:val="19"/>
            </w:numPr>
            <w:spacing w:after="240" w:line="360" w:lineRule="auto"/>
            <w:ind w:hanging="360"/>
            <w:jc w:val="both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/w:pPr>
        </w:pPrChange>
      </w:pPr>
      <w:ins w:id="2275" w:author="JN Marcos" w:date="2015-12-07T19:34:00Z">
        <w:r>
          <w:rPr>
            <w:rFonts w:ascii="Calibri" w:hAnsi="Calibri" w:cs="Segoe UI"/>
            <w:rPrChange w:id="2276" w:author="JN Marcos" w:date="2015-12-07T19:56:00Z">
              <w:rPr>
                <w:rFonts w:ascii="Calibri" w:hAnsi="Calibri" w:cs="Segoe UI"/>
              </w:rPr>
            </w:rPrChange>
          </w:rPr>
          <w:t xml:space="preserve">O artigo </w:t>
        </w:r>
      </w:ins>
      <w:ins w:id="2277" w:author="JN Marcos" w:date="2015-12-07T20:03:00Z">
        <w:r>
          <w:rPr>
            <w:rFonts w:ascii="Calibri" w:hAnsi="Calibri" w:cs="Segoe UI"/>
          </w:rPr>
          <w:t>fica</w:t>
        </w:r>
      </w:ins>
      <w:ins w:id="2278" w:author="JN Marcos" w:date="2015-12-07T19:34:00Z">
        <w:r w:rsidR="00BB2F49" w:rsidRPr="0018508E">
          <w:rPr>
            <w:rFonts w:ascii="Calibri" w:hAnsi="Calibri" w:cs="Segoe UI"/>
            <w:rPrChange w:id="2279" w:author="JN Marcos" w:date="2015-12-07T19:56:00Z">
              <w:rPr/>
            </w:rPrChange>
          </w:rPr>
          <w:t xml:space="preserve"> disponível para manipulação no sistema</w:t>
        </w:r>
      </w:ins>
    </w:p>
    <w:p w14:paraId="7A128146" w14:textId="5076C4C6" w:rsidR="005E2E8F" w:rsidRPr="0018508E" w:rsidRDefault="005E2E8F" w:rsidP="0018508E">
      <w:pPr>
        <w:pStyle w:val="Ttulo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ns w:id="2280" w:author="JN Marcos" w:date="2015-12-07T19:50:00Z"/>
          <w:rFonts w:ascii="Calibri" w:hAnsi="Calibri"/>
          <w:rPrChange w:id="2281" w:author="JN Marcos" w:date="2015-12-07T19:56:00Z">
            <w:rPr>
              <w:ins w:id="2282" w:author="JN Marcos" w:date="2015-12-07T19:50:00Z"/>
            </w:rPr>
          </w:rPrChange>
        </w:rPr>
        <w:pPrChange w:id="2283" w:author="JN Marcos" w:date="2015-12-07T19:56:00Z">
          <w:pPr>
            <w:pStyle w:val="PargrafodaLista"/>
            <w:numPr>
              <w:numId w:val="19"/>
            </w:numPr>
            <w:spacing w:after="240" w:line="360" w:lineRule="auto"/>
            <w:ind w:hanging="360"/>
            <w:jc w:val="both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/w:pPr>
        </w:pPrChange>
      </w:pPr>
      <w:bookmarkStart w:id="2284" w:name="_Toc437283099"/>
      <w:ins w:id="2285" w:author="JN Marcos" w:date="2015-12-07T19:50:00Z">
        <w:r w:rsidRPr="0018508E">
          <w:rPr>
            <w:rFonts w:ascii="Calibri" w:hAnsi="Calibri"/>
            <w:rPrChange w:id="2286" w:author="JN Marcos" w:date="2015-12-07T19:56:00Z">
              <w:rPr/>
            </w:rPrChange>
          </w:rPr>
          <w:t>PROTÓTIPO DE TELAS</w:t>
        </w:r>
        <w:bookmarkEnd w:id="2284"/>
      </w:ins>
    </w:p>
    <w:p w14:paraId="7AABAB61" w14:textId="7C6D8FD1" w:rsidR="005E2E8F" w:rsidRPr="0018508E" w:rsidRDefault="005E2E8F" w:rsidP="0018508E">
      <w:pPr>
        <w:pStyle w:val="Ttulo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ns w:id="2287" w:author="JN Marcos" w:date="2015-12-07T19:50:00Z"/>
          <w:rFonts w:ascii="Calibri" w:hAnsi="Calibri"/>
          <w:rPrChange w:id="2288" w:author="JN Marcos" w:date="2015-12-07T19:56:00Z">
            <w:rPr>
              <w:ins w:id="2289" w:author="JN Marcos" w:date="2015-12-07T19:50:00Z"/>
            </w:rPr>
          </w:rPrChange>
        </w:rPr>
        <w:pPrChange w:id="2290" w:author="JN Marcos" w:date="2015-12-07T19:56:00Z">
          <w:pPr>
            <w:pStyle w:val="PargrafodaLista"/>
            <w:numPr>
              <w:numId w:val="19"/>
            </w:numPr>
            <w:spacing w:after="240" w:line="360" w:lineRule="auto"/>
            <w:ind w:hanging="360"/>
            <w:jc w:val="both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/w:pPr>
        </w:pPrChange>
      </w:pPr>
      <w:bookmarkStart w:id="2291" w:name="_Toc437283100"/>
      <w:ins w:id="2292" w:author="JN Marcos" w:date="2015-12-07T19:50:00Z">
        <w:r w:rsidRPr="0018508E">
          <w:rPr>
            <w:rFonts w:ascii="Calibri" w:hAnsi="Calibri"/>
            <w:rPrChange w:id="2293" w:author="JN Marcos" w:date="2015-12-07T19:56:00Z">
              <w:rPr/>
            </w:rPrChange>
          </w:rPr>
          <w:t>RELATÓRIOS</w:t>
        </w:r>
        <w:bookmarkEnd w:id="2291"/>
      </w:ins>
    </w:p>
    <w:p w14:paraId="7072BA9A" w14:textId="5AE09CB9" w:rsidR="005E2E8F" w:rsidRPr="0018508E" w:rsidRDefault="005E2E8F" w:rsidP="0018508E">
      <w:pPr>
        <w:pStyle w:val="Ttulo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ns w:id="2294" w:author="JN Marcos" w:date="2015-12-07T19:51:00Z"/>
          <w:rFonts w:ascii="Calibri" w:hAnsi="Calibri"/>
          <w:rPrChange w:id="2295" w:author="JN Marcos" w:date="2015-12-07T19:56:00Z">
            <w:rPr>
              <w:ins w:id="2296" w:author="JN Marcos" w:date="2015-12-07T19:51:00Z"/>
            </w:rPr>
          </w:rPrChange>
        </w:rPr>
        <w:pPrChange w:id="2297" w:author="JN Marcos" w:date="2015-12-07T19:56:00Z">
          <w:pPr>
            <w:pStyle w:val="PargrafodaLista"/>
            <w:numPr>
              <w:numId w:val="19"/>
            </w:numPr>
            <w:spacing w:after="240" w:line="360" w:lineRule="auto"/>
            <w:ind w:hanging="360"/>
            <w:jc w:val="both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/w:pPr>
        </w:pPrChange>
      </w:pPr>
      <w:bookmarkStart w:id="2298" w:name="_Toc437283101"/>
      <w:ins w:id="2299" w:author="JN Marcos" w:date="2015-12-07T19:50:00Z">
        <w:r w:rsidRPr="0018508E">
          <w:rPr>
            <w:rFonts w:ascii="Calibri" w:hAnsi="Calibri"/>
            <w:rPrChange w:id="2300" w:author="JN Marcos" w:date="2015-12-07T19:56:00Z">
              <w:rPr/>
            </w:rPrChange>
          </w:rPr>
          <w:t>DICION</w:t>
        </w:r>
      </w:ins>
      <w:ins w:id="2301" w:author="JN Marcos" w:date="2015-12-07T19:51:00Z">
        <w:r w:rsidRPr="0018508E">
          <w:rPr>
            <w:rFonts w:ascii="Calibri" w:hAnsi="Calibri"/>
            <w:rPrChange w:id="2302" w:author="JN Marcos" w:date="2015-12-07T19:56:00Z">
              <w:rPr/>
            </w:rPrChange>
          </w:rPr>
          <w:t>ÁRIO DE DADOS</w:t>
        </w:r>
        <w:bookmarkEnd w:id="2298"/>
      </w:ins>
    </w:p>
    <w:p w14:paraId="56F6F34C" w14:textId="36E1B44C" w:rsidR="005E2E8F" w:rsidRPr="0018508E" w:rsidRDefault="005E2E8F" w:rsidP="0018508E">
      <w:pPr>
        <w:pStyle w:val="Ttulo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ns w:id="2303" w:author="JN Marcos" w:date="2015-12-07T19:51:00Z"/>
          <w:rFonts w:ascii="Calibri" w:hAnsi="Calibri"/>
          <w:rPrChange w:id="2304" w:author="JN Marcos" w:date="2015-12-07T19:56:00Z">
            <w:rPr>
              <w:ins w:id="2305" w:author="JN Marcos" w:date="2015-12-07T19:51:00Z"/>
            </w:rPr>
          </w:rPrChange>
        </w:rPr>
        <w:pPrChange w:id="2306" w:author="JN Marcos" w:date="2015-12-07T19:56:00Z">
          <w:pPr>
            <w:pStyle w:val="PargrafodaLista"/>
            <w:numPr>
              <w:numId w:val="19"/>
            </w:numPr>
            <w:spacing w:after="240" w:line="360" w:lineRule="auto"/>
            <w:ind w:hanging="360"/>
            <w:jc w:val="both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/w:pPr>
        </w:pPrChange>
      </w:pPr>
      <w:bookmarkStart w:id="2307" w:name="_Toc437283102"/>
      <w:ins w:id="2308" w:author="JN Marcos" w:date="2015-12-07T19:51:00Z">
        <w:r w:rsidRPr="0018508E">
          <w:rPr>
            <w:rFonts w:ascii="Calibri" w:hAnsi="Calibri"/>
            <w:rPrChange w:id="2309" w:author="JN Marcos" w:date="2015-12-07T19:56:00Z">
              <w:rPr/>
            </w:rPrChange>
          </w:rPr>
          <w:t>CONCLUSÃO</w:t>
        </w:r>
        <w:bookmarkEnd w:id="2307"/>
      </w:ins>
    </w:p>
    <w:p w14:paraId="42323A4B" w14:textId="1E1D25B6" w:rsidR="005E2E8F" w:rsidRPr="0018508E" w:rsidRDefault="005E2E8F" w:rsidP="005E2E8F">
      <w:pPr>
        <w:spacing w:after="240" w:line="360" w:lineRule="auto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ns w:id="2310" w:author="JN Marcos" w:date="2015-12-07T19:52:00Z"/>
          <w:rFonts w:ascii="Calibri" w:hAnsi="Calibri" w:cs="Segoe UI"/>
          <w:rPrChange w:id="2311" w:author="JN Marcos" w:date="2015-12-07T19:56:00Z">
            <w:rPr>
              <w:ins w:id="2312" w:author="JN Marcos" w:date="2015-12-07T19:52:00Z"/>
            </w:rPr>
          </w:rPrChange>
        </w:rPr>
        <w:pPrChange w:id="2313" w:author="JN Marcos" w:date="2015-12-07T19:50:00Z">
          <w:pPr>
            <w:pStyle w:val="PargrafodaLista"/>
            <w:numPr>
              <w:numId w:val="19"/>
            </w:numPr>
            <w:spacing w:after="240" w:line="360" w:lineRule="auto"/>
            <w:ind w:hanging="360"/>
            <w:jc w:val="both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/w:pPr>
        </w:pPrChange>
      </w:pPr>
      <w:ins w:id="2314" w:author="JN Marcos" w:date="2015-12-07T19:51:00Z">
        <w:r w:rsidRPr="0018508E">
          <w:rPr>
            <w:rFonts w:ascii="Calibri" w:hAnsi="Calibri" w:cs="Segoe UI"/>
            <w:rPrChange w:id="2315" w:author="JN Marcos" w:date="2015-12-07T19:56:00Z">
              <w:rPr/>
            </w:rPrChange>
          </w:rPr>
          <w:t>Tantos os objetivos como também as funcionalidades na data de entrega do projeto foram cumpridas. Porém, é notável que ainda é um sistema aquém do AVA. Mas ainda, é válido lembrar que essa não foi a pretensão antes ou no discorrer do projeto para Paradigmas de Programação e Banco de Dados, pois é sabido que um sistema desse porte é necessário um maior tempo ou recurso humano. Com uma base sólida, talvez, possa se expandir o projeto e o desenvolvendo em outras disciplinas do curso de Ciência da Computação e o levando ao mesmo patamar da aplicação original, que deu base ao projeto.</w:t>
        </w:r>
      </w:ins>
    </w:p>
    <w:p w14:paraId="35C57CE0" w14:textId="2C827F3D" w:rsidR="005E2E8F" w:rsidRPr="0018508E" w:rsidRDefault="005E2E8F" w:rsidP="005E2E8F">
      <w:pPr>
        <w:spacing w:after="240" w:line="360" w:lineRule="auto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ns w:id="2316" w:author="JN Marcos" w:date="2015-12-07T19:38:00Z"/>
          <w:rFonts w:ascii="Calibri" w:hAnsi="Calibri" w:cs="Segoe UI"/>
          <w:rPrChange w:id="2317" w:author="JN Marcos" w:date="2015-12-07T19:56:00Z">
            <w:rPr>
              <w:ins w:id="2318" w:author="JN Marcos" w:date="2015-12-07T19:38:00Z"/>
            </w:rPr>
          </w:rPrChange>
        </w:rPr>
        <w:pPrChange w:id="2319" w:author="JN Marcos" w:date="2015-12-07T19:50:00Z">
          <w:pPr>
            <w:pStyle w:val="PargrafodaLista"/>
            <w:numPr>
              <w:numId w:val="19"/>
            </w:numPr>
            <w:spacing w:after="240" w:line="360" w:lineRule="auto"/>
            <w:ind w:hanging="360"/>
            <w:jc w:val="both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/w:pPr>
        </w:pPrChange>
      </w:pPr>
      <w:ins w:id="2320" w:author="JN Marcos" w:date="2015-12-07T19:52:00Z">
        <w:r w:rsidRPr="0018508E">
          <w:rPr>
            <w:rFonts w:ascii="Calibri" w:hAnsi="Calibri" w:cs="Segoe UI"/>
            <w:rPrChange w:id="2321" w:author="JN Marcos" w:date="2015-12-07T19:56:00Z">
              <w:rPr/>
            </w:rPrChange>
          </w:rPr>
          <w:lastRenderedPageBreak/>
          <w:t>Contudo, o</w:t>
        </w:r>
        <w:r w:rsidRPr="0018508E">
          <w:rPr>
            <w:rFonts w:ascii="Calibri" w:hAnsi="Calibri" w:cs="Segoe UI"/>
            <w:rPrChange w:id="2322" w:author="JN Marcos" w:date="2015-12-07T19:56:00Z">
              <w:rPr/>
            </w:rPrChange>
          </w:rPr>
          <w:t xml:space="preserve"> projeto AVA conseguiu implementar todos os objetivos na qual foi focado durante seu desenvolvimento.</w:t>
        </w:r>
        <w:r w:rsidRPr="0018508E">
          <w:rPr>
            <w:rFonts w:ascii="Calibri" w:hAnsi="Calibri" w:cs="Segoe UI"/>
            <w:rPrChange w:id="2323" w:author="JN Marcos" w:date="2015-12-07T19:56:00Z">
              <w:rPr/>
            </w:rPrChange>
          </w:rPr>
          <w:t xml:space="preserve"> Logo, </w:t>
        </w:r>
      </w:ins>
      <w:ins w:id="2324" w:author="JN Marcos" w:date="2015-12-07T19:53:00Z">
        <w:r w:rsidRPr="0018508E">
          <w:rPr>
            <w:rFonts w:ascii="Calibri" w:hAnsi="Calibri" w:cs="Segoe UI"/>
            <w:rPrChange w:id="2325" w:author="JN Marcos" w:date="2015-12-07T19:56:00Z">
              <w:rPr/>
            </w:rPrChange>
          </w:rPr>
          <w:t xml:space="preserve">chegada </w:t>
        </w:r>
        <w:bookmarkStart w:id="2326" w:name="_GoBack"/>
        <w:bookmarkEnd w:id="2326"/>
        <w:r w:rsidRPr="0018508E">
          <w:rPr>
            <w:rFonts w:ascii="Calibri" w:hAnsi="Calibri" w:cs="Segoe UI"/>
            <w:rPrChange w:id="2327" w:author="JN Marcos" w:date="2015-12-07T19:56:00Z">
              <w:rPr/>
            </w:rPrChange>
          </w:rPr>
          <w:t>a data de sua entrega</w:t>
        </w:r>
      </w:ins>
      <w:ins w:id="2328" w:author="JN Marcos" w:date="2015-12-07T19:54:00Z">
        <w:r w:rsidRPr="0018508E">
          <w:rPr>
            <w:rFonts w:ascii="Calibri" w:hAnsi="Calibri" w:cs="Segoe UI"/>
            <w:rPrChange w:id="2329" w:author="JN Marcos" w:date="2015-12-07T19:56:00Z">
              <w:rPr/>
            </w:rPrChange>
          </w:rPr>
          <w:t xml:space="preserve"> </w:t>
        </w:r>
      </w:ins>
      <w:ins w:id="2330" w:author="JN Marcos" w:date="2015-12-07T20:01:00Z">
        <w:r w:rsidR="009D0404" w:rsidRPr="00565721">
          <w:rPr>
            <w:rFonts w:ascii="Calibri" w:hAnsi="Calibri" w:cs="Segoe UI"/>
          </w:rPr>
          <w:t xml:space="preserve">se conseguiu alcançar as expectativas </w:t>
        </w:r>
      </w:ins>
      <w:ins w:id="2331" w:author="JN Marcos" w:date="2015-12-07T20:02:00Z">
        <w:r w:rsidR="009D0404">
          <w:rPr>
            <w:rFonts w:ascii="Calibri" w:hAnsi="Calibri" w:cs="Segoe UI"/>
          </w:rPr>
          <w:t>estabelecidas</w:t>
        </w:r>
      </w:ins>
      <w:ins w:id="2332" w:author="JN Marcos" w:date="2015-12-07T20:10:00Z">
        <w:r w:rsidR="0077661B">
          <w:rPr>
            <w:rFonts w:ascii="Calibri" w:hAnsi="Calibri" w:cs="Segoe UI"/>
          </w:rPr>
          <w:t xml:space="preserve"> no início do projeto.</w:t>
        </w:r>
      </w:ins>
    </w:p>
    <w:p w14:paraId="0B3FDC7E" w14:textId="77777777" w:rsidR="00DC16AD" w:rsidRPr="00BA541E" w:rsidDel="00BA541E" w:rsidRDefault="00DC16AD" w:rsidP="006669DF">
      <w:pPr>
        <w:pStyle w:val="PargrafodaLista"/>
        <w:rPr>
          <w:ins w:id="2333" w:author="Rinaldo Lima" w:date="2015-10-02T08:26:00Z"/>
          <w:del w:id="2334" w:author="Guilherme Melo" w:date="2015-10-03T18:20:00Z"/>
          <w:rFonts w:ascii="Arial" w:hAnsi="Arial" w:cs="Arial"/>
          <w:rPrChange w:id="2335" w:author="Guilherme Melo" w:date="2015-10-03T18:20:00Z">
            <w:rPr>
              <w:ins w:id="2336" w:author="Rinaldo Lima" w:date="2015-10-02T08:26:00Z"/>
              <w:del w:id="2337" w:author="Guilherme Melo" w:date="2015-10-03T18:20:00Z"/>
            </w:rPr>
          </w:rPrChange>
        </w:rPr>
        <w:pPrChange w:id="2338" w:author="JN Marcos" w:date="2015-12-07T19:14:00Z">
          <w:pPr/>
        </w:pPrChange>
      </w:pPr>
    </w:p>
    <w:p w14:paraId="15E78AAE" w14:textId="64030EB4" w:rsidR="002B36E0" w:rsidDel="002B36E0" w:rsidRDefault="002B36E0" w:rsidP="006669DF">
      <w:pPr>
        <w:pStyle w:val="PargrafodaLista"/>
        <w:rPr>
          <w:del w:id="2339" w:author="Rinaldo Lima" w:date="2015-10-02T08:26:00Z"/>
        </w:rPr>
        <w:pPrChange w:id="2340" w:author="JN Marcos" w:date="2015-12-07T19:14:00Z">
          <w:pPr/>
        </w:pPrChange>
      </w:pPr>
    </w:p>
    <w:p w14:paraId="4A694AF0" w14:textId="77777777" w:rsidR="00CC43CF" w:rsidRDefault="00CC43CF" w:rsidP="006669DF">
      <w:pPr>
        <w:pStyle w:val="PargrafodaLista"/>
        <w:rPr>
          <w:ins w:id="2341" w:author="Rinaldo Lima" w:date="2015-10-02T08:26:00Z"/>
        </w:rPr>
        <w:sectPr w:rsidR="00CC43CF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  <w:pPrChange w:id="2342" w:author="JN Marcos" w:date="2015-12-07T19:14:00Z">
          <w:pPr/>
        </w:pPrChange>
      </w:pPr>
    </w:p>
    <w:p w14:paraId="3CE55186" w14:textId="3BE20B3C" w:rsidR="00FF1E17" w:rsidRPr="00E11BFB" w:rsidRDefault="00FF1E17">
      <w:pPr>
        <w:rPr>
          <w:rFonts w:ascii="Arial" w:hAnsi="Arial" w:cs="Arial"/>
          <w:sz w:val="24"/>
        </w:rPr>
        <w:pPrChange w:id="2343" w:author="Guilherme Melo" w:date="2015-10-03T18:20:00Z">
          <w:pPr>
            <w:ind w:firstLine="142"/>
            <w:jc w:val="center"/>
          </w:pPr>
        </w:pPrChange>
      </w:pPr>
      <w:r w:rsidRPr="00FF1E17">
        <w:rPr>
          <w:rFonts w:ascii="Arial" w:hAnsi="Arial" w:cs="Arial"/>
          <w:noProof/>
          <w:sz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E9B3A" wp14:editId="552886DD">
                <wp:simplePos x="0" y="0"/>
                <wp:positionH relativeFrom="column">
                  <wp:posOffset>-643255</wp:posOffset>
                </wp:positionH>
                <wp:positionV relativeFrom="paragraph">
                  <wp:posOffset>-347980</wp:posOffset>
                </wp:positionV>
                <wp:extent cx="2769080" cy="542925"/>
                <wp:effectExtent l="0" t="0" r="1270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908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BD9F8" w14:textId="71D08E46" w:rsidR="00CC43CF" w:rsidRPr="001D0F7B" w:rsidRDefault="00CC43CF" w:rsidP="00FF1E17">
                            <w:pPr>
                              <w:spacing w:line="240" w:lineRule="auto"/>
                              <w:jc w:val="center"/>
                              <w:rPr>
                                <w:rFonts w:ascii="Segoe UI" w:hAnsi="Segoe UI" w:cs="Segoe UI"/>
                                <w:sz w:val="16"/>
                                <w:szCs w:val="24"/>
                                <w:u w:val="single"/>
                                <w:rPrChange w:id="2344" w:author="JN Marcos" w:date="2015-10-03T15:52:00Z">
                                  <w:rPr>
                                    <w:rFonts w:ascii="Arial" w:hAnsi="Arial" w:cs="Arial"/>
                                    <w:sz w:val="16"/>
                                    <w:szCs w:val="24"/>
                                    <w:u w:val="single"/>
                                  </w:rPr>
                                </w:rPrChange>
                              </w:rPr>
                            </w:pPr>
                            <w:r w:rsidRPr="001D0F7B"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40"/>
                                <w:rPrChange w:id="2345" w:author="JN Marcos" w:date="2015-10-03T15:52:00Z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40"/>
                                  </w:rPr>
                                </w:rPrChange>
                              </w:rPr>
                              <w:t>AMBIENTE VIRTUAL DE APREDIZAGEM (AVA)</w:t>
                            </w:r>
                          </w:p>
                          <w:p w14:paraId="7D28C636" w14:textId="274A8B59" w:rsidR="00CC43CF" w:rsidRPr="0064422F" w:rsidRDefault="00CC43CF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E9B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0.65pt;margin-top:-27.4pt;width:218.0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">
                <v:textbox>
                  <w:txbxContent>
                    <w:p w14:paraId="508BD9F8" w14:textId="71D08E46" w:rsidR="00CC43CF" w:rsidRPr="001D0F7B" w:rsidRDefault="00CC43CF" w:rsidP="00FF1E17">
                      <w:pPr>
                        <w:spacing w:line="240" w:lineRule="auto"/>
                        <w:jc w:val="center"/>
                        <w:rPr>
                          <w:rFonts w:ascii="Segoe UI" w:hAnsi="Segoe UI" w:cs="Segoe UI"/>
                          <w:sz w:val="16"/>
                          <w:szCs w:val="24"/>
                          <w:u w:val="single"/>
                          <w:rPrChange w:id="2346" w:author="JN Marcos" w:date="2015-10-03T15:52:00Z">
                            <w:rPr>
                              <w:rFonts w:ascii="Arial" w:hAnsi="Arial" w:cs="Arial"/>
                              <w:sz w:val="16"/>
                              <w:szCs w:val="24"/>
                              <w:u w:val="single"/>
                            </w:rPr>
                          </w:rPrChange>
                        </w:rPr>
                      </w:pPr>
                      <w:r w:rsidRPr="001D0F7B"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40"/>
                          <w:rPrChange w:id="2347" w:author="JN Marcos" w:date="2015-10-03T15:52:00Z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40"/>
                            </w:rPr>
                          </w:rPrChange>
                        </w:rPr>
                        <w:t>AMBIENTE VIRTUAL DE APREDIZAGEM (AVA)</w:t>
                      </w:r>
                    </w:p>
                    <w:p w14:paraId="7D28C636" w14:textId="274A8B59" w:rsidR="00CC43CF" w:rsidRPr="0064422F" w:rsidRDefault="00CC43CF">
                      <w:pPr>
                        <w:rPr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del w:id="2348" w:author="JN Marcos" w:date="2015-10-03T21:07:00Z">
        <w:r w:rsidDel="6482C4FA">
          <w:rPr>
            <w:noProof/>
            <w:lang w:eastAsia="pt-BR"/>
          </w:rPr>
          <w:drawing>
            <wp:inline distT="0" distB="0" distL="0" distR="0" wp14:anchorId="20C828B2" wp14:editId="3306FC14">
              <wp:extent cx="6883879" cy="5575858"/>
              <wp:effectExtent l="0" t="0" r="0" b="635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83879" cy="55758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sectPr w:rsidR="00FF1E17" w:rsidRPr="00E11BFB" w:rsidSect="00FF1E17">
      <w:pgSz w:w="16838" w:h="11906" w:orient="landscape"/>
      <w:pgMar w:top="141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BFCAD3" w14:textId="77777777" w:rsidR="00CC43CF" w:rsidRDefault="00CC43CF" w:rsidP="00CE2182">
      <w:pPr>
        <w:spacing w:after="0" w:line="240" w:lineRule="auto"/>
      </w:pPr>
      <w:r>
        <w:separator/>
      </w:r>
    </w:p>
  </w:endnote>
  <w:endnote w:type="continuationSeparator" w:id="0">
    <w:p w14:paraId="03B35751" w14:textId="77777777" w:rsidR="00CC43CF" w:rsidRDefault="00CC43CF" w:rsidP="00CE2182">
      <w:pPr>
        <w:spacing w:after="0" w:line="240" w:lineRule="auto"/>
      </w:pPr>
      <w:r>
        <w:continuationSeparator/>
      </w:r>
    </w:p>
  </w:endnote>
  <w:endnote w:type="continuationNotice" w:id="1">
    <w:p w14:paraId="58A21801" w14:textId="77777777" w:rsidR="00CC43CF" w:rsidRDefault="00CC43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">
    <w:altName w:val="Times New Roman"/>
    <w:panose1 w:val="00000000000000000000"/>
    <w:charset w:val="00"/>
    <w:family w:val="roman"/>
    <w:notTrueType/>
    <w:pitch w:val="default"/>
  </w:font>
  <w:font w:name="Segoe UI,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7352865"/>
      <w:docPartObj>
        <w:docPartGallery w:val="Page Numbers (Bottom of Page)"/>
        <w:docPartUnique/>
      </w:docPartObj>
    </w:sdtPr>
    <w:sdtContent>
      <w:p w14:paraId="537E0902" w14:textId="77777777" w:rsidR="00CC43CF" w:rsidRDefault="00CC43CF">
        <w:pPr>
          <w:pStyle w:val="Rodap"/>
          <w:jc w:val="right"/>
        </w:pPr>
      </w:p>
      <w:p w14:paraId="350F728A" w14:textId="252C6A38" w:rsidR="00CC43CF" w:rsidRDefault="00CC43C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6C">
          <w:rPr>
            <w:noProof/>
          </w:rPr>
          <w:t>10</w:t>
        </w:r>
        <w:r>
          <w:fldChar w:fldCharType="end"/>
        </w:r>
      </w:p>
    </w:sdtContent>
  </w:sdt>
  <w:p w14:paraId="580EC6D8" w14:textId="2405421C" w:rsidR="00CC43CF" w:rsidRDefault="00CC43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B39950" w14:textId="77777777" w:rsidR="00CC43CF" w:rsidRDefault="00CC43CF" w:rsidP="00CE2182">
      <w:pPr>
        <w:spacing w:after="0" w:line="240" w:lineRule="auto"/>
      </w:pPr>
      <w:r>
        <w:separator/>
      </w:r>
    </w:p>
  </w:footnote>
  <w:footnote w:type="continuationSeparator" w:id="0">
    <w:p w14:paraId="09D66AB3" w14:textId="77777777" w:rsidR="00CC43CF" w:rsidRDefault="00CC43CF" w:rsidP="00CE2182">
      <w:pPr>
        <w:spacing w:after="0" w:line="240" w:lineRule="auto"/>
      </w:pPr>
      <w:r>
        <w:continuationSeparator/>
      </w:r>
    </w:p>
  </w:footnote>
  <w:footnote w:type="continuationNotice" w:id="1">
    <w:p w14:paraId="6FA24990" w14:textId="77777777" w:rsidR="00CC43CF" w:rsidRDefault="00CC43C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F17D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86251A"/>
    <w:multiLevelType w:val="hybridMultilevel"/>
    <w:tmpl w:val="E8581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C384B"/>
    <w:multiLevelType w:val="hybridMultilevel"/>
    <w:tmpl w:val="D45696F6"/>
    <w:lvl w:ilvl="0" w:tplc="C048329C">
      <w:start w:val="1"/>
      <w:numFmt w:val="lowerRoman"/>
      <w:lvlText w:val="%1."/>
      <w:lvlJc w:val="left"/>
      <w:pPr>
        <w:ind w:left="720" w:hanging="360"/>
      </w:pPr>
      <w:rPr>
        <w:color w:val="auto"/>
      </w:rPr>
    </w:lvl>
    <w:lvl w:ilvl="1" w:tplc="D792B8CC">
      <w:start w:val="1"/>
      <w:numFmt w:val="lowerLetter"/>
      <w:lvlText w:val="%2."/>
      <w:lvlJc w:val="left"/>
      <w:pPr>
        <w:ind w:left="1440" w:hanging="360"/>
      </w:pPr>
    </w:lvl>
    <w:lvl w:ilvl="2" w:tplc="EBF26B16">
      <w:start w:val="1"/>
      <w:numFmt w:val="lowerRoman"/>
      <w:lvlText w:val="%3."/>
      <w:lvlJc w:val="right"/>
      <w:pPr>
        <w:ind w:left="2160" w:hanging="180"/>
      </w:pPr>
    </w:lvl>
    <w:lvl w:ilvl="3" w:tplc="C3284CA4">
      <w:start w:val="1"/>
      <w:numFmt w:val="decimal"/>
      <w:lvlText w:val="%4."/>
      <w:lvlJc w:val="left"/>
      <w:pPr>
        <w:ind w:left="2880" w:hanging="360"/>
      </w:pPr>
    </w:lvl>
    <w:lvl w:ilvl="4" w:tplc="AF1C4E0C">
      <w:start w:val="1"/>
      <w:numFmt w:val="lowerLetter"/>
      <w:lvlText w:val="%5."/>
      <w:lvlJc w:val="left"/>
      <w:pPr>
        <w:ind w:left="3600" w:hanging="360"/>
      </w:pPr>
    </w:lvl>
    <w:lvl w:ilvl="5" w:tplc="74E8658A">
      <w:start w:val="1"/>
      <w:numFmt w:val="lowerRoman"/>
      <w:lvlText w:val="%6."/>
      <w:lvlJc w:val="right"/>
      <w:pPr>
        <w:ind w:left="4320" w:hanging="180"/>
      </w:pPr>
    </w:lvl>
    <w:lvl w:ilvl="6" w:tplc="C81A4820">
      <w:start w:val="1"/>
      <w:numFmt w:val="decimal"/>
      <w:lvlText w:val="%7."/>
      <w:lvlJc w:val="left"/>
      <w:pPr>
        <w:ind w:left="5040" w:hanging="360"/>
      </w:pPr>
    </w:lvl>
    <w:lvl w:ilvl="7" w:tplc="4A52B75A">
      <w:start w:val="1"/>
      <w:numFmt w:val="lowerLetter"/>
      <w:lvlText w:val="%8."/>
      <w:lvlJc w:val="left"/>
      <w:pPr>
        <w:ind w:left="5760" w:hanging="360"/>
      </w:pPr>
    </w:lvl>
    <w:lvl w:ilvl="8" w:tplc="946EB0D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E49F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4F23DF"/>
    <w:multiLevelType w:val="hybridMultilevel"/>
    <w:tmpl w:val="BCE66FBA"/>
    <w:lvl w:ilvl="0" w:tplc="AAD07C7A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F6B4135C">
      <w:start w:val="1"/>
      <w:numFmt w:val="lowerLetter"/>
      <w:lvlText w:val="%2."/>
      <w:lvlJc w:val="left"/>
      <w:pPr>
        <w:ind w:left="1440" w:hanging="360"/>
      </w:pPr>
    </w:lvl>
    <w:lvl w:ilvl="2" w:tplc="32F43AB2">
      <w:start w:val="1"/>
      <w:numFmt w:val="lowerRoman"/>
      <w:lvlText w:val="%3."/>
      <w:lvlJc w:val="right"/>
      <w:pPr>
        <w:ind w:left="2160" w:hanging="180"/>
      </w:pPr>
    </w:lvl>
    <w:lvl w:ilvl="3" w:tplc="445267CA">
      <w:start w:val="1"/>
      <w:numFmt w:val="decimal"/>
      <w:lvlText w:val="%4."/>
      <w:lvlJc w:val="left"/>
      <w:pPr>
        <w:ind w:left="2880" w:hanging="360"/>
      </w:pPr>
    </w:lvl>
    <w:lvl w:ilvl="4" w:tplc="2A623504">
      <w:start w:val="1"/>
      <w:numFmt w:val="lowerLetter"/>
      <w:lvlText w:val="%5."/>
      <w:lvlJc w:val="left"/>
      <w:pPr>
        <w:ind w:left="3600" w:hanging="360"/>
      </w:pPr>
    </w:lvl>
    <w:lvl w:ilvl="5" w:tplc="45567390">
      <w:start w:val="1"/>
      <w:numFmt w:val="lowerRoman"/>
      <w:lvlText w:val="%6."/>
      <w:lvlJc w:val="right"/>
      <w:pPr>
        <w:ind w:left="4320" w:hanging="180"/>
      </w:pPr>
    </w:lvl>
    <w:lvl w:ilvl="6" w:tplc="D5CA498A">
      <w:start w:val="1"/>
      <w:numFmt w:val="decimal"/>
      <w:lvlText w:val="%7."/>
      <w:lvlJc w:val="left"/>
      <w:pPr>
        <w:ind w:left="5040" w:hanging="360"/>
      </w:pPr>
    </w:lvl>
    <w:lvl w:ilvl="7" w:tplc="A2A89F2C">
      <w:start w:val="1"/>
      <w:numFmt w:val="lowerLetter"/>
      <w:lvlText w:val="%8."/>
      <w:lvlJc w:val="left"/>
      <w:pPr>
        <w:ind w:left="5760" w:hanging="360"/>
      </w:pPr>
    </w:lvl>
    <w:lvl w:ilvl="8" w:tplc="F804538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46537"/>
    <w:multiLevelType w:val="hybridMultilevel"/>
    <w:tmpl w:val="8836E6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F5D62"/>
    <w:multiLevelType w:val="hybridMultilevel"/>
    <w:tmpl w:val="886AB184"/>
    <w:lvl w:ilvl="0" w:tplc="C8EECF8E">
      <w:start w:val="1"/>
      <w:numFmt w:val="decimal"/>
      <w:lvlText w:val="%1."/>
      <w:lvlJc w:val="left"/>
      <w:pPr>
        <w:ind w:left="720" w:hanging="360"/>
      </w:pPr>
    </w:lvl>
    <w:lvl w:ilvl="1" w:tplc="392E2034">
      <w:start w:val="1"/>
      <w:numFmt w:val="lowerLetter"/>
      <w:lvlText w:val="%2."/>
      <w:lvlJc w:val="left"/>
      <w:pPr>
        <w:ind w:left="1440" w:hanging="360"/>
      </w:pPr>
    </w:lvl>
    <w:lvl w:ilvl="2" w:tplc="D5F0F264">
      <w:start w:val="1"/>
      <w:numFmt w:val="lowerRoman"/>
      <w:lvlText w:val="%3."/>
      <w:lvlJc w:val="right"/>
      <w:pPr>
        <w:ind w:left="2160" w:hanging="180"/>
      </w:pPr>
    </w:lvl>
    <w:lvl w:ilvl="3" w:tplc="A5CC2A00">
      <w:start w:val="1"/>
      <w:numFmt w:val="decimal"/>
      <w:lvlText w:val="%4."/>
      <w:lvlJc w:val="left"/>
      <w:pPr>
        <w:ind w:left="2880" w:hanging="360"/>
      </w:pPr>
    </w:lvl>
    <w:lvl w:ilvl="4" w:tplc="BD28465A">
      <w:start w:val="1"/>
      <w:numFmt w:val="lowerLetter"/>
      <w:lvlText w:val="%5."/>
      <w:lvlJc w:val="left"/>
      <w:pPr>
        <w:ind w:left="3600" w:hanging="360"/>
      </w:pPr>
    </w:lvl>
    <w:lvl w:ilvl="5" w:tplc="388A8FA8">
      <w:start w:val="1"/>
      <w:numFmt w:val="lowerRoman"/>
      <w:lvlText w:val="%6."/>
      <w:lvlJc w:val="right"/>
      <w:pPr>
        <w:ind w:left="4320" w:hanging="180"/>
      </w:pPr>
    </w:lvl>
    <w:lvl w:ilvl="6" w:tplc="BABC4E4A">
      <w:start w:val="1"/>
      <w:numFmt w:val="decimal"/>
      <w:lvlText w:val="%7."/>
      <w:lvlJc w:val="left"/>
      <w:pPr>
        <w:ind w:left="5040" w:hanging="360"/>
      </w:pPr>
    </w:lvl>
    <w:lvl w:ilvl="7" w:tplc="CF0454A8">
      <w:start w:val="1"/>
      <w:numFmt w:val="lowerLetter"/>
      <w:lvlText w:val="%8."/>
      <w:lvlJc w:val="left"/>
      <w:pPr>
        <w:ind w:left="5760" w:hanging="360"/>
      </w:pPr>
    </w:lvl>
    <w:lvl w:ilvl="8" w:tplc="0838C63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C7420"/>
    <w:multiLevelType w:val="hybridMultilevel"/>
    <w:tmpl w:val="4418C120"/>
    <w:lvl w:ilvl="0" w:tplc="9CDC10B4">
      <w:start w:val="1"/>
      <w:numFmt w:val="decimal"/>
      <w:lvlText w:val="%1."/>
      <w:lvlJc w:val="left"/>
      <w:pPr>
        <w:ind w:left="785" w:hanging="360"/>
      </w:pPr>
      <w:rPr>
        <w:b w:val="0"/>
        <w:i w:val="0"/>
      </w:rPr>
    </w:lvl>
    <w:lvl w:ilvl="1" w:tplc="EB1AF798">
      <w:start w:val="1"/>
      <w:numFmt w:val="lowerLetter"/>
      <w:lvlText w:val="%2."/>
      <w:lvlJc w:val="left"/>
      <w:pPr>
        <w:ind w:left="1440" w:hanging="360"/>
      </w:pPr>
    </w:lvl>
    <w:lvl w:ilvl="2" w:tplc="4BE4DA6A">
      <w:start w:val="1"/>
      <w:numFmt w:val="lowerRoman"/>
      <w:lvlText w:val="%3."/>
      <w:lvlJc w:val="right"/>
      <w:pPr>
        <w:ind w:left="2160" w:hanging="180"/>
      </w:pPr>
    </w:lvl>
    <w:lvl w:ilvl="3" w:tplc="A858DD8E">
      <w:start w:val="1"/>
      <w:numFmt w:val="decimal"/>
      <w:lvlText w:val="%4."/>
      <w:lvlJc w:val="left"/>
      <w:pPr>
        <w:ind w:left="2880" w:hanging="360"/>
      </w:pPr>
    </w:lvl>
    <w:lvl w:ilvl="4" w:tplc="127EC4BA">
      <w:start w:val="1"/>
      <w:numFmt w:val="lowerLetter"/>
      <w:lvlText w:val="%5."/>
      <w:lvlJc w:val="left"/>
      <w:pPr>
        <w:ind w:left="3600" w:hanging="360"/>
      </w:pPr>
    </w:lvl>
    <w:lvl w:ilvl="5" w:tplc="C616C83A">
      <w:start w:val="1"/>
      <w:numFmt w:val="lowerRoman"/>
      <w:lvlText w:val="%6."/>
      <w:lvlJc w:val="right"/>
      <w:pPr>
        <w:ind w:left="4320" w:hanging="180"/>
      </w:pPr>
    </w:lvl>
    <w:lvl w:ilvl="6" w:tplc="17B6F128">
      <w:start w:val="1"/>
      <w:numFmt w:val="decimal"/>
      <w:lvlText w:val="%7."/>
      <w:lvlJc w:val="left"/>
      <w:pPr>
        <w:ind w:left="5040" w:hanging="360"/>
      </w:pPr>
    </w:lvl>
    <w:lvl w:ilvl="7" w:tplc="1C7AE516">
      <w:start w:val="1"/>
      <w:numFmt w:val="lowerLetter"/>
      <w:lvlText w:val="%8."/>
      <w:lvlJc w:val="left"/>
      <w:pPr>
        <w:ind w:left="5760" w:hanging="360"/>
      </w:pPr>
    </w:lvl>
    <w:lvl w:ilvl="8" w:tplc="29A2844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05491"/>
    <w:multiLevelType w:val="hybridMultilevel"/>
    <w:tmpl w:val="32880E7E"/>
    <w:lvl w:ilvl="0" w:tplc="6FDCAA02">
      <w:start w:val="1"/>
      <w:numFmt w:val="lowerRoman"/>
      <w:lvlText w:val="%1."/>
      <w:lvlJc w:val="left"/>
      <w:pPr>
        <w:ind w:left="720" w:hanging="360"/>
      </w:pPr>
      <w:rPr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F182F"/>
    <w:multiLevelType w:val="hybridMultilevel"/>
    <w:tmpl w:val="084ED3F0"/>
    <w:lvl w:ilvl="0" w:tplc="24D0BE98">
      <w:start w:val="1"/>
      <w:numFmt w:val="decimal"/>
      <w:lvlText w:val="%1."/>
      <w:lvlJc w:val="left"/>
      <w:pPr>
        <w:ind w:left="720" w:hanging="360"/>
      </w:pPr>
    </w:lvl>
    <w:lvl w:ilvl="1" w:tplc="51128B26">
      <w:start w:val="1"/>
      <w:numFmt w:val="lowerLetter"/>
      <w:lvlText w:val="%2."/>
      <w:lvlJc w:val="left"/>
      <w:pPr>
        <w:ind w:left="1440" w:hanging="360"/>
      </w:pPr>
    </w:lvl>
    <w:lvl w:ilvl="2" w:tplc="AE268AB4">
      <w:start w:val="1"/>
      <w:numFmt w:val="lowerRoman"/>
      <w:lvlText w:val="%3."/>
      <w:lvlJc w:val="right"/>
      <w:pPr>
        <w:ind w:left="2160" w:hanging="180"/>
      </w:pPr>
    </w:lvl>
    <w:lvl w:ilvl="3" w:tplc="ACB6396E">
      <w:start w:val="1"/>
      <w:numFmt w:val="decimal"/>
      <w:lvlText w:val="%4."/>
      <w:lvlJc w:val="left"/>
      <w:pPr>
        <w:ind w:left="2880" w:hanging="360"/>
      </w:pPr>
    </w:lvl>
    <w:lvl w:ilvl="4" w:tplc="91389694">
      <w:start w:val="1"/>
      <w:numFmt w:val="lowerLetter"/>
      <w:lvlText w:val="%5."/>
      <w:lvlJc w:val="left"/>
      <w:pPr>
        <w:ind w:left="3600" w:hanging="360"/>
      </w:pPr>
    </w:lvl>
    <w:lvl w:ilvl="5" w:tplc="40C2CB70">
      <w:start w:val="1"/>
      <w:numFmt w:val="lowerRoman"/>
      <w:lvlText w:val="%6."/>
      <w:lvlJc w:val="right"/>
      <w:pPr>
        <w:ind w:left="4320" w:hanging="180"/>
      </w:pPr>
    </w:lvl>
    <w:lvl w:ilvl="6" w:tplc="47760BDE">
      <w:start w:val="1"/>
      <w:numFmt w:val="decimal"/>
      <w:lvlText w:val="%7."/>
      <w:lvlJc w:val="left"/>
      <w:pPr>
        <w:ind w:left="5040" w:hanging="360"/>
      </w:pPr>
    </w:lvl>
    <w:lvl w:ilvl="7" w:tplc="9AD0C5AA">
      <w:start w:val="1"/>
      <w:numFmt w:val="lowerLetter"/>
      <w:lvlText w:val="%8."/>
      <w:lvlJc w:val="left"/>
      <w:pPr>
        <w:ind w:left="5760" w:hanging="360"/>
      </w:pPr>
    </w:lvl>
    <w:lvl w:ilvl="8" w:tplc="C7F6B2D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03CE8"/>
    <w:multiLevelType w:val="hybridMultilevel"/>
    <w:tmpl w:val="C5388F48"/>
    <w:lvl w:ilvl="0" w:tplc="6122A9E8">
      <w:start w:val="1"/>
      <w:numFmt w:val="decimal"/>
      <w:lvlText w:val="%1."/>
      <w:lvlJc w:val="left"/>
      <w:pPr>
        <w:ind w:left="720" w:hanging="360"/>
      </w:pPr>
    </w:lvl>
    <w:lvl w:ilvl="1" w:tplc="A4C6F276">
      <w:start w:val="1"/>
      <w:numFmt w:val="lowerLetter"/>
      <w:lvlText w:val="%2."/>
      <w:lvlJc w:val="left"/>
      <w:pPr>
        <w:ind w:left="1440" w:hanging="360"/>
      </w:pPr>
    </w:lvl>
    <w:lvl w:ilvl="2" w:tplc="4D6A654C">
      <w:start w:val="1"/>
      <w:numFmt w:val="lowerRoman"/>
      <w:lvlText w:val="%3."/>
      <w:lvlJc w:val="right"/>
      <w:pPr>
        <w:ind w:left="2160" w:hanging="180"/>
      </w:pPr>
    </w:lvl>
    <w:lvl w:ilvl="3" w:tplc="B3E28574">
      <w:start w:val="1"/>
      <w:numFmt w:val="decimal"/>
      <w:lvlText w:val="%4."/>
      <w:lvlJc w:val="left"/>
      <w:pPr>
        <w:ind w:left="2880" w:hanging="360"/>
      </w:pPr>
    </w:lvl>
    <w:lvl w:ilvl="4" w:tplc="5C3618DE">
      <w:start w:val="1"/>
      <w:numFmt w:val="lowerLetter"/>
      <w:lvlText w:val="%5."/>
      <w:lvlJc w:val="left"/>
      <w:pPr>
        <w:ind w:left="3600" w:hanging="360"/>
      </w:pPr>
    </w:lvl>
    <w:lvl w:ilvl="5" w:tplc="3A72AD82">
      <w:start w:val="1"/>
      <w:numFmt w:val="lowerRoman"/>
      <w:lvlText w:val="%6."/>
      <w:lvlJc w:val="right"/>
      <w:pPr>
        <w:ind w:left="4320" w:hanging="180"/>
      </w:pPr>
    </w:lvl>
    <w:lvl w:ilvl="6" w:tplc="CA3A92C4">
      <w:start w:val="1"/>
      <w:numFmt w:val="decimal"/>
      <w:lvlText w:val="%7."/>
      <w:lvlJc w:val="left"/>
      <w:pPr>
        <w:ind w:left="5040" w:hanging="360"/>
      </w:pPr>
    </w:lvl>
    <w:lvl w:ilvl="7" w:tplc="E59E6D1E">
      <w:start w:val="1"/>
      <w:numFmt w:val="lowerLetter"/>
      <w:lvlText w:val="%8."/>
      <w:lvlJc w:val="left"/>
      <w:pPr>
        <w:ind w:left="5760" w:hanging="360"/>
      </w:pPr>
    </w:lvl>
    <w:lvl w:ilvl="8" w:tplc="B0B0E06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D71AD4"/>
    <w:multiLevelType w:val="hybridMultilevel"/>
    <w:tmpl w:val="3A7C20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93776"/>
    <w:multiLevelType w:val="hybridMultilevel"/>
    <w:tmpl w:val="F176F382"/>
    <w:lvl w:ilvl="0" w:tplc="42E26AD8">
      <w:start w:val="1"/>
      <w:numFmt w:val="decimal"/>
      <w:lvlText w:val="%1."/>
      <w:lvlJc w:val="left"/>
      <w:pPr>
        <w:ind w:left="720" w:hanging="360"/>
      </w:pPr>
    </w:lvl>
    <w:lvl w:ilvl="1" w:tplc="5838F4E8">
      <w:start w:val="1"/>
      <w:numFmt w:val="lowerLetter"/>
      <w:lvlText w:val="%2."/>
      <w:lvlJc w:val="left"/>
      <w:pPr>
        <w:ind w:left="1440" w:hanging="360"/>
      </w:pPr>
    </w:lvl>
    <w:lvl w:ilvl="2" w:tplc="1040A3AA">
      <w:start w:val="1"/>
      <w:numFmt w:val="lowerRoman"/>
      <w:lvlText w:val="%3."/>
      <w:lvlJc w:val="right"/>
      <w:pPr>
        <w:ind w:left="2160" w:hanging="180"/>
      </w:pPr>
    </w:lvl>
    <w:lvl w:ilvl="3" w:tplc="572CB46C">
      <w:start w:val="1"/>
      <w:numFmt w:val="decimal"/>
      <w:lvlText w:val="%4."/>
      <w:lvlJc w:val="left"/>
      <w:pPr>
        <w:ind w:left="2880" w:hanging="360"/>
      </w:pPr>
    </w:lvl>
    <w:lvl w:ilvl="4" w:tplc="205EF662">
      <w:start w:val="1"/>
      <w:numFmt w:val="lowerLetter"/>
      <w:lvlText w:val="%5."/>
      <w:lvlJc w:val="left"/>
      <w:pPr>
        <w:ind w:left="3600" w:hanging="360"/>
      </w:pPr>
    </w:lvl>
    <w:lvl w:ilvl="5" w:tplc="C3F88C76">
      <w:start w:val="1"/>
      <w:numFmt w:val="lowerRoman"/>
      <w:lvlText w:val="%6."/>
      <w:lvlJc w:val="right"/>
      <w:pPr>
        <w:ind w:left="4320" w:hanging="180"/>
      </w:pPr>
    </w:lvl>
    <w:lvl w:ilvl="6" w:tplc="084001CC">
      <w:start w:val="1"/>
      <w:numFmt w:val="decimal"/>
      <w:lvlText w:val="%7."/>
      <w:lvlJc w:val="left"/>
      <w:pPr>
        <w:ind w:left="5040" w:hanging="360"/>
      </w:pPr>
    </w:lvl>
    <w:lvl w:ilvl="7" w:tplc="280A8576">
      <w:start w:val="1"/>
      <w:numFmt w:val="lowerLetter"/>
      <w:lvlText w:val="%8."/>
      <w:lvlJc w:val="left"/>
      <w:pPr>
        <w:ind w:left="5760" w:hanging="360"/>
      </w:pPr>
    </w:lvl>
    <w:lvl w:ilvl="8" w:tplc="87962B8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D57B20"/>
    <w:multiLevelType w:val="hybridMultilevel"/>
    <w:tmpl w:val="833C055C"/>
    <w:lvl w:ilvl="0" w:tplc="0416001B">
      <w:start w:val="1"/>
      <w:numFmt w:val="low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83628DB"/>
    <w:multiLevelType w:val="hybridMultilevel"/>
    <w:tmpl w:val="8DE4FD60"/>
    <w:lvl w:ilvl="0" w:tplc="12582388">
      <w:start w:val="1"/>
      <w:numFmt w:val="decimal"/>
      <w:lvlText w:val="%1."/>
      <w:lvlJc w:val="left"/>
      <w:pPr>
        <w:ind w:left="77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94" w:hanging="360"/>
      </w:pPr>
    </w:lvl>
    <w:lvl w:ilvl="2" w:tplc="0416001B" w:tentative="1">
      <w:start w:val="1"/>
      <w:numFmt w:val="lowerRoman"/>
      <w:lvlText w:val="%3."/>
      <w:lvlJc w:val="right"/>
      <w:pPr>
        <w:ind w:left="2214" w:hanging="180"/>
      </w:pPr>
    </w:lvl>
    <w:lvl w:ilvl="3" w:tplc="0416000F" w:tentative="1">
      <w:start w:val="1"/>
      <w:numFmt w:val="decimal"/>
      <w:lvlText w:val="%4."/>
      <w:lvlJc w:val="left"/>
      <w:pPr>
        <w:ind w:left="2934" w:hanging="360"/>
      </w:pPr>
    </w:lvl>
    <w:lvl w:ilvl="4" w:tplc="04160019" w:tentative="1">
      <w:start w:val="1"/>
      <w:numFmt w:val="lowerLetter"/>
      <w:lvlText w:val="%5."/>
      <w:lvlJc w:val="left"/>
      <w:pPr>
        <w:ind w:left="3654" w:hanging="360"/>
      </w:pPr>
    </w:lvl>
    <w:lvl w:ilvl="5" w:tplc="0416001B" w:tentative="1">
      <w:start w:val="1"/>
      <w:numFmt w:val="lowerRoman"/>
      <w:lvlText w:val="%6."/>
      <w:lvlJc w:val="right"/>
      <w:pPr>
        <w:ind w:left="4374" w:hanging="180"/>
      </w:pPr>
    </w:lvl>
    <w:lvl w:ilvl="6" w:tplc="0416000F" w:tentative="1">
      <w:start w:val="1"/>
      <w:numFmt w:val="decimal"/>
      <w:lvlText w:val="%7."/>
      <w:lvlJc w:val="left"/>
      <w:pPr>
        <w:ind w:left="5094" w:hanging="360"/>
      </w:pPr>
    </w:lvl>
    <w:lvl w:ilvl="7" w:tplc="04160019" w:tentative="1">
      <w:start w:val="1"/>
      <w:numFmt w:val="lowerLetter"/>
      <w:lvlText w:val="%8."/>
      <w:lvlJc w:val="left"/>
      <w:pPr>
        <w:ind w:left="5814" w:hanging="360"/>
      </w:pPr>
    </w:lvl>
    <w:lvl w:ilvl="8" w:tplc="04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5" w15:restartNumberingAfterBreak="0">
    <w:nsid w:val="685603D8"/>
    <w:multiLevelType w:val="hybridMultilevel"/>
    <w:tmpl w:val="A6245952"/>
    <w:lvl w:ilvl="0" w:tplc="37C4B5BA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B73613F2">
      <w:start w:val="1"/>
      <w:numFmt w:val="lowerLetter"/>
      <w:lvlText w:val="%2."/>
      <w:lvlJc w:val="left"/>
      <w:pPr>
        <w:ind w:left="1440" w:hanging="360"/>
      </w:pPr>
    </w:lvl>
    <w:lvl w:ilvl="2" w:tplc="A676AB28">
      <w:start w:val="1"/>
      <w:numFmt w:val="lowerRoman"/>
      <w:lvlText w:val="%3."/>
      <w:lvlJc w:val="right"/>
      <w:pPr>
        <w:ind w:left="2160" w:hanging="180"/>
      </w:pPr>
    </w:lvl>
    <w:lvl w:ilvl="3" w:tplc="8FFC5972">
      <w:start w:val="1"/>
      <w:numFmt w:val="decimal"/>
      <w:lvlText w:val="%4."/>
      <w:lvlJc w:val="left"/>
      <w:pPr>
        <w:ind w:left="2880" w:hanging="360"/>
      </w:pPr>
    </w:lvl>
    <w:lvl w:ilvl="4" w:tplc="E1D67C56">
      <w:start w:val="1"/>
      <w:numFmt w:val="lowerLetter"/>
      <w:lvlText w:val="%5."/>
      <w:lvlJc w:val="left"/>
      <w:pPr>
        <w:ind w:left="3600" w:hanging="360"/>
      </w:pPr>
    </w:lvl>
    <w:lvl w:ilvl="5" w:tplc="55841CE0">
      <w:start w:val="1"/>
      <w:numFmt w:val="lowerRoman"/>
      <w:lvlText w:val="%6."/>
      <w:lvlJc w:val="right"/>
      <w:pPr>
        <w:ind w:left="4320" w:hanging="180"/>
      </w:pPr>
    </w:lvl>
    <w:lvl w:ilvl="6" w:tplc="0582AB14">
      <w:start w:val="1"/>
      <w:numFmt w:val="decimal"/>
      <w:lvlText w:val="%7."/>
      <w:lvlJc w:val="left"/>
      <w:pPr>
        <w:ind w:left="5040" w:hanging="360"/>
      </w:pPr>
    </w:lvl>
    <w:lvl w:ilvl="7" w:tplc="BBD8EC8C">
      <w:start w:val="1"/>
      <w:numFmt w:val="lowerLetter"/>
      <w:lvlText w:val="%8."/>
      <w:lvlJc w:val="left"/>
      <w:pPr>
        <w:ind w:left="5760" w:hanging="360"/>
      </w:pPr>
    </w:lvl>
    <w:lvl w:ilvl="8" w:tplc="62944BF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7E77F1"/>
    <w:multiLevelType w:val="hybridMultilevel"/>
    <w:tmpl w:val="766471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1866C6"/>
    <w:multiLevelType w:val="hybridMultilevel"/>
    <w:tmpl w:val="2B46633A"/>
    <w:lvl w:ilvl="0" w:tplc="1C86A75A">
      <w:start w:val="1"/>
      <w:numFmt w:val="decimal"/>
      <w:lvlText w:val="%1."/>
      <w:lvlJc w:val="left"/>
      <w:pPr>
        <w:ind w:left="720" w:hanging="360"/>
      </w:pPr>
    </w:lvl>
    <w:lvl w:ilvl="1" w:tplc="C57A7A40">
      <w:start w:val="1"/>
      <w:numFmt w:val="lowerLetter"/>
      <w:lvlText w:val="%2."/>
      <w:lvlJc w:val="left"/>
      <w:pPr>
        <w:ind w:left="1440" w:hanging="360"/>
      </w:pPr>
    </w:lvl>
    <w:lvl w:ilvl="2" w:tplc="813AEC88">
      <w:start w:val="1"/>
      <w:numFmt w:val="lowerRoman"/>
      <w:lvlText w:val="%3."/>
      <w:lvlJc w:val="right"/>
      <w:pPr>
        <w:ind w:left="2160" w:hanging="180"/>
      </w:pPr>
    </w:lvl>
    <w:lvl w:ilvl="3" w:tplc="9B487FB2">
      <w:start w:val="1"/>
      <w:numFmt w:val="decimal"/>
      <w:lvlText w:val="%4."/>
      <w:lvlJc w:val="left"/>
      <w:pPr>
        <w:ind w:left="2880" w:hanging="360"/>
      </w:pPr>
    </w:lvl>
    <w:lvl w:ilvl="4" w:tplc="56AA0A66">
      <w:start w:val="1"/>
      <w:numFmt w:val="lowerLetter"/>
      <w:lvlText w:val="%5."/>
      <w:lvlJc w:val="left"/>
      <w:pPr>
        <w:ind w:left="3600" w:hanging="360"/>
      </w:pPr>
    </w:lvl>
    <w:lvl w:ilvl="5" w:tplc="541E7E78">
      <w:start w:val="1"/>
      <w:numFmt w:val="lowerRoman"/>
      <w:lvlText w:val="%6."/>
      <w:lvlJc w:val="right"/>
      <w:pPr>
        <w:ind w:left="4320" w:hanging="180"/>
      </w:pPr>
    </w:lvl>
    <w:lvl w:ilvl="6" w:tplc="1EA4D126">
      <w:start w:val="1"/>
      <w:numFmt w:val="decimal"/>
      <w:lvlText w:val="%7."/>
      <w:lvlJc w:val="left"/>
      <w:pPr>
        <w:ind w:left="5040" w:hanging="360"/>
      </w:pPr>
    </w:lvl>
    <w:lvl w:ilvl="7" w:tplc="535A082A">
      <w:start w:val="1"/>
      <w:numFmt w:val="lowerLetter"/>
      <w:lvlText w:val="%8."/>
      <w:lvlJc w:val="left"/>
      <w:pPr>
        <w:ind w:left="5760" w:hanging="360"/>
      </w:pPr>
    </w:lvl>
    <w:lvl w:ilvl="8" w:tplc="B30C504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F616A"/>
    <w:multiLevelType w:val="hybridMultilevel"/>
    <w:tmpl w:val="E28487A2"/>
    <w:lvl w:ilvl="0" w:tplc="F0B26684">
      <w:start w:val="1"/>
      <w:numFmt w:val="decimal"/>
      <w:lvlText w:val="%1."/>
      <w:lvlJc w:val="left"/>
      <w:pPr>
        <w:ind w:left="720" w:hanging="360"/>
      </w:pPr>
    </w:lvl>
    <w:lvl w:ilvl="1" w:tplc="70841274">
      <w:start w:val="1"/>
      <w:numFmt w:val="lowerLetter"/>
      <w:lvlText w:val="%2."/>
      <w:lvlJc w:val="left"/>
      <w:pPr>
        <w:ind w:left="1440" w:hanging="360"/>
      </w:pPr>
    </w:lvl>
    <w:lvl w:ilvl="2" w:tplc="37C4B5BA">
      <w:start w:val="1"/>
      <w:numFmt w:val="lowerRoman"/>
      <w:lvlText w:val="%3."/>
      <w:lvlJc w:val="right"/>
      <w:pPr>
        <w:ind w:left="2160" w:hanging="180"/>
      </w:pPr>
    </w:lvl>
    <w:lvl w:ilvl="3" w:tplc="1C041B08">
      <w:start w:val="1"/>
      <w:numFmt w:val="decimal"/>
      <w:lvlText w:val="%4."/>
      <w:lvlJc w:val="left"/>
      <w:pPr>
        <w:ind w:left="2880" w:hanging="360"/>
      </w:pPr>
    </w:lvl>
    <w:lvl w:ilvl="4" w:tplc="8272AE08">
      <w:start w:val="1"/>
      <w:numFmt w:val="lowerLetter"/>
      <w:lvlText w:val="%5."/>
      <w:lvlJc w:val="left"/>
      <w:pPr>
        <w:ind w:left="3600" w:hanging="360"/>
      </w:pPr>
    </w:lvl>
    <w:lvl w:ilvl="5" w:tplc="F89AF874">
      <w:start w:val="1"/>
      <w:numFmt w:val="lowerRoman"/>
      <w:lvlText w:val="%6."/>
      <w:lvlJc w:val="right"/>
      <w:pPr>
        <w:ind w:left="4320" w:hanging="180"/>
      </w:pPr>
    </w:lvl>
    <w:lvl w:ilvl="6" w:tplc="FE1C0492">
      <w:start w:val="1"/>
      <w:numFmt w:val="decimal"/>
      <w:lvlText w:val="%7."/>
      <w:lvlJc w:val="left"/>
      <w:pPr>
        <w:ind w:left="5040" w:hanging="360"/>
      </w:pPr>
    </w:lvl>
    <w:lvl w:ilvl="7" w:tplc="BF0846DE">
      <w:start w:val="1"/>
      <w:numFmt w:val="lowerLetter"/>
      <w:lvlText w:val="%8."/>
      <w:lvlJc w:val="left"/>
      <w:pPr>
        <w:ind w:left="5760" w:hanging="360"/>
      </w:pPr>
    </w:lvl>
    <w:lvl w:ilvl="8" w:tplc="253608C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032F8D"/>
    <w:multiLevelType w:val="hybridMultilevel"/>
    <w:tmpl w:val="E124DEC2"/>
    <w:lvl w:ilvl="0" w:tplc="711819BC">
      <w:start w:val="1"/>
      <w:numFmt w:val="decimal"/>
      <w:lvlText w:val="%1."/>
      <w:lvlJc w:val="left"/>
      <w:pPr>
        <w:ind w:left="720" w:hanging="360"/>
      </w:pPr>
    </w:lvl>
    <w:lvl w:ilvl="1" w:tplc="B05C54AC">
      <w:start w:val="1"/>
      <w:numFmt w:val="lowerRoman"/>
      <w:lvlText w:val="%2."/>
      <w:lvlJc w:val="left"/>
      <w:pPr>
        <w:ind w:left="1440" w:hanging="360"/>
      </w:pPr>
    </w:lvl>
    <w:lvl w:ilvl="2" w:tplc="DEFC01B0">
      <w:start w:val="1"/>
      <w:numFmt w:val="lowerRoman"/>
      <w:lvlText w:val="%3."/>
      <w:lvlJc w:val="right"/>
      <w:pPr>
        <w:ind w:left="2160" w:hanging="180"/>
      </w:pPr>
    </w:lvl>
    <w:lvl w:ilvl="3" w:tplc="F93E8BDA">
      <w:start w:val="1"/>
      <w:numFmt w:val="decimal"/>
      <w:lvlText w:val="%4."/>
      <w:lvlJc w:val="left"/>
      <w:pPr>
        <w:ind w:left="2880" w:hanging="360"/>
      </w:pPr>
    </w:lvl>
    <w:lvl w:ilvl="4" w:tplc="C37E5950">
      <w:start w:val="1"/>
      <w:numFmt w:val="lowerLetter"/>
      <w:lvlText w:val="%5."/>
      <w:lvlJc w:val="left"/>
      <w:pPr>
        <w:ind w:left="3600" w:hanging="360"/>
      </w:pPr>
    </w:lvl>
    <w:lvl w:ilvl="5" w:tplc="E8824E82">
      <w:start w:val="1"/>
      <w:numFmt w:val="lowerRoman"/>
      <w:lvlText w:val="%6."/>
      <w:lvlJc w:val="right"/>
      <w:pPr>
        <w:ind w:left="4320" w:hanging="180"/>
      </w:pPr>
    </w:lvl>
    <w:lvl w:ilvl="6" w:tplc="2B92E7AA">
      <w:start w:val="1"/>
      <w:numFmt w:val="decimal"/>
      <w:lvlText w:val="%7."/>
      <w:lvlJc w:val="left"/>
      <w:pPr>
        <w:ind w:left="5040" w:hanging="360"/>
      </w:pPr>
    </w:lvl>
    <w:lvl w:ilvl="7" w:tplc="EFBCBB32">
      <w:start w:val="1"/>
      <w:numFmt w:val="lowerLetter"/>
      <w:lvlText w:val="%8."/>
      <w:lvlJc w:val="left"/>
      <w:pPr>
        <w:ind w:left="5760" w:hanging="360"/>
      </w:pPr>
    </w:lvl>
    <w:lvl w:ilvl="8" w:tplc="2118D6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CC15F8"/>
    <w:multiLevelType w:val="hybridMultilevel"/>
    <w:tmpl w:val="2FC8831E"/>
    <w:lvl w:ilvl="0" w:tplc="980EEEC2">
      <w:start w:val="1"/>
      <w:numFmt w:val="decimal"/>
      <w:lvlText w:val="%1."/>
      <w:lvlJc w:val="left"/>
      <w:pPr>
        <w:ind w:left="785" w:hanging="360"/>
      </w:pPr>
      <w:rPr>
        <w:rFonts w:asciiTheme="minorHAnsi" w:hAnsiTheme="minorHAnsi" w:hint="default"/>
      </w:rPr>
    </w:lvl>
    <w:lvl w:ilvl="1" w:tplc="CAEA0516">
      <w:start w:val="1"/>
      <w:numFmt w:val="lowerLetter"/>
      <w:lvlText w:val="%2."/>
      <w:lvlJc w:val="left"/>
      <w:pPr>
        <w:ind w:left="1440" w:hanging="360"/>
      </w:pPr>
    </w:lvl>
    <w:lvl w:ilvl="2" w:tplc="5A7E111C">
      <w:start w:val="1"/>
      <w:numFmt w:val="lowerRoman"/>
      <w:lvlText w:val="%3."/>
      <w:lvlJc w:val="right"/>
      <w:pPr>
        <w:ind w:left="2160" w:hanging="180"/>
      </w:pPr>
    </w:lvl>
    <w:lvl w:ilvl="3" w:tplc="A7E6A7EE">
      <w:start w:val="1"/>
      <w:numFmt w:val="decimal"/>
      <w:lvlText w:val="%4."/>
      <w:lvlJc w:val="left"/>
      <w:pPr>
        <w:ind w:left="2880" w:hanging="360"/>
      </w:pPr>
    </w:lvl>
    <w:lvl w:ilvl="4" w:tplc="E63633E0">
      <w:start w:val="1"/>
      <w:numFmt w:val="lowerLetter"/>
      <w:lvlText w:val="%5."/>
      <w:lvlJc w:val="left"/>
      <w:pPr>
        <w:ind w:left="3600" w:hanging="360"/>
      </w:pPr>
    </w:lvl>
    <w:lvl w:ilvl="5" w:tplc="8A64AB6E">
      <w:start w:val="1"/>
      <w:numFmt w:val="lowerRoman"/>
      <w:lvlText w:val="%6."/>
      <w:lvlJc w:val="right"/>
      <w:pPr>
        <w:ind w:left="4320" w:hanging="180"/>
      </w:pPr>
    </w:lvl>
    <w:lvl w:ilvl="6" w:tplc="43F441C2">
      <w:start w:val="1"/>
      <w:numFmt w:val="decimal"/>
      <w:lvlText w:val="%7."/>
      <w:lvlJc w:val="left"/>
      <w:pPr>
        <w:ind w:left="5040" w:hanging="360"/>
      </w:pPr>
    </w:lvl>
    <w:lvl w:ilvl="7" w:tplc="10F61722">
      <w:start w:val="1"/>
      <w:numFmt w:val="lowerLetter"/>
      <w:lvlText w:val="%8."/>
      <w:lvlJc w:val="left"/>
      <w:pPr>
        <w:ind w:left="5760" w:hanging="360"/>
      </w:pPr>
    </w:lvl>
    <w:lvl w:ilvl="8" w:tplc="F60E20D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740382"/>
    <w:multiLevelType w:val="hybridMultilevel"/>
    <w:tmpl w:val="FF2AA63A"/>
    <w:lvl w:ilvl="0" w:tplc="AEAED8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732AC8"/>
    <w:multiLevelType w:val="hybridMultilevel"/>
    <w:tmpl w:val="D9A6306E"/>
    <w:lvl w:ilvl="0" w:tplc="0416000F">
      <w:start w:val="1"/>
      <w:numFmt w:val="decimal"/>
      <w:lvlText w:val="%1."/>
      <w:lvlJc w:val="left"/>
      <w:pPr>
        <w:ind w:left="774" w:hanging="360"/>
      </w:pPr>
    </w:lvl>
    <w:lvl w:ilvl="1" w:tplc="04160019" w:tentative="1">
      <w:start w:val="1"/>
      <w:numFmt w:val="lowerLetter"/>
      <w:lvlText w:val="%2."/>
      <w:lvlJc w:val="left"/>
      <w:pPr>
        <w:ind w:left="1494" w:hanging="360"/>
      </w:pPr>
    </w:lvl>
    <w:lvl w:ilvl="2" w:tplc="0416001B" w:tentative="1">
      <w:start w:val="1"/>
      <w:numFmt w:val="lowerRoman"/>
      <w:lvlText w:val="%3."/>
      <w:lvlJc w:val="right"/>
      <w:pPr>
        <w:ind w:left="2214" w:hanging="180"/>
      </w:pPr>
    </w:lvl>
    <w:lvl w:ilvl="3" w:tplc="0416000F" w:tentative="1">
      <w:start w:val="1"/>
      <w:numFmt w:val="decimal"/>
      <w:lvlText w:val="%4."/>
      <w:lvlJc w:val="left"/>
      <w:pPr>
        <w:ind w:left="2934" w:hanging="360"/>
      </w:pPr>
    </w:lvl>
    <w:lvl w:ilvl="4" w:tplc="04160019" w:tentative="1">
      <w:start w:val="1"/>
      <w:numFmt w:val="lowerLetter"/>
      <w:lvlText w:val="%5."/>
      <w:lvlJc w:val="left"/>
      <w:pPr>
        <w:ind w:left="3654" w:hanging="360"/>
      </w:pPr>
    </w:lvl>
    <w:lvl w:ilvl="5" w:tplc="0416001B" w:tentative="1">
      <w:start w:val="1"/>
      <w:numFmt w:val="lowerRoman"/>
      <w:lvlText w:val="%6."/>
      <w:lvlJc w:val="right"/>
      <w:pPr>
        <w:ind w:left="4374" w:hanging="180"/>
      </w:pPr>
    </w:lvl>
    <w:lvl w:ilvl="6" w:tplc="0416000F" w:tentative="1">
      <w:start w:val="1"/>
      <w:numFmt w:val="decimal"/>
      <w:lvlText w:val="%7."/>
      <w:lvlJc w:val="left"/>
      <w:pPr>
        <w:ind w:left="5094" w:hanging="360"/>
      </w:pPr>
    </w:lvl>
    <w:lvl w:ilvl="7" w:tplc="04160019" w:tentative="1">
      <w:start w:val="1"/>
      <w:numFmt w:val="lowerLetter"/>
      <w:lvlText w:val="%8."/>
      <w:lvlJc w:val="left"/>
      <w:pPr>
        <w:ind w:left="5814" w:hanging="360"/>
      </w:pPr>
    </w:lvl>
    <w:lvl w:ilvl="8" w:tplc="0416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2"/>
  </w:num>
  <w:num w:numId="2">
    <w:abstractNumId w:val="19"/>
  </w:num>
  <w:num w:numId="3">
    <w:abstractNumId w:val="9"/>
  </w:num>
  <w:num w:numId="4">
    <w:abstractNumId w:val="18"/>
  </w:num>
  <w:num w:numId="5">
    <w:abstractNumId w:val="12"/>
  </w:num>
  <w:num w:numId="6">
    <w:abstractNumId w:val="7"/>
  </w:num>
  <w:num w:numId="7">
    <w:abstractNumId w:val="20"/>
  </w:num>
  <w:num w:numId="8">
    <w:abstractNumId w:val="6"/>
  </w:num>
  <w:num w:numId="9">
    <w:abstractNumId w:val="10"/>
  </w:num>
  <w:num w:numId="10">
    <w:abstractNumId w:val="11"/>
  </w:num>
  <w:num w:numId="11">
    <w:abstractNumId w:val="0"/>
  </w:num>
  <w:num w:numId="12">
    <w:abstractNumId w:val="3"/>
  </w:num>
  <w:num w:numId="13">
    <w:abstractNumId w:val="1"/>
  </w:num>
  <w:num w:numId="14">
    <w:abstractNumId w:val="15"/>
  </w:num>
  <w:num w:numId="15">
    <w:abstractNumId w:val="4"/>
  </w:num>
  <w:num w:numId="16">
    <w:abstractNumId w:val="17"/>
  </w:num>
  <w:num w:numId="17">
    <w:abstractNumId w:val="13"/>
  </w:num>
  <w:num w:numId="18">
    <w:abstractNumId w:val="8"/>
  </w:num>
  <w:num w:numId="19">
    <w:abstractNumId w:val="16"/>
  </w:num>
  <w:num w:numId="20">
    <w:abstractNumId w:val="5"/>
  </w:num>
  <w:num w:numId="21">
    <w:abstractNumId w:val="21"/>
  </w:num>
  <w:num w:numId="22">
    <w:abstractNumId w:val="14"/>
  </w:num>
  <w:num w:numId="23">
    <w:abstractNumId w:val="2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N Marcos">
    <w15:presenceInfo w15:providerId="Windows Live" w15:userId="bf24cb4738f00276"/>
  </w15:person>
  <w15:person w15:author="Guilherme Melo">
    <w15:presenceInfo w15:providerId="Windows Live" w15:userId="1bf3ebc08e8392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014"/>
    <w:rsid w:val="00062309"/>
    <w:rsid w:val="00062B95"/>
    <w:rsid w:val="00065DE4"/>
    <w:rsid w:val="00066865"/>
    <w:rsid w:val="00086C3A"/>
    <w:rsid w:val="000A71EF"/>
    <w:rsid w:val="000D09A1"/>
    <w:rsid w:val="000E31BC"/>
    <w:rsid w:val="000E3A84"/>
    <w:rsid w:val="001231AE"/>
    <w:rsid w:val="00141E23"/>
    <w:rsid w:val="00153726"/>
    <w:rsid w:val="0015666A"/>
    <w:rsid w:val="00172354"/>
    <w:rsid w:val="0018508E"/>
    <w:rsid w:val="001868C8"/>
    <w:rsid w:val="001A34C8"/>
    <w:rsid w:val="001B7F5F"/>
    <w:rsid w:val="001C2C0D"/>
    <w:rsid w:val="001D0F7B"/>
    <w:rsid w:val="001E595C"/>
    <w:rsid w:val="001E5F14"/>
    <w:rsid w:val="00215461"/>
    <w:rsid w:val="00227399"/>
    <w:rsid w:val="002744F2"/>
    <w:rsid w:val="00276F93"/>
    <w:rsid w:val="002867B2"/>
    <w:rsid w:val="00287989"/>
    <w:rsid w:val="00296E2D"/>
    <w:rsid w:val="002A41D3"/>
    <w:rsid w:val="002B36E0"/>
    <w:rsid w:val="002C355A"/>
    <w:rsid w:val="002E2AA4"/>
    <w:rsid w:val="002F3387"/>
    <w:rsid w:val="00311AF1"/>
    <w:rsid w:val="00323DFA"/>
    <w:rsid w:val="003320B9"/>
    <w:rsid w:val="0033420C"/>
    <w:rsid w:val="00376014"/>
    <w:rsid w:val="003A695E"/>
    <w:rsid w:val="003C705D"/>
    <w:rsid w:val="003E12A3"/>
    <w:rsid w:val="003E473A"/>
    <w:rsid w:val="003E70EE"/>
    <w:rsid w:val="0040073B"/>
    <w:rsid w:val="00414AC8"/>
    <w:rsid w:val="00414F16"/>
    <w:rsid w:val="00415E42"/>
    <w:rsid w:val="004967E3"/>
    <w:rsid w:val="004A0209"/>
    <w:rsid w:val="004E658E"/>
    <w:rsid w:val="004F65DF"/>
    <w:rsid w:val="0050130E"/>
    <w:rsid w:val="00543DA4"/>
    <w:rsid w:val="005453C8"/>
    <w:rsid w:val="00545EFF"/>
    <w:rsid w:val="005616C4"/>
    <w:rsid w:val="005B7837"/>
    <w:rsid w:val="005C1870"/>
    <w:rsid w:val="005D5694"/>
    <w:rsid w:val="005E2E8F"/>
    <w:rsid w:val="0060121E"/>
    <w:rsid w:val="00613E2C"/>
    <w:rsid w:val="0064422F"/>
    <w:rsid w:val="006669DF"/>
    <w:rsid w:val="00675FE2"/>
    <w:rsid w:val="00690F18"/>
    <w:rsid w:val="006B3D6C"/>
    <w:rsid w:val="006D3D18"/>
    <w:rsid w:val="006F038F"/>
    <w:rsid w:val="006F09F9"/>
    <w:rsid w:val="006F5EE4"/>
    <w:rsid w:val="00701439"/>
    <w:rsid w:val="007024EA"/>
    <w:rsid w:val="007332E0"/>
    <w:rsid w:val="0074619C"/>
    <w:rsid w:val="00763E94"/>
    <w:rsid w:val="0077661B"/>
    <w:rsid w:val="007A1C8B"/>
    <w:rsid w:val="007A2B73"/>
    <w:rsid w:val="007A3730"/>
    <w:rsid w:val="007A4E4E"/>
    <w:rsid w:val="007A77C9"/>
    <w:rsid w:val="007C667E"/>
    <w:rsid w:val="007D4EDF"/>
    <w:rsid w:val="007E09EA"/>
    <w:rsid w:val="00801463"/>
    <w:rsid w:val="00817C5C"/>
    <w:rsid w:val="00821DF8"/>
    <w:rsid w:val="00834CD5"/>
    <w:rsid w:val="00864240"/>
    <w:rsid w:val="00884939"/>
    <w:rsid w:val="00885061"/>
    <w:rsid w:val="008A21B4"/>
    <w:rsid w:val="008A2A69"/>
    <w:rsid w:val="008B41C5"/>
    <w:rsid w:val="008B474F"/>
    <w:rsid w:val="008E759D"/>
    <w:rsid w:val="00906DD5"/>
    <w:rsid w:val="009179E8"/>
    <w:rsid w:val="00926E62"/>
    <w:rsid w:val="00941695"/>
    <w:rsid w:val="009A0A5C"/>
    <w:rsid w:val="009C0763"/>
    <w:rsid w:val="009D0404"/>
    <w:rsid w:val="009D4501"/>
    <w:rsid w:val="009D63BD"/>
    <w:rsid w:val="009F4B8F"/>
    <w:rsid w:val="00A20A69"/>
    <w:rsid w:val="00A307D0"/>
    <w:rsid w:val="00A42D00"/>
    <w:rsid w:val="00A54831"/>
    <w:rsid w:val="00A71BC8"/>
    <w:rsid w:val="00A73F02"/>
    <w:rsid w:val="00A753AE"/>
    <w:rsid w:val="00A8073E"/>
    <w:rsid w:val="00AC44B6"/>
    <w:rsid w:val="00AD385F"/>
    <w:rsid w:val="00B03CF6"/>
    <w:rsid w:val="00B17CF1"/>
    <w:rsid w:val="00B32718"/>
    <w:rsid w:val="00B522A7"/>
    <w:rsid w:val="00B52DD4"/>
    <w:rsid w:val="00B57827"/>
    <w:rsid w:val="00B935C2"/>
    <w:rsid w:val="00BA541E"/>
    <w:rsid w:val="00BB2F49"/>
    <w:rsid w:val="00BF049D"/>
    <w:rsid w:val="00BF0AE4"/>
    <w:rsid w:val="00C03691"/>
    <w:rsid w:val="00C379D7"/>
    <w:rsid w:val="00C468D3"/>
    <w:rsid w:val="00C63786"/>
    <w:rsid w:val="00C81C3C"/>
    <w:rsid w:val="00C85EED"/>
    <w:rsid w:val="00CB33C3"/>
    <w:rsid w:val="00CC43CF"/>
    <w:rsid w:val="00CC487C"/>
    <w:rsid w:val="00CD6166"/>
    <w:rsid w:val="00CE2182"/>
    <w:rsid w:val="00CF47C0"/>
    <w:rsid w:val="00DB0195"/>
    <w:rsid w:val="00DB4080"/>
    <w:rsid w:val="00DC16AD"/>
    <w:rsid w:val="00DE3657"/>
    <w:rsid w:val="00DF7E02"/>
    <w:rsid w:val="00E00BCF"/>
    <w:rsid w:val="00E018E0"/>
    <w:rsid w:val="00E02989"/>
    <w:rsid w:val="00E03481"/>
    <w:rsid w:val="00E11BFB"/>
    <w:rsid w:val="00E2695A"/>
    <w:rsid w:val="00E269B4"/>
    <w:rsid w:val="00E40975"/>
    <w:rsid w:val="00E420F9"/>
    <w:rsid w:val="00E618D4"/>
    <w:rsid w:val="00E705AE"/>
    <w:rsid w:val="00E97FDC"/>
    <w:rsid w:val="00EA3DAD"/>
    <w:rsid w:val="00EA722D"/>
    <w:rsid w:val="00EB464E"/>
    <w:rsid w:val="00EE2B0B"/>
    <w:rsid w:val="00EE638C"/>
    <w:rsid w:val="00F01DDF"/>
    <w:rsid w:val="00F0500C"/>
    <w:rsid w:val="00F1605B"/>
    <w:rsid w:val="00F92B62"/>
    <w:rsid w:val="00F93721"/>
    <w:rsid w:val="00FC17AC"/>
    <w:rsid w:val="00FD49FE"/>
    <w:rsid w:val="00FE5737"/>
    <w:rsid w:val="00FF1E17"/>
    <w:rsid w:val="015C4C2D"/>
    <w:rsid w:val="01EDFF58"/>
    <w:rsid w:val="02238B75"/>
    <w:rsid w:val="034EBB91"/>
    <w:rsid w:val="040763C8"/>
    <w:rsid w:val="05EC41CB"/>
    <w:rsid w:val="06136BC3"/>
    <w:rsid w:val="0627067C"/>
    <w:rsid w:val="06728930"/>
    <w:rsid w:val="071FB408"/>
    <w:rsid w:val="078D49C5"/>
    <w:rsid w:val="07FFA0DB"/>
    <w:rsid w:val="08A6CED0"/>
    <w:rsid w:val="08CBD0B6"/>
    <w:rsid w:val="093A6B28"/>
    <w:rsid w:val="09A5DA4F"/>
    <w:rsid w:val="0A153592"/>
    <w:rsid w:val="0AF7BFB0"/>
    <w:rsid w:val="0B01A157"/>
    <w:rsid w:val="0B9F740A"/>
    <w:rsid w:val="0BD21245"/>
    <w:rsid w:val="0C81591B"/>
    <w:rsid w:val="0C8622F1"/>
    <w:rsid w:val="0E63E058"/>
    <w:rsid w:val="0E819724"/>
    <w:rsid w:val="0E8DC3A2"/>
    <w:rsid w:val="0E95B545"/>
    <w:rsid w:val="0FB3FFAD"/>
    <w:rsid w:val="0FFC5D35"/>
    <w:rsid w:val="10DED7BC"/>
    <w:rsid w:val="1121B131"/>
    <w:rsid w:val="116B6D7D"/>
    <w:rsid w:val="1327E08A"/>
    <w:rsid w:val="13F60189"/>
    <w:rsid w:val="13FAC368"/>
    <w:rsid w:val="142DD1DD"/>
    <w:rsid w:val="14342EEE"/>
    <w:rsid w:val="1434774B"/>
    <w:rsid w:val="156892B2"/>
    <w:rsid w:val="15F30858"/>
    <w:rsid w:val="16DE353A"/>
    <w:rsid w:val="17A54DA0"/>
    <w:rsid w:val="17CB981F"/>
    <w:rsid w:val="17DD98C6"/>
    <w:rsid w:val="18298F32"/>
    <w:rsid w:val="1942B237"/>
    <w:rsid w:val="19C33781"/>
    <w:rsid w:val="1AA72063"/>
    <w:rsid w:val="1ADBB8F7"/>
    <w:rsid w:val="1ADCD4B9"/>
    <w:rsid w:val="1B6DDE5E"/>
    <w:rsid w:val="1B747C31"/>
    <w:rsid w:val="1B8BF7CF"/>
    <w:rsid w:val="1B942F58"/>
    <w:rsid w:val="1C2B9D84"/>
    <w:rsid w:val="1CBA9C19"/>
    <w:rsid w:val="1E60A4D7"/>
    <w:rsid w:val="1E929A87"/>
    <w:rsid w:val="1EB71A81"/>
    <w:rsid w:val="1EFBCD8C"/>
    <w:rsid w:val="1F13FDE7"/>
    <w:rsid w:val="1F552AF9"/>
    <w:rsid w:val="1F6B1A1A"/>
    <w:rsid w:val="1F8244C5"/>
    <w:rsid w:val="200B950C"/>
    <w:rsid w:val="208A0516"/>
    <w:rsid w:val="210CDEC8"/>
    <w:rsid w:val="2167E79D"/>
    <w:rsid w:val="2174A776"/>
    <w:rsid w:val="21968F3D"/>
    <w:rsid w:val="226767CF"/>
    <w:rsid w:val="226D5184"/>
    <w:rsid w:val="227A28A8"/>
    <w:rsid w:val="228BE72A"/>
    <w:rsid w:val="22AE1993"/>
    <w:rsid w:val="22CB90F4"/>
    <w:rsid w:val="23363671"/>
    <w:rsid w:val="23C6A89E"/>
    <w:rsid w:val="23FF756D"/>
    <w:rsid w:val="246B9357"/>
    <w:rsid w:val="24820ADF"/>
    <w:rsid w:val="2536FFC0"/>
    <w:rsid w:val="265752B5"/>
    <w:rsid w:val="27E08ADE"/>
    <w:rsid w:val="280FF0D8"/>
    <w:rsid w:val="28384ED8"/>
    <w:rsid w:val="2899FD77"/>
    <w:rsid w:val="289E856B"/>
    <w:rsid w:val="28DA849F"/>
    <w:rsid w:val="298B293E"/>
    <w:rsid w:val="29B81F25"/>
    <w:rsid w:val="2A219C89"/>
    <w:rsid w:val="2A264C17"/>
    <w:rsid w:val="2AB47B4B"/>
    <w:rsid w:val="2ACAEBB9"/>
    <w:rsid w:val="2B1A7C8A"/>
    <w:rsid w:val="2B1CB231"/>
    <w:rsid w:val="2B47D11E"/>
    <w:rsid w:val="2B76E006"/>
    <w:rsid w:val="2C186C47"/>
    <w:rsid w:val="2C56D771"/>
    <w:rsid w:val="2C5A4E16"/>
    <w:rsid w:val="2CBE0086"/>
    <w:rsid w:val="2D1A475C"/>
    <w:rsid w:val="2DC4C03F"/>
    <w:rsid w:val="2E13AF25"/>
    <w:rsid w:val="2EBCD8B1"/>
    <w:rsid w:val="2F1597CF"/>
    <w:rsid w:val="300C2E00"/>
    <w:rsid w:val="307D31E5"/>
    <w:rsid w:val="309231DD"/>
    <w:rsid w:val="3096E0CC"/>
    <w:rsid w:val="327189D7"/>
    <w:rsid w:val="327261B5"/>
    <w:rsid w:val="32A6BFDD"/>
    <w:rsid w:val="32B2363B"/>
    <w:rsid w:val="32B3EC97"/>
    <w:rsid w:val="32B40E55"/>
    <w:rsid w:val="32CE57B1"/>
    <w:rsid w:val="33BB4841"/>
    <w:rsid w:val="33DB0D76"/>
    <w:rsid w:val="33E204B9"/>
    <w:rsid w:val="35248FF3"/>
    <w:rsid w:val="35C44B34"/>
    <w:rsid w:val="36FF6915"/>
    <w:rsid w:val="3722E15D"/>
    <w:rsid w:val="376B05F5"/>
    <w:rsid w:val="37D7574F"/>
    <w:rsid w:val="3815A831"/>
    <w:rsid w:val="385052B3"/>
    <w:rsid w:val="385F536A"/>
    <w:rsid w:val="390C9CEA"/>
    <w:rsid w:val="3952F0DE"/>
    <w:rsid w:val="3977CC4A"/>
    <w:rsid w:val="397AA975"/>
    <w:rsid w:val="39EA9C17"/>
    <w:rsid w:val="3AC72BC9"/>
    <w:rsid w:val="3B093D10"/>
    <w:rsid w:val="3B4DB92D"/>
    <w:rsid w:val="3BEBD43D"/>
    <w:rsid w:val="3C75CEB5"/>
    <w:rsid w:val="3CB2C70B"/>
    <w:rsid w:val="3D2440AA"/>
    <w:rsid w:val="3D8EF538"/>
    <w:rsid w:val="3EF2DD18"/>
    <w:rsid w:val="3F0FBB29"/>
    <w:rsid w:val="3F109685"/>
    <w:rsid w:val="3F144A93"/>
    <w:rsid w:val="3F52F029"/>
    <w:rsid w:val="3F5A0455"/>
    <w:rsid w:val="405555A7"/>
    <w:rsid w:val="4072B681"/>
    <w:rsid w:val="40ACF0C9"/>
    <w:rsid w:val="40CA54A0"/>
    <w:rsid w:val="40CC2183"/>
    <w:rsid w:val="40DA1B40"/>
    <w:rsid w:val="41104E85"/>
    <w:rsid w:val="4117E81B"/>
    <w:rsid w:val="412689C4"/>
    <w:rsid w:val="42345014"/>
    <w:rsid w:val="4277CBF5"/>
    <w:rsid w:val="42E275EB"/>
    <w:rsid w:val="44239212"/>
    <w:rsid w:val="4434572F"/>
    <w:rsid w:val="4442EE40"/>
    <w:rsid w:val="44865813"/>
    <w:rsid w:val="449E4D07"/>
    <w:rsid w:val="44B586C3"/>
    <w:rsid w:val="454ABB2B"/>
    <w:rsid w:val="46918499"/>
    <w:rsid w:val="46A16942"/>
    <w:rsid w:val="46DDDB33"/>
    <w:rsid w:val="47C5E7BE"/>
    <w:rsid w:val="47E36E73"/>
    <w:rsid w:val="481013E8"/>
    <w:rsid w:val="49046C51"/>
    <w:rsid w:val="491D6E77"/>
    <w:rsid w:val="4936201F"/>
    <w:rsid w:val="4997FB14"/>
    <w:rsid w:val="49A20A18"/>
    <w:rsid w:val="4A19268B"/>
    <w:rsid w:val="4AC1307B"/>
    <w:rsid w:val="4BBBC790"/>
    <w:rsid w:val="4BCAEF85"/>
    <w:rsid w:val="4BE69A03"/>
    <w:rsid w:val="4BE7AE4F"/>
    <w:rsid w:val="4BF7BA36"/>
    <w:rsid w:val="4BFA43CD"/>
    <w:rsid w:val="4C55E893"/>
    <w:rsid w:val="4D11576E"/>
    <w:rsid w:val="4DE2BD3C"/>
    <w:rsid w:val="4E2D825A"/>
    <w:rsid w:val="4E39F9D6"/>
    <w:rsid w:val="4E551E8E"/>
    <w:rsid w:val="4F321704"/>
    <w:rsid w:val="4F5B7901"/>
    <w:rsid w:val="4FE3F40B"/>
    <w:rsid w:val="4FEB21E0"/>
    <w:rsid w:val="50E865F0"/>
    <w:rsid w:val="519D2641"/>
    <w:rsid w:val="51B4B5EF"/>
    <w:rsid w:val="5203B068"/>
    <w:rsid w:val="52191DE0"/>
    <w:rsid w:val="52BE88C6"/>
    <w:rsid w:val="5304F18E"/>
    <w:rsid w:val="53F2AA09"/>
    <w:rsid w:val="53F7D306"/>
    <w:rsid w:val="5503F60F"/>
    <w:rsid w:val="552B311A"/>
    <w:rsid w:val="55610633"/>
    <w:rsid w:val="55643279"/>
    <w:rsid w:val="56401C23"/>
    <w:rsid w:val="56BFFFFC"/>
    <w:rsid w:val="56CDF6FF"/>
    <w:rsid w:val="578F0B0C"/>
    <w:rsid w:val="59DDB9AB"/>
    <w:rsid w:val="5A698321"/>
    <w:rsid w:val="5A6EDFF6"/>
    <w:rsid w:val="5A835EA1"/>
    <w:rsid w:val="5C3894C8"/>
    <w:rsid w:val="5CE17717"/>
    <w:rsid w:val="5DB1CBBB"/>
    <w:rsid w:val="5DD14476"/>
    <w:rsid w:val="5F576BB5"/>
    <w:rsid w:val="5F843D80"/>
    <w:rsid w:val="5FA51B7A"/>
    <w:rsid w:val="6049059B"/>
    <w:rsid w:val="6157441C"/>
    <w:rsid w:val="61D40F7C"/>
    <w:rsid w:val="620FD684"/>
    <w:rsid w:val="62528A7A"/>
    <w:rsid w:val="629D8E3F"/>
    <w:rsid w:val="6344594C"/>
    <w:rsid w:val="63638D84"/>
    <w:rsid w:val="638AF0C8"/>
    <w:rsid w:val="638BCE3F"/>
    <w:rsid w:val="6482C4FA"/>
    <w:rsid w:val="64CC0472"/>
    <w:rsid w:val="64DEEC08"/>
    <w:rsid w:val="6682444D"/>
    <w:rsid w:val="68B7B464"/>
    <w:rsid w:val="68DAC18A"/>
    <w:rsid w:val="698FE682"/>
    <w:rsid w:val="6AA30E20"/>
    <w:rsid w:val="6B732C75"/>
    <w:rsid w:val="6C0E0196"/>
    <w:rsid w:val="6C4EF5FB"/>
    <w:rsid w:val="6D146AD7"/>
    <w:rsid w:val="6D22974C"/>
    <w:rsid w:val="6D8DF921"/>
    <w:rsid w:val="6E380E7D"/>
    <w:rsid w:val="6FE1AA86"/>
    <w:rsid w:val="706F1B60"/>
    <w:rsid w:val="71103028"/>
    <w:rsid w:val="7128574E"/>
    <w:rsid w:val="717A53B9"/>
    <w:rsid w:val="7202A06B"/>
    <w:rsid w:val="728AD576"/>
    <w:rsid w:val="7371F01E"/>
    <w:rsid w:val="7393097F"/>
    <w:rsid w:val="74F953E2"/>
    <w:rsid w:val="753823B3"/>
    <w:rsid w:val="755B86CB"/>
    <w:rsid w:val="77184C71"/>
    <w:rsid w:val="77E7F8CD"/>
    <w:rsid w:val="78041E60"/>
    <w:rsid w:val="78D57CB8"/>
    <w:rsid w:val="79438B45"/>
    <w:rsid w:val="79A5C049"/>
    <w:rsid w:val="7AA55BCA"/>
    <w:rsid w:val="7BD2D59D"/>
    <w:rsid w:val="7CCD2872"/>
    <w:rsid w:val="7E7841E7"/>
    <w:rsid w:val="7E8E18DB"/>
    <w:rsid w:val="7FC2F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65BC09B"/>
  <w15:docId w15:val="{784F81C1-EDE5-438B-9238-A8886C2D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5737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5737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5737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5737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5737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5737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5737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5737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5737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6014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3E473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E473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E473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E473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E473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47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473A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CE2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2182"/>
  </w:style>
  <w:style w:type="paragraph" w:styleId="Rodap">
    <w:name w:val="footer"/>
    <w:basedOn w:val="Normal"/>
    <w:link w:val="RodapChar"/>
    <w:uiPriority w:val="99"/>
    <w:unhideWhenUsed/>
    <w:rsid w:val="00CE2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2182"/>
  </w:style>
  <w:style w:type="paragraph" w:customStyle="1" w:styleId="Default">
    <w:name w:val="Default"/>
    <w:rsid w:val="00CE21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FE5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E57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57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57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573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57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57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57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57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885061"/>
    <w:pPr>
      <w:numPr>
        <w:numId w:val="0"/>
      </w:num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885061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85061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885061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311AF1"/>
    <w:rPr>
      <w:color w:val="0563C1" w:themeColor="hyperlink"/>
      <w:u w:val="single"/>
    </w:rPr>
  </w:style>
  <w:style w:type="table" w:styleId="TabeladeGrade1Clara-nfase1">
    <w:name w:val="Grid Table 1 Light Accent 1"/>
    <w:basedOn w:val="Tabelanormal"/>
    <w:uiPriority w:val="46"/>
    <w:rsid w:val="006669DF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 w:eastAsia="ja-JP"/>
    </w:rPr>
    <w:tblPr>
      <w:tblStyleRowBandSize w:val="1"/>
      <w:tblStyleColBandSize w:val="1"/>
      <w:tblInd w:w="0" w:type="nil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link w:val="SubttuloChar"/>
    <w:uiPriority w:val="11"/>
    <w:qFormat/>
    <w:rsid w:val="0088493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88493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2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B36C8-E597-4022-81B6-FBA83FC54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10</Pages>
  <Words>3695</Words>
  <Characters>19954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Melo</dc:creator>
  <cp:lastModifiedBy>JN Marcos</cp:lastModifiedBy>
  <cp:revision>274</cp:revision>
  <cp:lastPrinted>2015-10-02T10:35:00Z</cp:lastPrinted>
  <dcterms:created xsi:type="dcterms:W3CDTF">2015-10-02T11:27:00Z</dcterms:created>
  <dcterms:modified xsi:type="dcterms:W3CDTF">2015-12-07T23:25:00Z</dcterms:modified>
</cp:coreProperties>
</file>