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tabs>
          <w:tab w:val="left" w:pos="3720"/>
        </w:tabs>
        <w:rPr>
          <w:rFonts w:ascii="Calibri" w:eastAsia="Segoe UI" w:hAnsi="Calibri" w:cs="Segoe UI"/>
          <w:sz w:val="22"/>
          <w:szCs w:val="22"/>
        </w:rPr>
      </w:pPr>
      <w:r>
        <w:rPr>
          <w:rFonts w:ascii="Calibri" w:eastAsia="Segoe UI" w:hAnsi="Calibri" w:cs="Segoe UI"/>
          <w:sz w:val="22"/>
          <w:szCs w:val="22"/>
        </w:rPr>
        <w:tab/>
      </w:r>
      <w:ins w:id="0" w:author="JN Marcos" w:date="2015-10-03T15:59:00Z">
        <w:r w:rsidRPr="0018508E">
          <w:rPr>
            <w:rFonts w:ascii="Calibri" w:hAnsi="Calibri" w:cs="Segoe UI"/>
            <w:noProof/>
            <w:sz w:val="20"/>
            <w:szCs w:val="20"/>
            <w:lang w:eastAsia="pt-BR"/>
            <w:rPrChange w:id="1" w:author="JN Marcos" w:date="2015-12-07T19:56:00Z">
              <w:rPr>
                <w:noProof/>
                <w:sz w:val="20"/>
                <w:szCs w:val="20"/>
                <w:lang w:eastAsia="pt-BR"/>
              </w:rPr>
            </w:rPrChange>
          </w:rPr>
          <w:drawing>
            <wp:anchor distT="0" distB="0" distL="114300" distR="114300" simplePos="0" relativeHeight="251658240" behindDoc="0" locked="0" layoutInCell="1" allowOverlap="1">
              <wp:simplePos x="0" y="0"/>
              <wp:positionH relativeFrom="column">
                <wp:posOffset>2358390</wp:posOffset>
              </wp:positionH>
              <wp:positionV relativeFrom="paragraph">
                <wp:posOffset>-2540</wp:posOffset>
              </wp:positionV>
              <wp:extent cx="1031875" cy="1533525"/>
              <wp:effectExtent l="0" t="0" r="0" b="9525"/>
              <wp:wrapTopAndBottom/>
              <wp:docPr id="2" name="Imagem 2" descr="http://2.bp.blogspot.com/-msOSHqYkU0o/UQ0jO3BJYOI/AAAAAAAACJg/nnwNaZ0_Okc/s1600/235_Marca_UFRPE_RGB_Gradient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msOSHqYkU0o/UQ0jO3BJYOI/AAAAAAAACJg/nnwNaZ0_Okc/s1600/235_Marca_UFRPE_RGB_Gradiente_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1875" cy="1533525"/>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724ABE" w:rsidRDefault="00724ABE" w:rsidP="00724ABE">
      <w:pPr>
        <w:pStyle w:val="Default"/>
        <w:jc w:val="center"/>
        <w:rPr>
          <w:rFonts w:ascii="Calibri" w:eastAsia="Segoe UI" w:hAnsi="Calibri" w:cs="Segoe UI"/>
          <w:sz w:val="22"/>
          <w:szCs w:val="22"/>
        </w:rPr>
      </w:pPr>
    </w:p>
    <w:p w:rsidR="00724ABE" w:rsidRDefault="00724ABE" w:rsidP="00724ABE">
      <w:pPr>
        <w:pStyle w:val="Default"/>
        <w:jc w:val="center"/>
        <w:rPr>
          <w:rFonts w:ascii="Calibri" w:eastAsia="Segoe UI" w:hAnsi="Calibri" w:cs="Segoe UI"/>
          <w:sz w:val="22"/>
          <w:szCs w:val="22"/>
        </w:rPr>
      </w:pPr>
    </w:p>
    <w:p w:rsidR="00724ABE" w:rsidRPr="00724ABE" w:rsidRDefault="00724ABE" w:rsidP="007E637B">
      <w:pPr>
        <w:pStyle w:val="Default"/>
        <w:jc w:val="center"/>
        <w:rPr>
          <w:rFonts w:ascii="Calibri" w:hAnsi="Calibri" w:cs="Segoe UI"/>
          <w:szCs w:val="22"/>
        </w:rPr>
      </w:pPr>
      <w:r w:rsidRPr="00724ABE">
        <w:rPr>
          <w:rFonts w:ascii="Calibri" w:eastAsia="Segoe UI" w:hAnsi="Calibri" w:cs="Segoe UI"/>
          <w:szCs w:val="22"/>
        </w:rPr>
        <w:t>UNIVERSIDADE FEDERAL RURAL DE PERNAMBUCO</w:t>
      </w:r>
    </w:p>
    <w:p w:rsidR="00724ABE" w:rsidRPr="00724ABE" w:rsidRDefault="00724ABE" w:rsidP="007E637B">
      <w:pPr>
        <w:pStyle w:val="Default"/>
        <w:jc w:val="center"/>
        <w:rPr>
          <w:rFonts w:ascii="Calibri" w:hAnsi="Calibri" w:cs="Segoe UI"/>
          <w:szCs w:val="22"/>
        </w:rPr>
      </w:pPr>
      <w:r w:rsidRPr="00724ABE">
        <w:rPr>
          <w:rFonts w:ascii="Calibri" w:eastAsia="Segoe UI" w:hAnsi="Calibri" w:cs="Segoe UI"/>
          <w:szCs w:val="22"/>
        </w:rPr>
        <w:t>DEPARTAMENTO DE ESTATÍSTICA E INFORMÁTICA</w:t>
      </w:r>
    </w:p>
    <w:p w:rsidR="00724ABE" w:rsidRPr="00724ABE" w:rsidRDefault="00724ABE" w:rsidP="007E637B">
      <w:pPr>
        <w:pStyle w:val="Default"/>
        <w:jc w:val="center"/>
        <w:rPr>
          <w:rFonts w:ascii="Calibri" w:hAnsi="Calibri" w:cs="Segoe UI"/>
          <w:szCs w:val="22"/>
        </w:rPr>
      </w:pPr>
      <w:r w:rsidRPr="00724ABE">
        <w:rPr>
          <w:rFonts w:ascii="Calibri" w:eastAsia="Segoe UI" w:hAnsi="Calibri" w:cs="Segoe UI"/>
          <w:szCs w:val="22"/>
        </w:rPr>
        <w:t>BACHARELADO EM CIÊNCIA DA COMPUTAÇÃO</w:t>
      </w:r>
    </w:p>
    <w:p w:rsidR="00724ABE" w:rsidRPr="00724ABE" w:rsidRDefault="00BD0553" w:rsidP="007E637B">
      <w:pPr>
        <w:jc w:val="center"/>
        <w:rPr>
          <w:rFonts w:ascii="Calibri" w:hAnsi="Calibri" w:cs="Segoe UI"/>
          <w:bCs/>
          <w:sz w:val="44"/>
          <w:szCs w:val="40"/>
        </w:rPr>
      </w:pPr>
      <w:r>
        <w:rPr>
          <w:rFonts w:ascii="Calibri" w:eastAsia="Segoe UI" w:hAnsi="Calibri" w:cs="Segoe UI"/>
          <w:sz w:val="24"/>
        </w:rPr>
        <w:t>PARADIGMAS DE</w:t>
      </w:r>
      <w:r w:rsidR="007E637B">
        <w:rPr>
          <w:rFonts w:ascii="Calibri" w:eastAsia="Segoe UI" w:hAnsi="Calibri" w:cs="Segoe UI"/>
          <w:sz w:val="24"/>
        </w:rPr>
        <w:t xml:space="preserve"> PROGRAMAÇÃO</w:t>
      </w:r>
      <w:r w:rsidR="00724ABE" w:rsidRPr="00724ABE">
        <w:rPr>
          <w:rFonts w:ascii="Calibri" w:eastAsia="Segoe UI" w:hAnsi="Calibri" w:cs="Segoe UI"/>
          <w:sz w:val="24"/>
        </w:rPr>
        <w:t xml:space="preserve"> (BC3) – 2015.2</w:t>
      </w:r>
    </w:p>
    <w:p w:rsidR="00724ABE" w:rsidRPr="008F5EC0" w:rsidRDefault="00724ABE" w:rsidP="00724ABE">
      <w:pPr>
        <w:spacing w:line="240" w:lineRule="auto"/>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8F5EC0" w:rsidRDefault="00724ABE" w:rsidP="00724ABE">
      <w:pPr>
        <w:jc w:val="center"/>
        <w:rPr>
          <w:rFonts w:ascii="Calibri" w:hAnsi="Calibri" w:cs="Segoe UI"/>
          <w:b/>
          <w:bCs/>
          <w:sz w:val="28"/>
          <w:szCs w:val="28"/>
        </w:rPr>
      </w:pPr>
    </w:p>
    <w:p w:rsidR="00724ABE" w:rsidRPr="00724ABE" w:rsidRDefault="00724ABE" w:rsidP="00724ABE">
      <w:pPr>
        <w:jc w:val="center"/>
        <w:rPr>
          <w:rFonts w:ascii="Calibri" w:hAnsi="Calibri" w:cs="Segoe UI"/>
          <w:b/>
          <w:bCs/>
          <w:sz w:val="36"/>
          <w:szCs w:val="28"/>
        </w:rPr>
      </w:pPr>
      <w:r w:rsidRPr="00724ABE">
        <w:rPr>
          <w:rFonts w:ascii="Calibri" w:eastAsia="Segoe UI" w:hAnsi="Calibri" w:cs="Segoe UI"/>
          <w:b/>
          <w:bCs/>
          <w:sz w:val="36"/>
          <w:szCs w:val="32"/>
        </w:rPr>
        <w:t>PROJETO</w:t>
      </w:r>
    </w:p>
    <w:p w:rsidR="00724ABE" w:rsidRPr="00724ABE" w:rsidRDefault="00724ABE" w:rsidP="00724ABE">
      <w:pPr>
        <w:jc w:val="center"/>
        <w:rPr>
          <w:rFonts w:ascii="Calibri" w:hAnsi="Calibri" w:cs="Segoe UI"/>
          <w:b/>
          <w:bCs/>
          <w:sz w:val="108"/>
          <w:szCs w:val="108"/>
        </w:rPr>
      </w:pPr>
      <w:r w:rsidRPr="00724ABE">
        <w:rPr>
          <w:rFonts w:ascii="Calibri" w:eastAsia="Segoe UI" w:hAnsi="Calibri" w:cs="Segoe UI"/>
          <w:b/>
          <w:bCs/>
          <w:sz w:val="108"/>
          <w:szCs w:val="108"/>
        </w:rPr>
        <w:t>AVA</w:t>
      </w:r>
    </w:p>
    <w:p w:rsidR="00724ABE" w:rsidRPr="008F5EC0" w:rsidRDefault="00724ABE" w:rsidP="00724ABE">
      <w:pPr>
        <w:rPr>
          <w:rFonts w:ascii="Calibri" w:hAnsi="Calibri" w:cs="Segoe UI"/>
          <w:b/>
          <w:bCs/>
          <w:sz w:val="40"/>
          <w:szCs w:val="40"/>
        </w:rPr>
      </w:pPr>
    </w:p>
    <w:p w:rsidR="00724ABE" w:rsidRPr="008F5EC0" w:rsidRDefault="00954103" w:rsidP="00954103">
      <w:pPr>
        <w:tabs>
          <w:tab w:val="left" w:pos="6912"/>
        </w:tabs>
        <w:rPr>
          <w:rFonts w:ascii="Calibri" w:hAnsi="Calibri" w:cs="Segoe UI"/>
          <w:b/>
          <w:bCs/>
          <w:sz w:val="40"/>
          <w:szCs w:val="40"/>
        </w:rPr>
      </w:pPr>
      <w:r>
        <w:rPr>
          <w:rFonts w:ascii="Calibri" w:hAnsi="Calibri" w:cs="Segoe UI"/>
          <w:b/>
          <w:bCs/>
          <w:sz w:val="40"/>
          <w:szCs w:val="40"/>
        </w:rPr>
        <w:tab/>
      </w:r>
      <w:bookmarkStart w:id="2" w:name="_GoBack"/>
      <w:bookmarkEnd w:id="2"/>
    </w:p>
    <w:p w:rsidR="00724ABE" w:rsidRPr="00724ABE" w:rsidRDefault="000B4062" w:rsidP="00724ABE">
      <w:pPr>
        <w:rPr>
          <w:rFonts w:ascii="Calibri" w:hAnsi="Calibri" w:cs="Segoe UI"/>
          <w:bCs/>
          <w:sz w:val="28"/>
          <w:szCs w:val="28"/>
        </w:rPr>
      </w:pPr>
      <w:r>
        <w:rPr>
          <w:rFonts w:ascii="Calibri" w:eastAsia="Segoe UI" w:hAnsi="Calibri" w:cs="Segoe UI"/>
          <w:sz w:val="28"/>
          <w:szCs w:val="28"/>
        </w:rPr>
        <w:t xml:space="preserve">Alunos: </w:t>
      </w:r>
      <w:r w:rsidR="00724ABE" w:rsidRPr="00724ABE">
        <w:rPr>
          <w:rFonts w:ascii="Calibri" w:eastAsia="Segoe UI" w:hAnsi="Calibri" w:cs="Segoe UI"/>
          <w:sz w:val="28"/>
          <w:szCs w:val="28"/>
        </w:rPr>
        <w:t xml:space="preserve">Guilherme Melo </w:t>
      </w:r>
    </w:p>
    <w:p w:rsidR="00724ABE" w:rsidRPr="00724ABE" w:rsidRDefault="00724ABE" w:rsidP="00724ABE">
      <w:pPr>
        <w:ind w:left="708"/>
        <w:rPr>
          <w:rFonts w:ascii="Calibri" w:hAnsi="Calibri" w:cs="Segoe UI"/>
          <w:bCs/>
          <w:sz w:val="28"/>
          <w:szCs w:val="28"/>
        </w:rPr>
      </w:pPr>
      <w:r w:rsidRPr="00724ABE">
        <w:rPr>
          <w:rFonts w:ascii="Calibri" w:eastAsia="Segoe UI" w:hAnsi="Calibri" w:cs="Segoe UI"/>
          <w:sz w:val="28"/>
          <w:szCs w:val="28"/>
        </w:rPr>
        <w:t xml:space="preserve">   João Nascimento</w:t>
      </w:r>
    </w:p>
    <w:p w:rsidR="00724ABE" w:rsidRPr="00724ABE" w:rsidRDefault="00724ABE" w:rsidP="00724ABE">
      <w:pPr>
        <w:rPr>
          <w:rFonts w:ascii="Calibri" w:hAnsi="Calibri" w:cs="Segoe UI"/>
          <w:bCs/>
          <w:sz w:val="28"/>
          <w:szCs w:val="28"/>
        </w:rPr>
      </w:pPr>
      <w:r w:rsidRPr="00724ABE">
        <w:rPr>
          <w:rFonts w:ascii="Calibri" w:hAnsi="Calibri" w:cs="Segoe UI"/>
          <w:bCs/>
          <w:sz w:val="28"/>
          <w:szCs w:val="28"/>
        </w:rPr>
        <w:tab/>
      </w:r>
      <w:r w:rsidRPr="00724ABE">
        <w:rPr>
          <w:rFonts w:ascii="Calibri" w:eastAsia="Segoe UI" w:hAnsi="Calibri" w:cs="Segoe UI"/>
          <w:sz w:val="28"/>
          <w:szCs w:val="28"/>
        </w:rPr>
        <w:t xml:space="preserve">   Paulo Menezes</w:t>
      </w:r>
    </w:p>
    <w:p w:rsidR="00724ABE" w:rsidRDefault="00724ABE" w:rsidP="00724ABE">
      <w:pPr>
        <w:rPr>
          <w:rFonts w:ascii="Calibri" w:hAnsi="Calibri" w:cs="Segoe UI"/>
          <w:b/>
          <w:bCs/>
          <w:sz w:val="40"/>
          <w:szCs w:val="40"/>
        </w:rPr>
      </w:pPr>
    </w:p>
    <w:p w:rsidR="008C22E6" w:rsidRDefault="00724ABE" w:rsidP="00724ABE">
      <w:pPr>
        <w:jc w:val="center"/>
        <w:rPr>
          <w:rFonts w:ascii="Calibri" w:eastAsia="Segoe UI" w:hAnsi="Calibri" w:cs="Segoe UI"/>
          <w:sz w:val="28"/>
          <w:szCs w:val="28"/>
        </w:rPr>
      </w:pPr>
      <w:r w:rsidRPr="008F5EC0">
        <w:rPr>
          <w:rFonts w:ascii="Calibri" w:eastAsia="Segoe UI" w:hAnsi="Calibri" w:cs="Segoe UI"/>
          <w:sz w:val="28"/>
          <w:szCs w:val="28"/>
        </w:rPr>
        <w:t xml:space="preserve">Recife </w:t>
      </w:r>
      <w:r>
        <w:rPr>
          <w:rFonts w:ascii="Calibri" w:eastAsia="Segoe UI" w:hAnsi="Calibri" w:cs="Segoe UI"/>
          <w:sz w:val="28"/>
          <w:szCs w:val="28"/>
        </w:rPr>
        <w:t>–</w:t>
      </w:r>
      <w:r w:rsidRPr="008F5EC0">
        <w:rPr>
          <w:rFonts w:ascii="Calibri" w:eastAsia="Segoe UI" w:hAnsi="Calibri" w:cs="Segoe UI"/>
          <w:sz w:val="28"/>
          <w:szCs w:val="28"/>
        </w:rPr>
        <w:t xml:space="preserve"> 2015</w:t>
      </w:r>
    </w:p>
    <w:p w:rsidR="005B40A1" w:rsidRDefault="005B40A1" w:rsidP="005B40A1">
      <w:pPr>
        <w:spacing w:line="240" w:lineRule="auto"/>
        <w:jc w:val="center"/>
        <w:rPr>
          <w:rFonts w:ascii="Calibri" w:eastAsia="Segoe UI" w:hAnsi="Calibri" w:cs="Segoe UI"/>
          <w:b/>
          <w:bCs/>
          <w:sz w:val="40"/>
          <w:szCs w:val="40"/>
        </w:rPr>
      </w:pPr>
      <w:r w:rsidRPr="008F5EC0">
        <w:rPr>
          <w:rFonts w:ascii="Calibri" w:eastAsia="Segoe UI" w:hAnsi="Calibri" w:cs="Segoe UI"/>
          <w:b/>
          <w:bCs/>
          <w:sz w:val="40"/>
          <w:szCs w:val="40"/>
        </w:rPr>
        <w:lastRenderedPageBreak/>
        <w:t>AMBIENTE VIRTUAL DE APREDIZAGEM (AVA)</w:t>
      </w:r>
    </w:p>
    <w:p w:rsidR="004A2BDA" w:rsidRPr="008F5EC0" w:rsidRDefault="004A2BDA" w:rsidP="005B40A1">
      <w:pPr>
        <w:spacing w:line="240" w:lineRule="auto"/>
        <w:jc w:val="center"/>
        <w:rPr>
          <w:rFonts w:ascii="Calibri" w:hAnsi="Calibri" w:cs="Segoe UI"/>
          <w:sz w:val="24"/>
          <w:szCs w:val="24"/>
          <w:u w:val="single"/>
        </w:rPr>
      </w:pPr>
    </w:p>
    <w:p w:rsidR="005B40A1" w:rsidRPr="003E0C53" w:rsidRDefault="005B40A1" w:rsidP="003E0C53">
      <w:pPr>
        <w:pStyle w:val="Sereno"/>
      </w:pPr>
      <w:r w:rsidRPr="003E0C53">
        <w:t>INTRODUÇÃO</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 projeto AVA surgiu após a implementação de sistema homônimo na Universidade Federal Rural de Pernambuco (UFRPE). AVA é um acrônimo para Ambiente Virtual de Aprendizagem e é o ambiente da UFRPE usado por docentes e discentes, sendo útil ao primeiro para gerenciamento de conteúdo aos alunos, administração do curso e do acompanhamento do desempenho de estudantes, enquanto que para os estudantes, facilita a comunicação com o professor e demais alunos e da permanência de todo o conteúdo a ser utilizado por ele em sua vida acadêmica num único local. Sendo assim, o AVA funciona de forma similar a </w:t>
      </w:r>
      <w:proofErr w:type="spellStart"/>
      <w:r w:rsidRPr="005B40A1">
        <w:rPr>
          <w:rFonts w:ascii="Calibri" w:eastAsia="Segoe UI" w:hAnsi="Calibri" w:cs="Segoe UI"/>
          <w:sz w:val="24"/>
          <w:szCs w:val="28"/>
        </w:rPr>
        <w:t>Edmodo</w:t>
      </w:r>
      <w:proofErr w:type="spellEnd"/>
      <w:r w:rsidRPr="005B40A1">
        <w:rPr>
          <w:rFonts w:ascii="Calibri" w:eastAsia="Segoe UI" w:hAnsi="Calibri" w:cs="Segoe UI"/>
          <w:sz w:val="24"/>
          <w:szCs w:val="28"/>
        </w:rPr>
        <w:t xml:space="preserve"> ou </w:t>
      </w:r>
      <w:proofErr w:type="spellStart"/>
      <w:r w:rsidRPr="005B40A1">
        <w:rPr>
          <w:rFonts w:ascii="Calibri" w:eastAsia="Segoe UI" w:hAnsi="Calibri" w:cs="Segoe UI"/>
          <w:sz w:val="24"/>
          <w:szCs w:val="28"/>
        </w:rPr>
        <w:t>Edulify</w:t>
      </w:r>
      <w:proofErr w:type="spellEnd"/>
      <w:r w:rsidRPr="005B40A1">
        <w:rPr>
          <w:rFonts w:ascii="Calibri" w:eastAsia="Segoe UI" w:hAnsi="Calibri" w:cs="Segoe UI"/>
          <w:sz w:val="24"/>
          <w:szCs w:val="28"/>
        </w:rPr>
        <w:t>. Aproveitando o lançamento oficial do AVA no segundo semestre de 2015, foi-se confirmado a escolha pelos estudantes para desenvolvê-</w:t>
      </w:r>
      <w:r w:rsidR="000B4062">
        <w:rPr>
          <w:rFonts w:ascii="Calibri" w:eastAsia="Segoe UI" w:hAnsi="Calibri" w:cs="Segoe UI"/>
          <w:sz w:val="24"/>
          <w:szCs w:val="28"/>
        </w:rPr>
        <w:t>lo.</w:t>
      </w:r>
    </w:p>
    <w:p w:rsid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No entanto, o projeto AVA não tem por objetivo reproduzir o AVA, pois aquele possui objetivos distintos desse, pois (o projeto AVA) não é focado única e exclusivamente em funcionalidade do AVA, mas também em funcionalidades do </w:t>
      </w:r>
      <w:proofErr w:type="spellStart"/>
      <w:r w:rsidRPr="005B40A1">
        <w:rPr>
          <w:rFonts w:ascii="Calibri" w:eastAsia="Segoe UI" w:hAnsi="Calibri" w:cs="Segoe UI"/>
          <w:sz w:val="24"/>
          <w:szCs w:val="28"/>
        </w:rPr>
        <w:t>Sig</w:t>
      </w:r>
      <w:proofErr w:type="spellEnd"/>
      <w:r w:rsidRPr="005B40A1">
        <w:rPr>
          <w:rFonts w:ascii="Calibri" w:eastAsia="Segoe UI" w:hAnsi="Calibri" w:cs="Segoe UI"/>
          <w:sz w:val="24"/>
          <w:szCs w:val="28"/>
        </w:rPr>
        <w:t>@ (Sistema de Informações e Gestão Acadêmica).</w:t>
      </w:r>
      <w:r w:rsidR="00E51EFF">
        <w:rPr>
          <w:rFonts w:ascii="Calibri" w:eastAsia="Segoe UI" w:hAnsi="Calibri" w:cs="Segoe UI"/>
          <w:sz w:val="24"/>
          <w:szCs w:val="28"/>
        </w:rPr>
        <w:t xml:space="preserve"> </w:t>
      </w:r>
      <w:r w:rsidRPr="005B40A1">
        <w:rPr>
          <w:rFonts w:ascii="Calibri" w:eastAsia="Segoe UI" w:hAnsi="Calibri" w:cs="Segoe UI"/>
          <w:sz w:val="24"/>
          <w:szCs w:val="28"/>
        </w:rPr>
        <w:t xml:space="preserve">Seria até, talvez, mais adequado o uso de </w:t>
      </w:r>
      <w:proofErr w:type="spellStart"/>
      <w:r w:rsidRPr="005B40A1">
        <w:rPr>
          <w:rFonts w:ascii="Calibri" w:eastAsia="Segoe UI" w:hAnsi="Calibri" w:cs="Segoe UI"/>
          <w:sz w:val="24"/>
          <w:szCs w:val="28"/>
        </w:rPr>
        <w:t>Sig@VA</w:t>
      </w:r>
      <w:proofErr w:type="spellEnd"/>
      <w:r w:rsidRPr="005B40A1">
        <w:rPr>
          <w:rFonts w:ascii="Calibri" w:eastAsia="Segoe UI" w:hAnsi="Calibri" w:cs="Segoe UI"/>
          <w:sz w:val="24"/>
          <w:szCs w:val="28"/>
        </w:rPr>
        <w:t xml:space="preserve"> ou qualquer aglutinação desses dois </w:t>
      </w:r>
      <w:proofErr w:type="spellStart"/>
      <w:r w:rsidRPr="005B40A1">
        <w:rPr>
          <w:rFonts w:ascii="Calibri" w:eastAsia="Segoe UI" w:hAnsi="Calibri" w:cs="Segoe UI"/>
          <w:sz w:val="24"/>
          <w:szCs w:val="28"/>
        </w:rPr>
        <w:t>siglemas</w:t>
      </w:r>
      <w:proofErr w:type="spellEnd"/>
      <w:r w:rsidRPr="005B40A1">
        <w:rPr>
          <w:rFonts w:ascii="Calibri" w:eastAsia="Segoe UI" w:hAnsi="Calibri" w:cs="Segoe UI"/>
          <w:sz w:val="24"/>
          <w:szCs w:val="28"/>
        </w:rPr>
        <w:t xml:space="preserve"> para representar o projeto. Ademais, o projeto AVA tem como objetivos fornecer uma aplicação capaz de modular um ambiente de gerenciamento de informações pelos atores do sistema (professor, aluno e secretária) e permitir a troca dessas informações, construindo um ambiente integrado e uma ferramenta que busca simplificar processos comuns da vida acadêmica.</w:t>
      </w:r>
    </w:p>
    <w:p w:rsidR="004A2BDA" w:rsidRPr="005B40A1" w:rsidRDefault="004A2BDA" w:rsidP="001937B9">
      <w:pPr>
        <w:spacing w:line="300" w:lineRule="auto"/>
        <w:ind w:firstLine="708"/>
        <w:jc w:val="both"/>
        <w:rPr>
          <w:rFonts w:ascii="Calibri" w:eastAsia="Segoe UI" w:hAnsi="Calibri" w:cs="Segoe UI"/>
          <w:sz w:val="24"/>
          <w:szCs w:val="28"/>
        </w:rPr>
      </w:pPr>
    </w:p>
    <w:p w:rsidR="005B40A1" w:rsidRPr="001937B9" w:rsidRDefault="005B40A1" w:rsidP="001937B9">
      <w:pPr>
        <w:pStyle w:val="Sereno"/>
      </w:pPr>
      <w:r w:rsidRPr="005B40A1">
        <w:t xml:space="preserve">DETALHES DA </w:t>
      </w:r>
      <w:r w:rsidRPr="003E0C53">
        <w:rPr>
          <w:rStyle w:val="SerenoChar"/>
          <w:b/>
          <w:i/>
        </w:rPr>
        <w:t>APLICAÇÃO</w:t>
      </w:r>
    </w:p>
    <w:p w:rsidR="005B40A1" w:rsidRPr="00F571A6" w:rsidRDefault="005B40A1" w:rsidP="00F571A6">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 projeto AVA é desenvolvido sobre o paradigma orientado a objetos em conjunto com o paradigma orientado a aspectos. Esse último, na qual se debruça o projeto para a disciplina de Paradigmas de Programação. O projeto AVA é dividido em camadas, na qual cada uma delas é responsável por agrupar linhas de código com função semelhante no projeto, sendo assim dividido em: dados, negócio e interface gráfica. A camada de dados é gerida pelo Sistema Gerenciador de Banco de Dados (SGBD), que nesse caso, é o MySQL. Sendo ele, o responsável pela parte de persistência dos dados inseridos na aplicação. O motivo do uso SGBD, e não de arquivos ou ainda de outro sistema de gerência, se deve porque, quanto ao primeiro, o projeto AVA está sendo </w:t>
      </w:r>
      <w:r w:rsidRPr="005B40A1">
        <w:rPr>
          <w:rFonts w:ascii="Calibri" w:eastAsia="Segoe UI" w:hAnsi="Calibri" w:cs="Segoe UI"/>
          <w:sz w:val="24"/>
          <w:szCs w:val="28"/>
        </w:rPr>
        <w:lastRenderedPageBreak/>
        <w:t>desenvolvido concomitantemente à disciplina de Banco de Dados e, ao segundo, porque esse é o SGDB adotado nessa disciplina.</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Na camada de negócios, parte que cuida das regras da aplicação, responsável pelo controle do fluxo do sistema há o uso de aspectos, enquanto que na interface gráfica (GUI), camada responsável por mostrar o conteúdo ao usuário, é usado </w:t>
      </w:r>
      <w:proofErr w:type="spellStart"/>
      <w:r w:rsidRPr="005B40A1">
        <w:rPr>
          <w:rFonts w:ascii="Calibri" w:eastAsia="Segoe UI" w:hAnsi="Calibri" w:cs="Segoe UI"/>
          <w:sz w:val="24"/>
          <w:szCs w:val="28"/>
        </w:rPr>
        <w:t>JavaFX</w:t>
      </w:r>
      <w:proofErr w:type="spellEnd"/>
      <w:r w:rsidRPr="005B40A1">
        <w:rPr>
          <w:rFonts w:ascii="Calibri" w:eastAsia="Segoe UI" w:hAnsi="Calibri" w:cs="Segoe UI"/>
          <w:sz w:val="24"/>
          <w:szCs w:val="28"/>
        </w:rPr>
        <w:t xml:space="preserve">, uma expansão do Java, que permite uma maior flexibilidade </w:t>
      </w:r>
      <w:r w:rsidR="00B23073" w:rsidRPr="005B40A1">
        <w:rPr>
          <w:rFonts w:ascii="Calibri" w:eastAsia="Segoe UI" w:hAnsi="Calibri" w:cs="Segoe UI"/>
          <w:sz w:val="24"/>
          <w:szCs w:val="28"/>
        </w:rPr>
        <w:t>e facilidade</w:t>
      </w:r>
      <w:r w:rsidRPr="005B40A1">
        <w:rPr>
          <w:rFonts w:ascii="Calibri" w:eastAsia="Segoe UI" w:hAnsi="Calibri" w:cs="Segoe UI"/>
          <w:sz w:val="24"/>
          <w:szCs w:val="28"/>
        </w:rPr>
        <w:t xml:space="preserve"> na criação de </w:t>
      </w:r>
      <w:proofErr w:type="spellStart"/>
      <w:r w:rsidRPr="005B40A1">
        <w:rPr>
          <w:rFonts w:ascii="Calibri" w:eastAsia="Segoe UI" w:hAnsi="Calibri" w:cs="Segoe UI"/>
          <w:sz w:val="24"/>
          <w:szCs w:val="28"/>
        </w:rPr>
        <w:t>GUIs</w:t>
      </w:r>
      <w:proofErr w:type="spellEnd"/>
      <w:r w:rsidRPr="005B40A1">
        <w:rPr>
          <w:rFonts w:ascii="Calibri" w:eastAsia="Segoe UI" w:hAnsi="Calibri" w:cs="Segoe UI"/>
          <w:sz w:val="24"/>
          <w:szCs w:val="28"/>
        </w:rPr>
        <w:t>.</w:t>
      </w:r>
    </w:p>
    <w:p w:rsidR="00B23073" w:rsidRDefault="00B23073" w:rsidP="001937B9">
      <w:pPr>
        <w:spacing w:line="300" w:lineRule="auto"/>
        <w:ind w:firstLine="708"/>
        <w:jc w:val="both"/>
        <w:rPr>
          <w:rFonts w:ascii="Calibri" w:eastAsia="Segoe UI" w:hAnsi="Calibri" w:cs="Segoe UI"/>
          <w:sz w:val="24"/>
          <w:szCs w:val="28"/>
        </w:rPr>
      </w:pPr>
      <w:r>
        <w:rPr>
          <w:rFonts w:ascii="Calibri" w:eastAsia="Segoe UI" w:hAnsi="Calibri" w:cs="Segoe UI"/>
          <w:sz w:val="24"/>
          <w:szCs w:val="28"/>
        </w:rPr>
        <w:t>Mais especificamente, na</w:t>
      </w:r>
      <w:r w:rsidR="005B40A1" w:rsidRPr="005B40A1">
        <w:rPr>
          <w:rFonts w:ascii="Calibri" w:eastAsia="Segoe UI" w:hAnsi="Calibri" w:cs="Segoe UI"/>
          <w:sz w:val="24"/>
          <w:szCs w:val="28"/>
        </w:rPr>
        <w:t xml:space="preserve"> parte dos aspectos, o projeto foi desenvolvido considerando os seguintes interesses transversais: autenticação, log</w:t>
      </w:r>
      <w:r w:rsidR="00E55995">
        <w:rPr>
          <w:rFonts w:ascii="Calibri" w:eastAsia="Segoe UI" w:hAnsi="Calibri" w:cs="Segoe UI"/>
          <w:sz w:val="24"/>
          <w:szCs w:val="28"/>
        </w:rPr>
        <w:t xml:space="preserve"> de dados</w:t>
      </w:r>
      <w:r w:rsidR="005B40A1" w:rsidRPr="005B40A1">
        <w:rPr>
          <w:rFonts w:ascii="Calibri" w:eastAsia="Segoe UI" w:hAnsi="Calibri" w:cs="Segoe UI"/>
          <w:sz w:val="24"/>
          <w:szCs w:val="28"/>
        </w:rPr>
        <w:t>, exceções e consultas</w:t>
      </w:r>
      <w:r>
        <w:rPr>
          <w:rFonts w:ascii="Calibri" w:eastAsia="Segoe UI" w:hAnsi="Calibri" w:cs="Segoe UI"/>
          <w:sz w:val="24"/>
          <w:szCs w:val="28"/>
        </w:rPr>
        <w:t xml:space="preserve"> </w:t>
      </w:r>
      <w:r w:rsidR="005B40A1" w:rsidRPr="005B40A1">
        <w:rPr>
          <w:rFonts w:ascii="Calibri" w:eastAsia="Segoe UI" w:hAnsi="Calibri" w:cs="Segoe UI"/>
          <w:sz w:val="24"/>
          <w:szCs w:val="28"/>
        </w:rPr>
        <w:t xml:space="preserve">ao banco de dados. </w:t>
      </w:r>
    </w:p>
    <w:p w:rsidR="00ED7E08"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autenticação no projeto é usada para validar a entrada de um usuário no sistema</w:t>
      </w:r>
      <w:r w:rsidR="001937B9">
        <w:rPr>
          <w:rFonts w:ascii="Calibri" w:eastAsia="Segoe UI" w:hAnsi="Calibri" w:cs="Segoe UI"/>
          <w:sz w:val="24"/>
          <w:szCs w:val="28"/>
        </w:rPr>
        <w:t>, podendo ser o administrador, um aluno ou algum professor</w:t>
      </w:r>
      <w:r w:rsidRPr="005B40A1">
        <w:rPr>
          <w:rFonts w:ascii="Calibri" w:eastAsia="Segoe UI" w:hAnsi="Calibri" w:cs="Segoe UI"/>
          <w:sz w:val="24"/>
          <w:szCs w:val="28"/>
        </w:rPr>
        <w:t xml:space="preserve">. </w:t>
      </w:r>
      <w:r w:rsidR="00ED7E08">
        <w:rPr>
          <w:rFonts w:ascii="Calibri" w:eastAsia="Segoe UI" w:hAnsi="Calibri" w:cs="Segoe UI"/>
          <w:sz w:val="24"/>
          <w:szCs w:val="28"/>
        </w:rPr>
        <w:t xml:space="preserve">Logo, somente usuários que se encaixem </w:t>
      </w:r>
      <w:r w:rsidR="003A08BE">
        <w:rPr>
          <w:rFonts w:ascii="Calibri" w:eastAsia="Segoe UI" w:hAnsi="Calibri" w:cs="Segoe UI"/>
          <w:sz w:val="24"/>
          <w:szCs w:val="28"/>
        </w:rPr>
        <w:t>nesse grupo</w:t>
      </w:r>
      <w:r w:rsidR="00ED7E08">
        <w:rPr>
          <w:rFonts w:ascii="Calibri" w:eastAsia="Segoe UI" w:hAnsi="Calibri" w:cs="Segoe UI"/>
          <w:sz w:val="24"/>
          <w:szCs w:val="28"/>
        </w:rPr>
        <w:t xml:space="preserve"> e estejam cadastrados </w:t>
      </w:r>
      <w:r w:rsidR="003A08BE">
        <w:rPr>
          <w:rFonts w:ascii="Calibri" w:eastAsia="Segoe UI" w:hAnsi="Calibri" w:cs="Segoe UI"/>
          <w:sz w:val="24"/>
          <w:szCs w:val="28"/>
        </w:rPr>
        <w:t>é que terão entrada autenticada com sua identificação.</w:t>
      </w:r>
    </w:p>
    <w:p w:rsidR="00F35733"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A parte de log</w:t>
      </w:r>
      <w:r w:rsidR="00E55995">
        <w:rPr>
          <w:rFonts w:ascii="Calibri" w:eastAsia="Segoe UI" w:hAnsi="Calibri" w:cs="Segoe UI"/>
          <w:sz w:val="24"/>
          <w:szCs w:val="28"/>
        </w:rPr>
        <w:t xml:space="preserve"> de dados</w:t>
      </w:r>
      <w:r w:rsidRPr="005B40A1">
        <w:rPr>
          <w:rFonts w:ascii="Calibri" w:eastAsia="Segoe UI" w:hAnsi="Calibri" w:cs="Segoe UI"/>
          <w:sz w:val="24"/>
          <w:szCs w:val="28"/>
        </w:rPr>
        <w:t xml:space="preserve"> é </w:t>
      </w:r>
      <w:r w:rsidR="00ED7E08" w:rsidRPr="005B40A1">
        <w:rPr>
          <w:rFonts w:ascii="Calibri" w:eastAsia="Segoe UI" w:hAnsi="Calibri" w:cs="Segoe UI"/>
          <w:sz w:val="24"/>
          <w:szCs w:val="28"/>
        </w:rPr>
        <w:t>responsável</w:t>
      </w:r>
      <w:r w:rsidRPr="005B40A1">
        <w:rPr>
          <w:rFonts w:ascii="Calibri" w:eastAsia="Segoe UI" w:hAnsi="Calibri" w:cs="Segoe UI"/>
          <w:sz w:val="24"/>
          <w:szCs w:val="28"/>
        </w:rPr>
        <w:t xml:space="preserve"> por armazenar</w:t>
      </w:r>
      <w:r w:rsidR="00E55995">
        <w:rPr>
          <w:rFonts w:ascii="Calibri" w:eastAsia="Segoe UI" w:hAnsi="Calibri" w:cs="Segoe UI"/>
          <w:sz w:val="24"/>
          <w:szCs w:val="28"/>
        </w:rPr>
        <w:t xml:space="preserve"> por meio de registros</w:t>
      </w:r>
      <w:r w:rsidR="00724834">
        <w:rPr>
          <w:rFonts w:ascii="Calibri" w:eastAsia="Segoe UI" w:hAnsi="Calibri" w:cs="Segoe UI"/>
          <w:sz w:val="24"/>
          <w:szCs w:val="28"/>
        </w:rPr>
        <w:t>, eventos importantes que o</w:t>
      </w:r>
      <w:r w:rsidRPr="005B40A1">
        <w:rPr>
          <w:rFonts w:ascii="Calibri" w:eastAsia="Segoe UI" w:hAnsi="Calibri" w:cs="Segoe UI"/>
          <w:sz w:val="24"/>
          <w:szCs w:val="28"/>
        </w:rPr>
        <w:t xml:space="preserve"> usuário faça na aplicação</w:t>
      </w:r>
      <w:r w:rsidR="00F35733">
        <w:rPr>
          <w:rFonts w:ascii="Calibri" w:eastAsia="Segoe UI" w:hAnsi="Calibri" w:cs="Segoe UI"/>
          <w:sz w:val="24"/>
          <w:szCs w:val="28"/>
        </w:rPr>
        <w:t xml:space="preserve">. São considerados importantes, por exemplo, cadastro de usuários, realização de </w:t>
      </w:r>
      <w:r w:rsidRPr="005B40A1">
        <w:rPr>
          <w:rFonts w:ascii="Calibri" w:eastAsia="Segoe UI" w:hAnsi="Calibri" w:cs="Segoe UI"/>
          <w:sz w:val="24"/>
          <w:szCs w:val="28"/>
        </w:rPr>
        <w:t xml:space="preserve">matrícula, inserção de </w:t>
      </w:r>
      <w:r w:rsidR="00F35733">
        <w:rPr>
          <w:rFonts w:ascii="Calibri" w:eastAsia="Segoe UI" w:hAnsi="Calibri" w:cs="Segoe UI"/>
          <w:sz w:val="24"/>
          <w:szCs w:val="28"/>
        </w:rPr>
        <w:t>projeto de pesquisa</w:t>
      </w:r>
      <w:r w:rsidRPr="005B40A1">
        <w:rPr>
          <w:rFonts w:ascii="Calibri" w:eastAsia="Segoe UI" w:hAnsi="Calibri" w:cs="Segoe UI"/>
          <w:sz w:val="24"/>
          <w:szCs w:val="28"/>
        </w:rPr>
        <w:t>, solicit</w:t>
      </w:r>
      <w:r w:rsidR="00F35733">
        <w:rPr>
          <w:rFonts w:ascii="Calibri" w:eastAsia="Segoe UI" w:hAnsi="Calibri" w:cs="Segoe UI"/>
          <w:sz w:val="24"/>
          <w:szCs w:val="28"/>
        </w:rPr>
        <w:t>ação de entrada num projeto etc</w:t>
      </w:r>
      <w:r w:rsidRPr="005B40A1">
        <w:rPr>
          <w:rFonts w:ascii="Calibri" w:eastAsia="Segoe UI" w:hAnsi="Calibri" w:cs="Segoe UI"/>
          <w:sz w:val="24"/>
          <w:szCs w:val="28"/>
        </w:rPr>
        <w:t>.</w:t>
      </w:r>
    </w:p>
    <w:p w:rsidR="005B40A1" w:rsidRPr="005B40A1" w:rsidRDefault="005B40A1" w:rsidP="001937B9">
      <w:pPr>
        <w:spacing w:line="300" w:lineRule="auto"/>
        <w:ind w:firstLine="708"/>
        <w:jc w:val="both"/>
        <w:rPr>
          <w:rFonts w:ascii="Calibri" w:eastAsia="Segoe UI" w:hAnsi="Calibri" w:cs="Segoe UI"/>
          <w:sz w:val="24"/>
          <w:szCs w:val="28"/>
        </w:rPr>
      </w:pPr>
      <w:r w:rsidRPr="005B40A1">
        <w:rPr>
          <w:rFonts w:ascii="Calibri" w:eastAsia="Segoe UI" w:hAnsi="Calibri" w:cs="Segoe UI"/>
          <w:sz w:val="24"/>
          <w:szCs w:val="28"/>
        </w:rPr>
        <w:t xml:space="preserve">Os aspectos são usados em exceções para avisar a aplicação de um fluxo </w:t>
      </w:r>
      <w:r w:rsidR="00CB32BD">
        <w:rPr>
          <w:rFonts w:ascii="Calibri" w:eastAsia="Segoe UI" w:hAnsi="Calibri" w:cs="Segoe UI"/>
          <w:sz w:val="24"/>
          <w:szCs w:val="28"/>
        </w:rPr>
        <w:t>dissemelhante</w:t>
      </w:r>
      <w:r w:rsidRPr="005B40A1">
        <w:rPr>
          <w:rFonts w:ascii="Calibri" w:eastAsia="Segoe UI" w:hAnsi="Calibri" w:cs="Segoe UI"/>
          <w:sz w:val="24"/>
          <w:szCs w:val="28"/>
        </w:rPr>
        <w:t xml:space="preserve"> do esperado, servi</w:t>
      </w:r>
      <w:r w:rsidR="00F35733">
        <w:rPr>
          <w:rFonts w:ascii="Calibri" w:eastAsia="Segoe UI" w:hAnsi="Calibri" w:cs="Segoe UI"/>
          <w:sz w:val="24"/>
          <w:szCs w:val="28"/>
        </w:rPr>
        <w:t>n</w:t>
      </w:r>
      <w:r w:rsidRPr="005B40A1">
        <w:rPr>
          <w:rFonts w:ascii="Calibri" w:eastAsia="Segoe UI" w:hAnsi="Calibri" w:cs="Segoe UI"/>
          <w:sz w:val="24"/>
          <w:szCs w:val="28"/>
        </w:rPr>
        <w:t>do como uma camada ex</w:t>
      </w:r>
      <w:r w:rsidR="00CB32BD">
        <w:rPr>
          <w:rFonts w:ascii="Calibri" w:eastAsia="Segoe UI" w:hAnsi="Calibri" w:cs="Segoe UI"/>
          <w:sz w:val="24"/>
          <w:szCs w:val="28"/>
        </w:rPr>
        <w:t>tra ao tratamento de erros comuns</w:t>
      </w:r>
      <w:r w:rsidRPr="005B40A1">
        <w:rPr>
          <w:rFonts w:ascii="Calibri" w:eastAsia="Segoe UI" w:hAnsi="Calibri" w:cs="Segoe UI"/>
          <w:sz w:val="24"/>
          <w:szCs w:val="28"/>
        </w:rPr>
        <w:t>. Já as consultas ao banco de dados, permite uma abstração maior entre a camada de dados (</w:t>
      </w:r>
      <w:r w:rsidR="008D2499">
        <w:rPr>
          <w:rFonts w:ascii="Calibri" w:eastAsia="Segoe UI" w:hAnsi="Calibri" w:cs="Segoe UI"/>
          <w:sz w:val="24"/>
          <w:szCs w:val="28"/>
        </w:rPr>
        <w:t xml:space="preserve">gerida pelo </w:t>
      </w:r>
      <w:r w:rsidRPr="005B40A1">
        <w:rPr>
          <w:rFonts w:ascii="Calibri" w:eastAsia="Segoe UI" w:hAnsi="Calibri" w:cs="Segoe UI"/>
          <w:sz w:val="24"/>
          <w:szCs w:val="28"/>
        </w:rPr>
        <w:t>MySQL) e a camada de negócio do sistema, pois funciona como uma interface, p</w:t>
      </w:r>
      <w:r w:rsidR="00806E4D">
        <w:rPr>
          <w:rFonts w:ascii="Calibri" w:eastAsia="Segoe UI" w:hAnsi="Calibri" w:cs="Segoe UI"/>
          <w:sz w:val="24"/>
          <w:szCs w:val="28"/>
        </w:rPr>
        <w:t xml:space="preserve">ermitindo um código mais limpo, </w:t>
      </w:r>
      <w:r w:rsidRPr="005B40A1">
        <w:rPr>
          <w:rFonts w:ascii="Calibri" w:eastAsia="Segoe UI" w:hAnsi="Calibri" w:cs="Segoe UI"/>
          <w:sz w:val="24"/>
          <w:szCs w:val="28"/>
        </w:rPr>
        <w:t>enxuto</w:t>
      </w:r>
      <w:r w:rsidR="00806E4D">
        <w:rPr>
          <w:rFonts w:ascii="Calibri" w:eastAsia="Segoe UI" w:hAnsi="Calibri" w:cs="Segoe UI"/>
          <w:sz w:val="24"/>
          <w:szCs w:val="28"/>
        </w:rPr>
        <w:t xml:space="preserve"> e menos emaranhado</w:t>
      </w:r>
      <w:r w:rsidRPr="005B40A1">
        <w:rPr>
          <w:rFonts w:ascii="Calibri" w:eastAsia="Segoe UI" w:hAnsi="Calibri" w:cs="Segoe UI"/>
          <w:sz w:val="24"/>
          <w:szCs w:val="28"/>
        </w:rPr>
        <w:t>.</w:t>
      </w:r>
    </w:p>
    <w:p w:rsidR="005B40A1" w:rsidRPr="005B40A1" w:rsidRDefault="005B40A1" w:rsidP="005B40A1">
      <w:pPr>
        <w:rPr>
          <w:rFonts w:ascii="Calibri" w:eastAsia="Segoe UI" w:hAnsi="Calibri" w:cs="Segoe UI"/>
          <w:sz w:val="24"/>
          <w:szCs w:val="28"/>
        </w:rPr>
      </w:pPr>
    </w:p>
    <w:p w:rsidR="00520789" w:rsidRDefault="00520789" w:rsidP="003E0C53">
      <w:pPr>
        <w:pStyle w:val="Sereno"/>
      </w:pPr>
      <w:r>
        <w:t>PARADIGMA E LINGUAGEM DE PROGRAMAÇÃO</w:t>
      </w:r>
    </w:p>
    <w:p w:rsidR="00520789" w:rsidRDefault="00E76E32" w:rsidP="008466D0">
      <w:pPr>
        <w:pStyle w:val="Sereno"/>
        <w:ind w:firstLine="708"/>
        <w:jc w:val="both"/>
        <w:rPr>
          <w:b w:val="0"/>
          <w:i w:val="0"/>
          <w:color w:val="auto"/>
          <w:sz w:val="24"/>
          <w:lang w:val="pt-PT"/>
        </w:rPr>
      </w:pPr>
      <w:r>
        <w:rPr>
          <w:b w:val="0"/>
          <w:i w:val="0"/>
          <w:color w:val="auto"/>
          <w:sz w:val="24"/>
          <w:lang w:val="pt-PT"/>
        </w:rPr>
        <w:t xml:space="preserve">No desenvolvimento de software, </w:t>
      </w:r>
      <w:r w:rsidR="008D78C6">
        <w:rPr>
          <w:b w:val="0"/>
          <w:i w:val="0"/>
          <w:color w:val="auto"/>
          <w:sz w:val="24"/>
          <w:lang w:val="pt-PT"/>
        </w:rPr>
        <w:t>há abstrações do mundo real para a representação dos objetos reais pelos paradigmas de programação. Com o</w:t>
      </w:r>
      <w:r>
        <w:rPr>
          <w:b w:val="0"/>
          <w:i w:val="0"/>
          <w:color w:val="auto"/>
          <w:sz w:val="24"/>
          <w:lang w:val="pt-PT"/>
        </w:rPr>
        <w:t xml:space="preserve"> paradigma orientado a aspectos, também conhecido como POA</w:t>
      </w:r>
      <w:r w:rsidR="008D78C6">
        <w:rPr>
          <w:b w:val="0"/>
          <w:i w:val="0"/>
          <w:color w:val="auto"/>
          <w:sz w:val="24"/>
          <w:lang w:val="pt-PT"/>
        </w:rPr>
        <w:t xml:space="preserve">, não é diferente. O POA </w:t>
      </w:r>
      <w:r>
        <w:rPr>
          <w:b w:val="0"/>
          <w:i w:val="0"/>
          <w:color w:val="auto"/>
          <w:sz w:val="24"/>
          <w:lang w:val="pt-PT"/>
        </w:rPr>
        <w:t xml:space="preserve"> </w:t>
      </w:r>
      <w:r w:rsidR="008D4324" w:rsidRPr="00E76E32">
        <w:rPr>
          <w:b w:val="0"/>
          <w:i w:val="0"/>
          <w:color w:val="auto"/>
          <w:sz w:val="24"/>
          <w:lang w:val="pt-PT"/>
        </w:rPr>
        <w:t xml:space="preserve">é um paradigma de </w:t>
      </w:r>
      <w:r w:rsidR="008D4324" w:rsidRPr="00E76E32">
        <w:rPr>
          <w:b w:val="0"/>
          <w:i w:val="0"/>
          <w:color w:val="auto"/>
          <w:sz w:val="24"/>
          <w:lang w:val="pt-PT"/>
        </w:rPr>
        <w:fldChar w:fldCharType="begin"/>
      </w:r>
      <w:r w:rsidR="008D4324" w:rsidRPr="00E76E32">
        <w:rPr>
          <w:b w:val="0"/>
          <w:i w:val="0"/>
          <w:color w:val="auto"/>
          <w:sz w:val="24"/>
          <w:lang w:val="pt-PT"/>
        </w:rPr>
        <w:instrText xml:space="preserve"> HYPERLINK "https://pt.wikipedia.org/wiki/Programa%C3%A7%C3%A3o_de_computadores" \o "Programação de computadores" </w:instrText>
      </w:r>
      <w:r w:rsidR="008D4324" w:rsidRPr="00E76E32">
        <w:rPr>
          <w:b w:val="0"/>
          <w:i w:val="0"/>
          <w:color w:val="auto"/>
          <w:sz w:val="24"/>
          <w:lang w:val="pt-PT"/>
        </w:rPr>
        <w:fldChar w:fldCharType="separate"/>
      </w:r>
      <w:r w:rsidR="008D4324" w:rsidRPr="00E76E32">
        <w:rPr>
          <w:rStyle w:val="Hyperlink"/>
          <w:b w:val="0"/>
          <w:i w:val="0"/>
          <w:color w:val="auto"/>
          <w:sz w:val="24"/>
          <w:u w:val="none"/>
          <w:lang w:val="pt-PT"/>
        </w:rPr>
        <w:t>programação de computadores</w:t>
      </w:r>
      <w:r w:rsidR="008D4324" w:rsidRPr="00E76E32">
        <w:rPr>
          <w:b w:val="0"/>
          <w:i w:val="0"/>
          <w:color w:val="auto"/>
          <w:sz w:val="24"/>
          <w:lang w:val="pt-PT"/>
        </w:rPr>
        <w:fldChar w:fldCharType="end"/>
      </w:r>
      <w:r w:rsidR="008D4324" w:rsidRPr="00E76E32">
        <w:rPr>
          <w:b w:val="0"/>
          <w:i w:val="0"/>
          <w:color w:val="auto"/>
          <w:sz w:val="24"/>
          <w:lang w:val="pt-PT"/>
        </w:rPr>
        <w:t xml:space="preserve"> </w:t>
      </w:r>
      <w:r w:rsidR="008D78C6">
        <w:rPr>
          <w:b w:val="0"/>
          <w:i w:val="0"/>
          <w:color w:val="auto"/>
          <w:sz w:val="24"/>
          <w:lang w:val="pt-PT"/>
        </w:rPr>
        <w:t xml:space="preserve">de alta abstração </w:t>
      </w:r>
      <w:r w:rsidR="008D4324" w:rsidRPr="00E76E32">
        <w:rPr>
          <w:b w:val="0"/>
          <w:i w:val="0"/>
          <w:color w:val="auto"/>
          <w:sz w:val="24"/>
          <w:lang w:val="pt-PT"/>
        </w:rPr>
        <w:t xml:space="preserve">que permite aos </w:t>
      </w:r>
      <w:r w:rsidR="008D4324" w:rsidRPr="00E76E32">
        <w:rPr>
          <w:b w:val="0"/>
          <w:i w:val="0"/>
          <w:color w:val="auto"/>
          <w:sz w:val="24"/>
          <w:lang w:val="pt-PT"/>
        </w:rPr>
        <w:fldChar w:fldCharType="begin"/>
      </w:r>
      <w:r w:rsidR="008D4324" w:rsidRPr="00E76E32">
        <w:rPr>
          <w:b w:val="0"/>
          <w:i w:val="0"/>
          <w:color w:val="auto"/>
          <w:sz w:val="24"/>
          <w:lang w:val="pt-PT"/>
        </w:rPr>
        <w:instrText xml:space="preserve"> HYPERLINK "https://pt.wikipedia.org/wiki/Desenvolvedor" \o "Desenvolvedor" </w:instrText>
      </w:r>
      <w:r w:rsidR="008D4324" w:rsidRPr="00E76E32">
        <w:rPr>
          <w:b w:val="0"/>
          <w:i w:val="0"/>
          <w:color w:val="auto"/>
          <w:sz w:val="24"/>
          <w:lang w:val="pt-PT"/>
        </w:rPr>
        <w:fldChar w:fldCharType="separate"/>
      </w:r>
      <w:r w:rsidR="008D4324" w:rsidRPr="00E76E32">
        <w:rPr>
          <w:rStyle w:val="Hyperlink"/>
          <w:b w:val="0"/>
          <w:i w:val="0"/>
          <w:color w:val="auto"/>
          <w:sz w:val="24"/>
          <w:u w:val="none"/>
          <w:lang w:val="pt-PT"/>
        </w:rPr>
        <w:t>desenvolvedores</w:t>
      </w:r>
      <w:r w:rsidR="008D4324" w:rsidRPr="00E76E32">
        <w:rPr>
          <w:b w:val="0"/>
          <w:i w:val="0"/>
          <w:color w:val="auto"/>
          <w:sz w:val="24"/>
          <w:lang w:val="pt-PT"/>
        </w:rPr>
        <w:fldChar w:fldCharType="end"/>
      </w:r>
      <w:r w:rsidR="008D4324" w:rsidRPr="00E76E32">
        <w:rPr>
          <w:b w:val="0"/>
          <w:i w:val="0"/>
          <w:color w:val="auto"/>
          <w:sz w:val="24"/>
          <w:lang w:val="pt-PT"/>
        </w:rPr>
        <w:t xml:space="preserve"> de </w:t>
      </w:r>
      <w:r w:rsidR="008D4324" w:rsidRPr="00E76E32">
        <w:rPr>
          <w:b w:val="0"/>
          <w:i w:val="0"/>
          <w:iCs/>
          <w:color w:val="auto"/>
          <w:sz w:val="24"/>
          <w:lang w:val="pt-PT"/>
        </w:rPr>
        <w:fldChar w:fldCharType="begin"/>
      </w:r>
      <w:r w:rsidR="008D4324" w:rsidRPr="00E76E32">
        <w:rPr>
          <w:b w:val="0"/>
          <w:i w:val="0"/>
          <w:iCs/>
          <w:color w:val="auto"/>
          <w:sz w:val="24"/>
          <w:lang w:val="pt-PT"/>
        </w:rPr>
        <w:instrText xml:space="preserve"> HYPERLINK "https://pt.wikipedia.org/wiki/Software" \o "Software" </w:instrText>
      </w:r>
      <w:r w:rsidR="008D4324" w:rsidRPr="00E76E32">
        <w:rPr>
          <w:b w:val="0"/>
          <w:i w:val="0"/>
          <w:iCs/>
          <w:color w:val="auto"/>
          <w:sz w:val="24"/>
          <w:lang w:val="pt-PT"/>
        </w:rPr>
        <w:fldChar w:fldCharType="separate"/>
      </w:r>
      <w:r w:rsidR="008D4324" w:rsidRPr="00E76E32">
        <w:rPr>
          <w:rStyle w:val="Hyperlink"/>
          <w:b w:val="0"/>
          <w:i w:val="0"/>
          <w:iCs/>
          <w:color w:val="auto"/>
          <w:sz w:val="24"/>
          <w:u w:val="none"/>
          <w:lang w:val="pt-PT"/>
        </w:rPr>
        <w:t>software</w:t>
      </w:r>
      <w:r w:rsidR="008D4324" w:rsidRPr="00E76E32">
        <w:rPr>
          <w:b w:val="0"/>
          <w:i w:val="0"/>
          <w:iCs/>
          <w:color w:val="auto"/>
          <w:sz w:val="24"/>
          <w:lang w:val="pt-PT"/>
        </w:rPr>
        <w:fldChar w:fldCharType="end"/>
      </w:r>
      <w:r w:rsidR="008D4324" w:rsidRPr="00E76E32">
        <w:rPr>
          <w:b w:val="0"/>
          <w:i w:val="0"/>
          <w:color w:val="auto"/>
          <w:sz w:val="24"/>
          <w:lang w:val="pt-PT"/>
        </w:rPr>
        <w:t xml:space="preserve"> separar e organizar o código de acordo com a sua importância para a aplicação (</w:t>
      </w:r>
      <w:r w:rsidR="008D78C6">
        <w:rPr>
          <w:b w:val="0"/>
          <w:i w:val="0"/>
          <w:iCs/>
          <w:color w:val="auto"/>
          <w:sz w:val="24"/>
          <w:lang w:val="pt-PT"/>
        </w:rPr>
        <w:t>separação de interesses</w:t>
      </w:r>
      <w:r w:rsidR="008D4324" w:rsidRPr="00E76E32">
        <w:rPr>
          <w:b w:val="0"/>
          <w:i w:val="0"/>
          <w:color w:val="auto"/>
          <w:sz w:val="24"/>
          <w:lang w:val="pt-PT"/>
        </w:rPr>
        <w:t xml:space="preserve">). </w:t>
      </w:r>
      <w:r w:rsidR="004F2CD0">
        <w:rPr>
          <w:b w:val="0"/>
          <w:i w:val="0"/>
          <w:color w:val="auto"/>
          <w:sz w:val="24"/>
          <w:lang w:val="pt-PT"/>
        </w:rPr>
        <w:t>Essa separação de interesse</w:t>
      </w:r>
      <w:r w:rsidR="00EA78F6">
        <w:rPr>
          <w:b w:val="0"/>
          <w:i w:val="0"/>
          <w:color w:val="auto"/>
          <w:sz w:val="24"/>
          <w:lang w:val="pt-PT"/>
        </w:rPr>
        <w:t>s</w:t>
      </w:r>
      <w:r w:rsidR="00032D75">
        <w:rPr>
          <w:b w:val="0"/>
          <w:i w:val="0"/>
          <w:color w:val="auto"/>
          <w:sz w:val="24"/>
          <w:lang w:val="pt-PT"/>
        </w:rPr>
        <w:t>,</w:t>
      </w:r>
      <w:r w:rsidR="004F2CD0">
        <w:rPr>
          <w:b w:val="0"/>
          <w:i w:val="0"/>
          <w:color w:val="auto"/>
          <w:sz w:val="24"/>
          <w:lang w:val="pt-PT"/>
        </w:rPr>
        <w:t xml:space="preserve"> reúne todo o código que seja de comum função em classes distintas </w:t>
      </w:r>
      <w:r w:rsidR="00032D75">
        <w:rPr>
          <w:b w:val="0"/>
          <w:i w:val="0"/>
          <w:color w:val="auto"/>
          <w:sz w:val="24"/>
          <w:lang w:val="pt-PT"/>
        </w:rPr>
        <w:t xml:space="preserve">num mesmo aspecto </w:t>
      </w:r>
      <w:r w:rsidR="004F2CD0">
        <w:rPr>
          <w:b w:val="0"/>
          <w:i w:val="0"/>
          <w:color w:val="auto"/>
          <w:sz w:val="24"/>
          <w:lang w:val="pt-PT"/>
        </w:rPr>
        <w:t>ou ainda códigos diferentes numa mesma classe</w:t>
      </w:r>
      <w:r w:rsidR="00032D75">
        <w:rPr>
          <w:b w:val="0"/>
          <w:i w:val="0"/>
          <w:color w:val="auto"/>
          <w:sz w:val="24"/>
          <w:lang w:val="pt-PT"/>
        </w:rPr>
        <w:t xml:space="preserve"> em aspectos distintos, </w:t>
      </w:r>
      <w:r w:rsidR="007541B3">
        <w:rPr>
          <w:b w:val="0"/>
          <w:i w:val="0"/>
          <w:color w:val="auto"/>
          <w:sz w:val="24"/>
          <w:lang w:val="pt-PT"/>
        </w:rPr>
        <w:t xml:space="preserve">contanto que </w:t>
      </w:r>
      <w:r w:rsidR="00032D75">
        <w:rPr>
          <w:b w:val="0"/>
          <w:i w:val="0"/>
          <w:color w:val="auto"/>
          <w:sz w:val="24"/>
          <w:lang w:val="pt-PT"/>
        </w:rPr>
        <w:t xml:space="preserve">sejam </w:t>
      </w:r>
      <w:r w:rsidR="007541B3">
        <w:rPr>
          <w:b w:val="0"/>
          <w:i w:val="0"/>
          <w:color w:val="auto"/>
          <w:sz w:val="24"/>
          <w:lang w:val="pt-PT"/>
        </w:rPr>
        <w:t xml:space="preserve">códigos </w:t>
      </w:r>
      <w:r w:rsidR="00032D75">
        <w:rPr>
          <w:b w:val="0"/>
          <w:i w:val="0"/>
          <w:color w:val="auto"/>
          <w:sz w:val="24"/>
          <w:lang w:val="pt-PT"/>
        </w:rPr>
        <w:t xml:space="preserve">de caráter secundário, </w:t>
      </w:r>
      <w:r w:rsidR="007541B3">
        <w:rPr>
          <w:b w:val="0"/>
          <w:i w:val="0"/>
          <w:color w:val="auto"/>
          <w:sz w:val="24"/>
          <w:lang w:val="pt-PT"/>
        </w:rPr>
        <w:t xml:space="preserve">ou seja, </w:t>
      </w:r>
      <w:r w:rsidR="00032D75">
        <w:rPr>
          <w:b w:val="0"/>
          <w:i w:val="0"/>
          <w:color w:val="auto"/>
          <w:sz w:val="24"/>
          <w:lang w:val="pt-PT"/>
        </w:rPr>
        <w:t>que apoie o funcionamento da aplicação</w:t>
      </w:r>
      <w:r w:rsidR="007541B3">
        <w:rPr>
          <w:b w:val="0"/>
          <w:i w:val="0"/>
          <w:color w:val="auto"/>
          <w:sz w:val="24"/>
          <w:lang w:val="pt-PT"/>
        </w:rPr>
        <w:t>, como: log de dados, exceções</w:t>
      </w:r>
      <w:r w:rsidR="00032D75">
        <w:rPr>
          <w:b w:val="0"/>
          <w:i w:val="0"/>
          <w:color w:val="auto"/>
          <w:sz w:val="24"/>
          <w:lang w:val="pt-PT"/>
        </w:rPr>
        <w:t xml:space="preserve">, </w:t>
      </w:r>
      <w:r w:rsidR="007541B3">
        <w:rPr>
          <w:b w:val="0"/>
          <w:i w:val="0"/>
          <w:color w:val="auto"/>
          <w:sz w:val="24"/>
          <w:lang w:val="pt-PT"/>
        </w:rPr>
        <w:t>autenticação etc. Isso</w:t>
      </w:r>
      <w:r w:rsidR="004F2CD0">
        <w:rPr>
          <w:b w:val="0"/>
          <w:i w:val="0"/>
          <w:color w:val="auto"/>
          <w:sz w:val="24"/>
          <w:lang w:val="pt-PT"/>
        </w:rPr>
        <w:t xml:space="preserve"> se </w:t>
      </w:r>
      <w:r w:rsidR="007541B3">
        <w:rPr>
          <w:b w:val="0"/>
          <w:i w:val="0"/>
          <w:color w:val="auto"/>
          <w:sz w:val="24"/>
          <w:lang w:val="pt-PT"/>
        </w:rPr>
        <w:t>bem</w:t>
      </w:r>
      <w:r w:rsidR="004F2CD0">
        <w:rPr>
          <w:b w:val="0"/>
          <w:i w:val="0"/>
          <w:color w:val="auto"/>
          <w:sz w:val="24"/>
          <w:lang w:val="pt-PT"/>
        </w:rPr>
        <w:t xml:space="preserve"> </w:t>
      </w:r>
      <w:r w:rsidR="004F2CD0">
        <w:rPr>
          <w:b w:val="0"/>
          <w:i w:val="0"/>
          <w:color w:val="auto"/>
          <w:sz w:val="24"/>
          <w:lang w:val="pt-PT"/>
        </w:rPr>
        <w:lastRenderedPageBreak/>
        <w:t>estruturamento</w:t>
      </w:r>
      <w:r w:rsidR="007541B3">
        <w:rPr>
          <w:b w:val="0"/>
          <w:i w:val="0"/>
          <w:color w:val="auto"/>
          <w:sz w:val="24"/>
          <w:lang w:val="pt-PT"/>
        </w:rPr>
        <w:t xml:space="preserve"> torna a </w:t>
      </w:r>
      <w:r w:rsidR="004F2CD0">
        <w:rPr>
          <w:b w:val="0"/>
          <w:i w:val="0"/>
          <w:color w:val="auto"/>
          <w:sz w:val="24"/>
          <w:lang w:val="pt-PT"/>
        </w:rPr>
        <w:t xml:space="preserve">manutencionalibidade </w:t>
      </w:r>
      <w:r w:rsidR="007541B3">
        <w:rPr>
          <w:b w:val="0"/>
          <w:i w:val="0"/>
          <w:color w:val="auto"/>
          <w:sz w:val="24"/>
          <w:lang w:val="pt-PT"/>
        </w:rPr>
        <w:t>da aplicação mais fácil</w:t>
      </w:r>
      <w:r w:rsidR="00F84272">
        <w:rPr>
          <w:b w:val="0"/>
          <w:i w:val="0"/>
          <w:color w:val="auto"/>
          <w:sz w:val="24"/>
          <w:lang w:val="pt-PT"/>
        </w:rPr>
        <w:t xml:space="preserve"> futuramente, pois </w:t>
      </w:r>
      <w:r w:rsidR="007541B3">
        <w:rPr>
          <w:b w:val="0"/>
          <w:i w:val="0"/>
          <w:color w:val="auto"/>
          <w:sz w:val="24"/>
          <w:lang w:val="pt-PT"/>
        </w:rPr>
        <w:t xml:space="preserve">todo o código comum </w:t>
      </w:r>
      <w:r w:rsidR="00F84272">
        <w:rPr>
          <w:b w:val="0"/>
          <w:i w:val="0"/>
          <w:color w:val="auto"/>
          <w:sz w:val="24"/>
          <w:lang w:val="pt-PT"/>
        </w:rPr>
        <w:t xml:space="preserve">se encontra </w:t>
      </w:r>
      <w:r w:rsidR="007541B3">
        <w:rPr>
          <w:b w:val="0"/>
          <w:i w:val="0"/>
          <w:color w:val="auto"/>
          <w:sz w:val="24"/>
          <w:lang w:val="pt-PT"/>
        </w:rPr>
        <w:t>num mesmo lugar (aspecto).</w:t>
      </w:r>
      <w:r w:rsidR="004F2CD0">
        <w:rPr>
          <w:b w:val="0"/>
          <w:i w:val="0"/>
          <w:color w:val="auto"/>
          <w:sz w:val="24"/>
          <w:lang w:val="pt-PT"/>
        </w:rPr>
        <w:t xml:space="preserve"> </w:t>
      </w:r>
    </w:p>
    <w:p w:rsidR="00F84272" w:rsidRDefault="00F84272" w:rsidP="008466D0">
      <w:pPr>
        <w:pStyle w:val="Sereno"/>
        <w:ind w:firstLine="708"/>
        <w:jc w:val="both"/>
        <w:rPr>
          <w:b w:val="0"/>
          <w:i w:val="0"/>
          <w:color w:val="auto"/>
          <w:sz w:val="24"/>
          <w:lang w:val="pt-PT"/>
        </w:rPr>
      </w:pPr>
      <w:r>
        <w:rPr>
          <w:b w:val="0"/>
          <w:i w:val="0"/>
          <w:color w:val="auto"/>
          <w:sz w:val="24"/>
          <w:lang w:val="pt-PT"/>
        </w:rPr>
        <w:t xml:space="preserve">O motivo do desenvolvimento </w:t>
      </w:r>
      <w:r w:rsidR="00902771">
        <w:rPr>
          <w:b w:val="0"/>
          <w:i w:val="0"/>
          <w:color w:val="auto"/>
          <w:sz w:val="24"/>
          <w:lang w:val="pt-PT"/>
        </w:rPr>
        <w:t xml:space="preserve">fazendo uso da </w:t>
      </w:r>
      <w:r>
        <w:rPr>
          <w:b w:val="0"/>
          <w:i w:val="0"/>
          <w:color w:val="auto"/>
          <w:sz w:val="24"/>
          <w:lang w:val="pt-PT"/>
        </w:rPr>
        <w:t xml:space="preserve"> linguagem Java </w:t>
      </w:r>
      <w:r w:rsidR="00CF1A4B">
        <w:rPr>
          <w:b w:val="0"/>
          <w:i w:val="0"/>
          <w:color w:val="auto"/>
          <w:sz w:val="24"/>
          <w:lang w:val="pt-PT"/>
        </w:rPr>
        <w:t xml:space="preserve">atrelado com AspectJ (linguagem usada para o código em aspecto) </w:t>
      </w:r>
      <w:r>
        <w:rPr>
          <w:b w:val="0"/>
          <w:i w:val="0"/>
          <w:color w:val="auto"/>
          <w:sz w:val="24"/>
          <w:lang w:val="pt-PT"/>
        </w:rPr>
        <w:t xml:space="preserve">se deve primordialmente a dois </w:t>
      </w:r>
      <w:r w:rsidR="00902771">
        <w:rPr>
          <w:b w:val="0"/>
          <w:i w:val="0"/>
          <w:color w:val="auto"/>
          <w:sz w:val="24"/>
          <w:lang w:val="pt-PT"/>
        </w:rPr>
        <w:t xml:space="preserve">fatores, o primeiro, familaridade com </w:t>
      </w:r>
      <w:r w:rsidR="00CF1A4B">
        <w:rPr>
          <w:b w:val="0"/>
          <w:i w:val="0"/>
          <w:color w:val="auto"/>
          <w:sz w:val="24"/>
          <w:lang w:val="pt-PT"/>
        </w:rPr>
        <w:t xml:space="preserve">a “linguagem-base” (Java) </w:t>
      </w:r>
      <w:r w:rsidR="00902771">
        <w:rPr>
          <w:b w:val="0"/>
          <w:i w:val="0"/>
          <w:color w:val="auto"/>
          <w:sz w:val="24"/>
          <w:lang w:val="pt-PT"/>
        </w:rPr>
        <w:t>devido a desenvolvimento de projetos anteriores</w:t>
      </w:r>
      <w:r w:rsidR="00CF1A4B">
        <w:rPr>
          <w:b w:val="0"/>
          <w:i w:val="0"/>
          <w:color w:val="auto"/>
          <w:sz w:val="24"/>
          <w:lang w:val="pt-PT"/>
        </w:rPr>
        <w:t xml:space="preserve"> </w:t>
      </w:r>
      <w:r w:rsidR="00902771">
        <w:rPr>
          <w:b w:val="0"/>
          <w:i w:val="0"/>
          <w:color w:val="auto"/>
          <w:sz w:val="24"/>
          <w:lang w:val="pt-PT"/>
        </w:rPr>
        <w:t>e, em segundo,  a indicação de ambos professores das disciplinas que este projeto foi concomitantemente desenvolvido, recomendarem seu uso.</w:t>
      </w:r>
      <w:r>
        <w:rPr>
          <w:b w:val="0"/>
          <w:i w:val="0"/>
          <w:color w:val="auto"/>
          <w:sz w:val="24"/>
          <w:lang w:val="pt-PT"/>
        </w:rPr>
        <w:t xml:space="preserve"> </w:t>
      </w:r>
      <w:r w:rsidR="00EA78F6">
        <w:rPr>
          <w:b w:val="0"/>
          <w:i w:val="0"/>
          <w:color w:val="auto"/>
          <w:sz w:val="24"/>
          <w:lang w:val="pt-PT"/>
        </w:rPr>
        <w:t xml:space="preserve">Não se desperdiçando tempo no aprendizado de uma outra linguagem de programação orientada a objetos  </w:t>
      </w:r>
      <w:r w:rsidR="00CF1A4B">
        <w:rPr>
          <w:b w:val="0"/>
          <w:i w:val="0"/>
          <w:color w:val="auto"/>
          <w:sz w:val="24"/>
          <w:lang w:val="pt-PT"/>
        </w:rPr>
        <w:t>ou</w:t>
      </w:r>
      <w:r w:rsidR="00A56D31">
        <w:rPr>
          <w:b w:val="0"/>
          <w:i w:val="0"/>
          <w:color w:val="auto"/>
          <w:sz w:val="24"/>
          <w:lang w:val="pt-PT"/>
        </w:rPr>
        <w:t xml:space="preserve"> ainda</w:t>
      </w:r>
      <w:r w:rsidR="00CF1A4B">
        <w:rPr>
          <w:b w:val="0"/>
          <w:i w:val="0"/>
          <w:color w:val="auto"/>
          <w:sz w:val="24"/>
          <w:lang w:val="pt-PT"/>
        </w:rPr>
        <w:t xml:space="preserve"> outra linguagem de programação orientada a aspectos, visto que o uso de AspectJ é restrito à Java.</w:t>
      </w:r>
    </w:p>
    <w:p w:rsidR="004A2BDA" w:rsidRPr="00E76E32" w:rsidRDefault="004A2BDA" w:rsidP="008466D0">
      <w:pPr>
        <w:pStyle w:val="Sereno"/>
        <w:ind w:firstLine="708"/>
        <w:jc w:val="both"/>
        <w:rPr>
          <w:b w:val="0"/>
          <w:i w:val="0"/>
          <w:color w:val="auto"/>
          <w:sz w:val="18"/>
        </w:rPr>
      </w:pPr>
    </w:p>
    <w:p w:rsidR="005B40A1" w:rsidRPr="005B40A1" w:rsidRDefault="005B40A1" w:rsidP="003E0C53">
      <w:pPr>
        <w:pStyle w:val="Sereno"/>
      </w:pPr>
      <w:r w:rsidRPr="005B40A1">
        <w:t>FUNCIONALIDADES</w:t>
      </w:r>
    </w:p>
    <w:p w:rsidR="005B40A1" w:rsidRPr="005B40A1" w:rsidRDefault="005B40A1" w:rsidP="005B40A1">
      <w:pPr>
        <w:rPr>
          <w:rFonts w:ascii="Calibri" w:eastAsia="Segoe UI" w:hAnsi="Calibri" w:cs="Segoe UI"/>
          <w:sz w:val="24"/>
          <w:szCs w:val="28"/>
        </w:rPr>
      </w:pPr>
      <w:r w:rsidRPr="005B40A1">
        <w:rPr>
          <w:rFonts w:ascii="Calibri" w:eastAsia="Segoe UI" w:hAnsi="Calibri" w:cs="Segoe UI"/>
          <w:sz w:val="24"/>
          <w:szCs w:val="28"/>
        </w:rPr>
        <w:t>As funcionalidades descritas de forma breve s</w:t>
      </w:r>
      <w:r w:rsidR="003E0C53">
        <w:rPr>
          <w:rFonts w:ascii="Calibri" w:eastAsia="Segoe UI" w:hAnsi="Calibri" w:cs="Segoe UI"/>
          <w:sz w:val="24"/>
          <w:szCs w:val="28"/>
        </w:rPr>
        <w:t>ão as seguintes:</w:t>
      </w:r>
    </w:p>
    <w:p w:rsidR="003E0C53" w:rsidRDefault="003E0C53" w:rsidP="00E65D94">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Cadastro</w:t>
      </w:r>
      <w:r w:rsidR="005B40A1" w:rsidRPr="003E0C53">
        <w:rPr>
          <w:rFonts w:ascii="Calibri" w:eastAsia="Segoe UI" w:hAnsi="Calibri" w:cs="Segoe UI"/>
          <w:i/>
          <w:sz w:val="24"/>
          <w:szCs w:val="28"/>
        </w:rPr>
        <w:t xml:space="preserve"> de professores e alunos:</w:t>
      </w:r>
      <w:r w:rsidR="005B40A1" w:rsidRPr="003E0C53">
        <w:rPr>
          <w:rFonts w:ascii="Calibri" w:eastAsia="Segoe UI" w:hAnsi="Calibri" w:cs="Segoe UI"/>
          <w:sz w:val="24"/>
          <w:szCs w:val="28"/>
        </w:rPr>
        <w:t xml:space="preserve"> Nessa funcionalidade, </w:t>
      </w:r>
      <w:r>
        <w:rPr>
          <w:rFonts w:ascii="Calibri" w:eastAsia="Segoe UI" w:hAnsi="Calibri" w:cs="Segoe UI"/>
          <w:sz w:val="24"/>
          <w:szCs w:val="28"/>
        </w:rPr>
        <w:t>o administrador</w:t>
      </w:r>
      <w:r w:rsidR="005B40A1" w:rsidRPr="003E0C53">
        <w:rPr>
          <w:rFonts w:ascii="Calibri" w:eastAsia="Segoe UI" w:hAnsi="Calibri" w:cs="Segoe UI"/>
          <w:sz w:val="24"/>
          <w:szCs w:val="28"/>
        </w:rPr>
        <w:t xml:space="preserve"> cadastra todos os usuários do sistema, que estão divididos em professores e alunos. Para tal, são </w:t>
      </w:r>
      <w:r w:rsidRPr="003E0C53">
        <w:rPr>
          <w:rFonts w:ascii="Calibri" w:eastAsia="Segoe UI" w:hAnsi="Calibri" w:cs="Segoe UI"/>
          <w:sz w:val="24"/>
          <w:szCs w:val="28"/>
        </w:rPr>
        <w:t>passadas</w:t>
      </w:r>
      <w:r w:rsidR="005B40A1" w:rsidRPr="003E0C53">
        <w:rPr>
          <w:rFonts w:ascii="Calibri" w:eastAsia="Segoe UI" w:hAnsi="Calibri" w:cs="Segoe UI"/>
          <w:sz w:val="24"/>
          <w:szCs w:val="28"/>
        </w:rPr>
        <w:t xml:space="preserve"> informações gerais, exigidas de todos os usuários (CPF, nome, e</w:t>
      </w:r>
      <w:r w:rsidRPr="003E0C53">
        <w:rPr>
          <w:rFonts w:ascii="Calibri" w:eastAsia="Segoe UI" w:hAnsi="Calibri" w:cs="Segoe UI"/>
          <w:sz w:val="24"/>
          <w:szCs w:val="28"/>
        </w:rPr>
        <w:t>-</w:t>
      </w:r>
      <w:r w:rsidR="005B40A1" w:rsidRPr="003E0C53">
        <w:rPr>
          <w:rFonts w:ascii="Calibri" w:eastAsia="Segoe UI" w:hAnsi="Calibri" w:cs="Segoe UI"/>
          <w:sz w:val="24"/>
          <w:szCs w:val="28"/>
        </w:rPr>
        <w:t>mail etc.), ou específicas, para o discente, por exemplo, o curso na qual está matriculado, e o professor, o departamento à qual está ligado.</w:t>
      </w:r>
      <w:r w:rsidR="00F571A6">
        <w:rPr>
          <w:rFonts w:ascii="Calibri" w:eastAsia="Segoe UI" w:hAnsi="Calibri" w:cs="Segoe UI"/>
          <w:sz w:val="24"/>
          <w:szCs w:val="28"/>
        </w:rPr>
        <w:t xml:space="preserve"> Os alunos e professores terão também uma opção de fazer </w:t>
      </w:r>
      <w:r w:rsidR="00E65D94">
        <w:rPr>
          <w:rFonts w:ascii="Calibri" w:eastAsia="Segoe UI" w:hAnsi="Calibri" w:cs="Segoe UI"/>
          <w:sz w:val="24"/>
          <w:szCs w:val="28"/>
        </w:rPr>
        <w:t xml:space="preserve">o seu </w:t>
      </w:r>
      <w:r w:rsidR="00F571A6">
        <w:rPr>
          <w:rFonts w:ascii="Calibri" w:eastAsia="Segoe UI" w:hAnsi="Calibri" w:cs="Segoe UI"/>
          <w:sz w:val="24"/>
          <w:szCs w:val="28"/>
        </w:rPr>
        <w:t>cadastro no sis</w:t>
      </w:r>
      <w:r w:rsidR="00E65D94">
        <w:rPr>
          <w:rFonts w:ascii="Calibri" w:eastAsia="Segoe UI" w:hAnsi="Calibri" w:cs="Segoe UI"/>
          <w:sz w:val="24"/>
          <w:szCs w:val="28"/>
        </w:rPr>
        <w:t>tema.</w:t>
      </w:r>
    </w:p>
    <w:p w:rsidR="00E65D94" w:rsidRPr="00E65D94" w:rsidRDefault="00E65D94" w:rsidP="00E65D94">
      <w:pPr>
        <w:pStyle w:val="PargrafodaLista"/>
        <w:spacing w:line="276" w:lineRule="auto"/>
        <w:jc w:val="both"/>
        <w:rPr>
          <w:rFonts w:ascii="Calibri" w:eastAsia="Segoe UI" w:hAnsi="Calibri" w:cs="Segoe UI"/>
          <w:sz w:val="24"/>
          <w:szCs w:val="28"/>
        </w:rPr>
      </w:pPr>
    </w:p>
    <w:p w:rsidR="00C75F63" w:rsidRDefault="003E0C53" w:rsidP="00C75F63">
      <w:pPr>
        <w:pStyle w:val="PargrafodaLista"/>
        <w:numPr>
          <w:ilvl w:val="0"/>
          <w:numId w:val="1"/>
        </w:numPr>
        <w:spacing w:line="276" w:lineRule="auto"/>
        <w:jc w:val="both"/>
        <w:rPr>
          <w:rFonts w:ascii="Calibri" w:eastAsia="Segoe UI" w:hAnsi="Calibri" w:cs="Segoe UI"/>
          <w:sz w:val="24"/>
          <w:szCs w:val="28"/>
        </w:rPr>
      </w:pPr>
      <w:r w:rsidRPr="003E0C53">
        <w:rPr>
          <w:rFonts w:ascii="Calibri" w:eastAsia="Segoe UI" w:hAnsi="Calibri" w:cs="Segoe UI"/>
          <w:i/>
          <w:sz w:val="24"/>
          <w:szCs w:val="28"/>
        </w:rPr>
        <w:t>Matrícula</w:t>
      </w:r>
      <w:r w:rsidR="005B40A1" w:rsidRPr="003E0C53">
        <w:rPr>
          <w:rFonts w:ascii="Calibri" w:eastAsia="Segoe UI" w:hAnsi="Calibri" w:cs="Segoe UI"/>
          <w:i/>
          <w:sz w:val="24"/>
          <w:szCs w:val="28"/>
        </w:rPr>
        <w:t xml:space="preserve"> de alunos: </w:t>
      </w:r>
      <w:r w:rsidR="005B40A1" w:rsidRPr="003E0C53">
        <w:rPr>
          <w:rFonts w:ascii="Calibri" w:eastAsia="Segoe UI" w:hAnsi="Calibri" w:cs="Segoe UI"/>
          <w:sz w:val="24"/>
          <w:szCs w:val="28"/>
        </w:rPr>
        <w:t>Nessa função, os alunos podem se matricular em ofertas do semestre vigente das disciplinas nas quais estão interessados. Para isso, é necessário que esteja em dia com as disciplinas pré-requisitos (disciplinas que são obrigatórias para a realização da disciplina que queira "pagar").</w:t>
      </w:r>
    </w:p>
    <w:p w:rsidR="00C75F63" w:rsidRPr="00C75F63" w:rsidRDefault="00C75F63" w:rsidP="00C75F63">
      <w:pPr>
        <w:pStyle w:val="PargrafodaLista"/>
        <w:spacing w:line="276" w:lineRule="auto"/>
        <w:jc w:val="both"/>
        <w:rPr>
          <w:rFonts w:ascii="Calibri" w:eastAsia="Segoe UI" w:hAnsi="Calibri" w:cs="Segoe UI"/>
          <w:sz w:val="24"/>
          <w:szCs w:val="28"/>
        </w:rPr>
      </w:pPr>
    </w:p>
    <w:p w:rsidR="005B40A1" w:rsidRPr="006E3B50" w:rsidRDefault="00C75F63" w:rsidP="006E3B50">
      <w:pPr>
        <w:pStyle w:val="PargrafodaLista"/>
        <w:numPr>
          <w:ilvl w:val="0"/>
          <w:numId w:val="1"/>
        </w:numPr>
        <w:spacing w:line="276" w:lineRule="auto"/>
        <w:jc w:val="both"/>
        <w:rPr>
          <w:rFonts w:ascii="Calibri" w:eastAsia="Segoe UI" w:hAnsi="Calibri" w:cs="Segoe UI"/>
          <w:sz w:val="24"/>
          <w:szCs w:val="28"/>
        </w:rPr>
      </w:pPr>
      <w:r w:rsidRPr="006E3B50">
        <w:rPr>
          <w:rFonts w:ascii="Calibri" w:eastAsia="Segoe UI" w:hAnsi="Calibri" w:cs="Segoe UI"/>
          <w:i/>
          <w:sz w:val="24"/>
          <w:szCs w:val="28"/>
        </w:rPr>
        <w:t>Inserção</w:t>
      </w:r>
      <w:r w:rsidR="005B40A1" w:rsidRPr="006E3B50">
        <w:rPr>
          <w:rFonts w:ascii="Calibri" w:eastAsia="Segoe UI" w:hAnsi="Calibri" w:cs="Segoe UI"/>
          <w:i/>
          <w:sz w:val="24"/>
          <w:szCs w:val="28"/>
        </w:rPr>
        <w:t xml:space="preserve"> de notas: </w:t>
      </w:r>
      <w:r w:rsidR="005B40A1" w:rsidRPr="006E3B50">
        <w:rPr>
          <w:rFonts w:ascii="Calibri" w:eastAsia="Segoe UI" w:hAnsi="Calibri" w:cs="Segoe UI"/>
          <w:sz w:val="24"/>
          <w:szCs w:val="28"/>
        </w:rPr>
        <w:t>Os professores cadastrados no sistema serão capazes de inserir notas dos alunos que estão matriculados em alguma turma na qual ministra suas aulas.</w:t>
      </w:r>
    </w:p>
    <w:p w:rsidR="00C75F63" w:rsidRPr="00C75F63" w:rsidRDefault="00C75F63" w:rsidP="00C75F63">
      <w:pPr>
        <w:pStyle w:val="PargrafodaLista"/>
        <w:spacing w:line="276" w:lineRule="auto"/>
        <w:jc w:val="both"/>
        <w:rPr>
          <w:rFonts w:ascii="Calibri" w:eastAsia="Segoe UI" w:hAnsi="Calibri" w:cs="Segoe UI"/>
          <w:sz w:val="24"/>
          <w:szCs w:val="28"/>
        </w:rPr>
      </w:pPr>
    </w:p>
    <w:p w:rsidR="00C85DF0" w:rsidRDefault="00C75F63"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Inserção</w:t>
      </w:r>
      <w:r w:rsidR="005B40A1" w:rsidRPr="00C85DF0">
        <w:rPr>
          <w:rFonts w:ascii="Calibri" w:eastAsia="Segoe UI" w:hAnsi="Calibri" w:cs="Segoe UI"/>
          <w:i/>
          <w:sz w:val="24"/>
          <w:szCs w:val="28"/>
        </w:rPr>
        <w:t xml:space="preserve"> de bolsas:</w:t>
      </w:r>
      <w:r w:rsidR="005B40A1" w:rsidRPr="00C85DF0">
        <w:rPr>
          <w:rFonts w:ascii="Calibri" w:eastAsia="Segoe UI" w:hAnsi="Calibri" w:cs="Segoe UI"/>
          <w:sz w:val="24"/>
          <w:szCs w:val="28"/>
        </w:rPr>
        <w:t xml:space="preserve"> Professores podem inserir bolsas de pesquisa científicas para atuação de alunos nas mais diversas áreas. Sendo partilhadas informações do tema da pesquisa, a organização, valor da bolsa, número de vagas etc</w:t>
      </w:r>
      <w:r w:rsidR="00C85DF0" w:rsidRPr="00C85DF0">
        <w:rPr>
          <w:rFonts w:ascii="Calibri" w:eastAsia="Segoe UI" w:hAnsi="Calibri" w:cs="Segoe UI"/>
          <w:sz w:val="24"/>
          <w:szCs w:val="28"/>
        </w:rPr>
        <w:t>.</w:t>
      </w:r>
      <w:r w:rsidR="005B40A1" w:rsidRPr="00C85DF0">
        <w:rPr>
          <w:rFonts w:ascii="Calibri" w:eastAsia="Segoe UI" w:hAnsi="Calibri" w:cs="Segoe UI"/>
          <w:sz w:val="24"/>
          <w:szCs w:val="28"/>
        </w:rPr>
        <w:t xml:space="preserve"> do projeto de pesquisa.</w:t>
      </w:r>
    </w:p>
    <w:p w:rsidR="001937B9" w:rsidRPr="001937B9" w:rsidRDefault="001937B9" w:rsidP="001937B9">
      <w:pPr>
        <w:pStyle w:val="PargrafodaLista"/>
        <w:spacing w:line="276" w:lineRule="auto"/>
        <w:jc w:val="both"/>
        <w:rPr>
          <w:rFonts w:ascii="Calibri" w:eastAsia="Segoe UI" w:hAnsi="Calibri" w:cs="Segoe UI"/>
          <w:sz w:val="24"/>
          <w:szCs w:val="28"/>
        </w:rPr>
      </w:pPr>
    </w:p>
    <w:p w:rsidR="00C85DF0" w:rsidRPr="00C85DF0" w:rsidRDefault="00C85DF0" w:rsidP="00311BB8">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Solicitação</w:t>
      </w:r>
      <w:r w:rsidR="005B40A1" w:rsidRPr="00C85DF0">
        <w:rPr>
          <w:rFonts w:ascii="Calibri" w:eastAsia="Segoe UI" w:hAnsi="Calibri" w:cs="Segoe UI"/>
          <w:i/>
          <w:sz w:val="24"/>
          <w:szCs w:val="28"/>
        </w:rPr>
        <w:t xml:space="preserve"> de bolsa:</w:t>
      </w:r>
      <w:r w:rsidR="005B40A1" w:rsidRPr="00C85DF0">
        <w:rPr>
          <w:rFonts w:ascii="Calibri" w:eastAsia="Segoe UI" w:hAnsi="Calibri" w:cs="Segoe UI"/>
          <w:sz w:val="24"/>
          <w:szCs w:val="28"/>
        </w:rPr>
        <w:t xml:space="preserve"> Aos alunos interessados em alguma proposta de um projeto de pesquisa, poderá informar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 xml:space="preserve">s) professor(es) do projeto que gostaria de se candidatar à(s) vaga(s) da bolsa através do AVA. O AVA apenas notifica </w:t>
      </w:r>
      <w:proofErr w:type="gramStart"/>
      <w:r w:rsidR="005B40A1" w:rsidRPr="00C85DF0">
        <w:rPr>
          <w:rFonts w:ascii="Calibri" w:eastAsia="Segoe UI" w:hAnsi="Calibri" w:cs="Segoe UI"/>
          <w:sz w:val="24"/>
          <w:szCs w:val="28"/>
        </w:rPr>
        <w:t>ao(</w:t>
      </w:r>
      <w:proofErr w:type="gramEnd"/>
      <w:r w:rsidR="005B40A1" w:rsidRPr="00C85DF0">
        <w:rPr>
          <w:rFonts w:ascii="Calibri" w:eastAsia="Segoe UI" w:hAnsi="Calibri" w:cs="Segoe UI"/>
          <w:sz w:val="24"/>
          <w:szCs w:val="28"/>
        </w:rPr>
        <w:t xml:space="preserve">s) professor(es) sobre o interesse do discente em concorrer à vaga, não sendo </w:t>
      </w:r>
      <w:r w:rsidR="005B40A1" w:rsidRPr="00C85DF0">
        <w:rPr>
          <w:rFonts w:ascii="Calibri" w:eastAsia="Segoe UI" w:hAnsi="Calibri" w:cs="Segoe UI"/>
          <w:sz w:val="24"/>
          <w:szCs w:val="28"/>
        </w:rPr>
        <w:lastRenderedPageBreak/>
        <w:t>responsável, por meio dele, de qualquer outra atividade, como realização de um exame</w:t>
      </w:r>
      <w:r w:rsidR="0052271D">
        <w:rPr>
          <w:rFonts w:ascii="Calibri" w:eastAsia="Segoe UI" w:hAnsi="Calibri" w:cs="Segoe UI"/>
          <w:sz w:val="24"/>
          <w:szCs w:val="28"/>
        </w:rPr>
        <w:t>,</w:t>
      </w:r>
      <w:r w:rsidR="005B40A1" w:rsidRPr="00C85DF0">
        <w:rPr>
          <w:rFonts w:ascii="Calibri" w:eastAsia="Segoe UI" w:hAnsi="Calibri" w:cs="Segoe UI"/>
          <w:sz w:val="24"/>
          <w:szCs w:val="28"/>
        </w:rPr>
        <w:t xml:space="preserve"> ou </w:t>
      </w:r>
      <w:r w:rsidR="0052271D">
        <w:rPr>
          <w:rFonts w:ascii="Calibri" w:eastAsia="Segoe UI" w:hAnsi="Calibri" w:cs="Segoe UI"/>
          <w:sz w:val="24"/>
          <w:szCs w:val="28"/>
        </w:rPr>
        <w:t xml:space="preserve">ainda, </w:t>
      </w:r>
      <w:r w:rsidR="005B40A1" w:rsidRPr="00C85DF0">
        <w:rPr>
          <w:rFonts w:ascii="Calibri" w:eastAsia="Segoe UI" w:hAnsi="Calibri" w:cs="Segoe UI"/>
          <w:sz w:val="24"/>
          <w:szCs w:val="28"/>
        </w:rPr>
        <w:t>garantia ao aluno que será selecionado.</w:t>
      </w:r>
    </w:p>
    <w:p w:rsidR="00C85DF0" w:rsidRPr="00C85DF0" w:rsidRDefault="00C85DF0" w:rsidP="00C85DF0">
      <w:pPr>
        <w:pStyle w:val="PargrafodaLista"/>
        <w:spacing w:line="276" w:lineRule="auto"/>
        <w:jc w:val="both"/>
        <w:rPr>
          <w:rFonts w:ascii="Calibri" w:eastAsia="Segoe UI" w:hAnsi="Calibri" w:cs="Segoe UI"/>
          <w:sz w:val="24"/>
          <w:szCs w:val="28"/>
        </w:rPr>
      </w:pPr>
    </w:p>
    <w:p w:rsidR="005B40A1" w:rsidRDefault="00C85DF0" w:rsidP="00C85DF0">
      <w:pPr>
        <w:pStyle w:val="PargrafodaLista"/>
        <w:numPr>
          <w:ilvl w:val="0"/>
          <w:numId w:val="1"/>
        </w:numPr>
        <w:spacing w:line="276" w:lineRule="auto"/>
        <w:jc w:val="both"/>
        <w:rPr>
          <w:rFonts w:ascii="Calibri" w:eastAsia="Segoe UI" w:hAnsi="Calibri" w:cs="Segoe UI"/>
          <w:sz w:val="24"/>
          <w:szCs w:val="28"/>
        </w:rPr>
      </w:pPr>
      <w:r w:rsidRPr="00C85DF0">
        <w:rPr>
          <w:rFonts w:ascii="Calibri" w:eastAsia="Segoe UI" w:hAnsi="Calibri" w:cs="Segoe UI"/>
          <w:i/>
          <w:sz w:val="24"/>
          <w:szCs w:val="28"/>
        </w:rPr>
        <w:t>Avisos</w:t>
      </w:r>
      <w:r w:rsidR="005B40A1" w:rsidRPr="00C85DF0">
        <w:rPr>
          <w:rFonts w:ascii="Calibri" w:eastAsia="Segoe UI" w:hAnsi="Calibri" w:cs="Segoe UI"/>
          <w:i/>
          <w:sz w:val="24"/>
          <w:szCs w:val="28"/>
        </w:rPr>
        <w:t>:</w:t>
      </w:r>
      <w:r w:rsidR="005B40A1" w:rsidRPr="00C85DF0">
        <w:rPr>
          <w:rFonts w:ascii="Calibri" w:eastAsia="Segoe UI" w:hAnsi="Calibri" w:cs="Segoe UI"/>
          <w:sz w:val="24"/>
          <w:szCs w:val="28"/>
        </w:rPr>
        <w:t xml:space="preserve"> Os avisos são notificações que são direcionados aos usuários do sistema, devido à realização de uma atividade. Uma das atividades na qual se gera um aviso é a de "solicitação de bolsa", na qual o professor recebe uma notificação sobre o interesse de aluno em um projeto por ele desenvolvido. Na contramão, um aviso pode ser gerado ao aluno caso ele seja escolhido como bolsista. Há avisos em outras atividades, como por exemplo, na inserção de uma nova disciplina ou confirmaçã</w:t>
      </w:r>
      <w:r w:rsidR="003E0C53" w:rsidRPr="00C85DF0">
        <w:rPr>
          <w:rFonts w:ascii="Calibri" w:eastAsia="Segoe UI" w:hAnsi="Calibri" w:cs="Segoe UI"/>
          <w:sz w:val="24"/>
          <w:szCs w:val="28"/>
        </w:rPr>
        <w:t>o de matrícula numa disciplina.</w:t>
      </w:r>
    </w:p>
    <w:p w:rsidR="00F571A6" w:rsidRPr="00F571A6" w:rsidRDefault="00F571A6" w:rsidP="00F571A6">
      <w:pPr>
        <w:pStyle w:val="PargrafodaLista"/>
        <w:rPr>
          <w:rFonts w:ascii="Calibri" w:eastAsia="Segoe UI" w:hAnsi="Calibri" w:cs="Segoe UI"/>
          <w:sz w:val="24"/>
          <w:szCs w:val="28"/>
        </w:rPr>
      </w:pPr>
    </w:p>
    <w:p w:rsidR="00F571A6" w:rsidRDefault="00E65D94" w:rsidP="00C85DF0">
      <w:pPr>
        <w:pStyle w:val="PargrafodaLista"/>
        <w:numPr>
          <w:ilvl w:val="0"/>
          <w:numId w:val="1"/>
        </w:numPr>
        <w:spacing w:line="276" w:lineRule="auto"/>
        <w:jc w:val="both"/>
        <w:rPr>
          <w:rFonts w:ascii="Calibri" w:eastAsia="Segoe UI" w:hAnsi="Calibri" w:cs="Segoe UI"/>
          <w:sz w:val="24"/>
          <w:szCs w:val="28"/>
        </w:rPr>
      </w:pPr>
      <w:r>
        <w:rPr>
          <w:rFonts w:ascii="Calibri" w:eastAsia="Segoe UI" w:hAnsi="Calibri" w:cs="Segoe UI"/>
          <w:sz w:val="24"/>
          <w:szCs w:val="28"/>
        </w:rPr>
        <w:t xml:space="preserve">Cadastro de Disciplinas e Cursos: O administrador poderá cadastrar, atualizar ou remover Cursos e Disciplinas no sistema. </w:t>
      </w:r>
      <w:r w:rsidR="00F571A6">
        <w:rPr>
          <w:rFonts w:ascii="Calibri" w:eastAsia="Segoe UI" w:hAnsi="Calibri" w:cs="Segoe UI"/>
          <w:sz w:val="24"/>
          <w:szCs w:val="28"/>
        </w:rPr>
        <w:t xml:space="preserve"> </w:t>
      </w:r>
    </w:p>
    <w:p w:rsidR="002828F6" w:rsidRPr="002828F6" w:rsidRDefault="002828F6" w:rsidP="002828F6">
      <w:pPr>
        <w:pStyle w:val="PargrafodaLista"/>
        <w:rPr>
          <w:rFonts w:ascii="Calibri" w:eastAsia="Segoe UI" w:hAnsi="Calibri" w:cs="Segoe UI"/>
          <w:sz w:val="24"/>
          <w:szCs w:val="28"/>
        </w:rPr>
      </w:pPr>
    </w:p>
    <w:p w:rsidR="00E65D94" w:rsidRDefault="002828F6" w:rsidP="002828F6">
      <w:pPr>
        <w:pStyle w:val="Sereno"/>
      </w:pPr>
      <w:r>
        <w:t>INSTRUÇÕES PARA RODAR O PROGRAMA</w:t>
      </w:r>
    </w:p>
    <w:p w:rsidR="002828F6" w:rsidRDefault="002828F6" w:rsidP="002828F6">
      <w:pPr>
        <w:pStyle w:val="Sereno"/>
        <w:numPr>
          <w:ilvl w:val="0"/>
          <w:numId w:val="2"/>
        </w:numPr>
        <w:rPr>
          <w:b w:val="0"/>
          <w:color w:val="auto"/>
          <w:sz w:val="24"/>
        </w:rPr>
      </w:pPr>
      <w:r>
        <w:rPr>
          <w:b w:val="0"/>
          <w:color w:val="auto"/>
          <w:sz w:val="24"/>
        </w:rPr>
        <w:t>Abra o projeto numa IDE de sua escolha que rode Java (recomendamos Eclipse)</w:t>
      </w:r>
    </w:p>
    <w:p w:rsidR="002828F6" w:rsidRDefault="002828F6" w:rsidP="002828F6">
      <w:pPr>
        <w:pStyle w:val="Sereno"/>
        <w:numPr>
          <w:ilvl w:val="0"/>
          <w:numId w:val="2"/>
        </w:numPr>
        <w:rPr>
          <w:b w:val="0"/>
          <w:color w:val="auto"/>
          <w:sz w:val="24"/>
        </w:rPr>
      </w:pPr>
      <w:r>
        <w:rPr>
          <w:b w:val="0"/>
          <w:color w:val="auto"/>
          <w:sz w:val="24"/>
        </w:rPr>
        <w:t>Crie uma nova conexão em MySQL Workbench 6.3 CE e insira seu usuário e sua senha ou use uma conexão já estabelecida</w:t>
      </w:r>
    </w:p>
    <w:p w:rsidR="002828F6" w:rsidRDefault="002828F6" w:rsidP="002828F6">
      <w:pPr>
        <w:pStyle w:val="Sereno"/>
        <w:numPr>
          <w:ilvl w:val="0"/>
          <w:numId w:val="2"/>
        </w:numPr>
        <w:rPr>
          <w:b w:val="0"/>
          <w:color w:val="auto"/>
          <w:sz w:val="24"/>
        </w:rPr>
      </w:pPr>
      <w:r>
        <w:rPr>
          <w:b w:val="0"/>
          <w:color w:val="auto"/>
          <w:sz w:val="24"/>
        </w:rPr>
        <w:t xml:space="preserve">Abra os arquivos </w:t>
      </w:r>
      <w:proofErr w:type="spellStart"/>
      <w:r>
        <w:rPr>
          <w:b w:val="0"/>
          <w:color w:val="auto"/>
          <w:sz w:val="24"/>
        </w:rPr>
        <w:t>SQLs</w:t>
      </w:r>
      <w:proofErr w:type="spellEnd"/>
      <w:r>
        <w:rPr>
          <w:b w:val="0"/>
          <w:color w:val="auto"/>
          <w:sz w:val="24"/>
        </w:rPr>
        <w:t>, encontrados dentro do projeto na pasta “</w:t>
      </w:r>
      <w:proofErr w:type="spellStart"/>
      <w:r>
        <w:rPr>
          <w:b w:val="0"/>
          <w:color w:val="auto"/>
          <w:sz w:val="24"/>
        </w:rPr>
        <w:t>ProjetoBanco</w:t>
      </w:r>
      <w:proofErr w:type="spellEnd"/>
      <w:r>
        <w:rPr>
          <w:b w:val="0"/>
          <w:color w:val="auto"/>
          <w:sz w:val="24"/>
        </w:rPr>
        <w:t>” na conexão iniciada</w:t>
      </w:r>
    </w:p>
    <w:p w:rsidR="006A7031" w:rsidRDefault="002828F6" w:rsidP="006A7031">
      <w:pPr>
        <w:pStyle w:val="Sereno"/>
        <w:numPr>
          <w:ilvl w:val="0"/>
          <w:numId w:val="2"/>
        </w:numPr>
        <w:rPr>
          <w:b w:val="0"/>
          <w:color w:val="auto"/>
          <w:sz w:val="24"/>
          <w:szCs w:val="24"/>
        </w:rPr>
      </w:pPr>
      <w:r>
        <w:rPr>
          <w:b w:val="0"/>
          <w:color w:val="auto"/>
          <w:sz w:val="24"/>
        </w:rPr>
        <w:t xml:space="preserve">Rode todos os scripts. Siga a seguinte ordem na hora de compilá-los: </w:t>
      </w:r>
      <w:proofErr w:type="spellStart"/>
      <w:r w:rsidRPr="00A05737">
        <w:rPr>
          <w:rFonts w:asciiTheme="minorHAnsi" w:hAnsiTheme="minorHAnsi"/>
          <w:b w:val="0"/>
          <w:color w:val="auto"/>
          <w:sz w:val="24"/>
        </w:rPr>
        <w:t>GerarTabelas.sql</w:t>
      </w:r>
      <w:proofErr w:type="spellEnd"/>
      <w:r w:rsidRPr="00A05737">
        <w:rPr>
          <w:rFonts w:asciiTheme="minorHAnsi" w:hAnsiTheme="minorHAnsi"/>
          <w:b w:val="0"/>
          <w:color w:val="auto"/>
          <w:sz w:val="24"/>
        </w:rPr>
        <w:t xml:space="preserve">, </w:t>
      </w:r>
      <w:proofErr w:type="spellStart"/>
      <w:r w:rsidRPr="00A05737">
        <w:rPr>
          <w:rFonts w:asciiTheme="minorHAnsi" w:hAnsiTheme="minorHAnsi"/>
          <w:b w:val="0"/>
          <w:color w:val="auto"/>
          <w:sz w:val="24"/>
        </w:rPr>
        <w:t>PopularTabelas.sql</w:t>
      </w:r>
      <w:proofErr w:type="spellEnd"/>
      <w:r w:rsidRPr="00A05737">
        <w:rPr>
          <w:rFonts w:asciiTheme="minorHAnsi" w:hAnsiTheme="minorHAnsi"/>
          <w:b w:val="0"/>
          <w:color w:val="auto"/>
          <w:sz w:val="24"/>
        </w:rPr>
        <w:t xml:space="preserve">, </w:t>
      </w:r>
      <w:proofErr w:type="spellStart"/>
      <w:r w:rsidRPr="00A05737">
        <w:rPr>
          <w:rFonts w:asciiTheme="minorHAnsi" w:hAnsiTheme="minorHAnsi"/>
          <w:b w:val="0"/>
          <w:color w:val="auto"/>
          <w:sz w:val="24"/>
        </w:rPr>
        <w:t>ConsultarTabelas.sql</w:t>
      </w:r>
      <w:proofErr w:type="spellEnd"/>
      <w:r w:rsidRPr="00A05737">
        <w:rPr>
          <w:rFonts w:asciiTheme="minorHAnsi" w:hAnsiTheme="minorHAnsi"/>
          <w:b w:val="0"/>
          <w:color w:val="auto"/>
          <w:sz w:val="24"/>
        </w:rPr>
        <w:t xml:space="preserve">, </w:t>
      </w:r>
      <w:proofErr w:type="spellStart"/>
      <w:r w:rsidRPr="00A05737">
        <w:rPr>
          <w:rFonts w:asciiTheme="minorHAnsi" w:hAnsiTheme="minorHAnsi"/>
          <w:b w:val="0"/>
          <w:color w:val="auto"/>
          <w:sz w:val="24"/>
        </w:rPr>
        <w:t>Views.sql</w:t>
      </w:r>
      <w:proofErr w:type="spellEnd"/>
      <w:r w:rsidRPr="00A05737">
        <w:rPr>
          <w:rFonts w:asciiTheme="minorHAnsi" w:hAnsiTheme="minorHAnsi"/>
          <w:b w:val="0"/>
          <w:color w:val="auto"/>
          <w:sz w:val="24"/>
        </w:rPr>
        <w:t xml:space="preserve">, </w:t>
      </w:r>
      <w:proofErr w:type="spellStart"/>
      <w:r w:rsidRPr="00A05737">
        <w:rPr>
          <w:b w:val="0"/>
          <w:color w:val="auto"/>
          <w:sz w:val="24"/>
          <w:szCs w:val="24"/>
        </w:rPr>
        <w:t>calcularMédia.sql</w:t>
      </w:r>
      <w:proofErr w:type="spellEnd"/>
      <w:r w:rsidRPr="00A05737">
        <w:rPr>
          <w:b w:val="0"/>
          <w:color w:val="auto"/>
          <w:sz w:val="24"/>
          <w:szCs w:val="24"/>
        </w:rPr>
        <w:t xml:space="preserve">, </w:t>
      </w:r>
      <w:proofErr w:type="spellStart"/>
      <w:r w:rsidRPr="00A05737">
        <w:rPr>
          <w:b w:val="0"/>
          <w:color w:val="auto"/>
          <w:sz w:val="24"/>
          <w:szCs w:val="24"/>
        </w:rPr>
        <w:t>calcularMédiaPorAluno.sql</w:t>
      </w:r>
      <w:proofErr w:type="spellEnd"/>
      <w:r w:rsidRPr="00A05737">
        <w:rPr>
          <w:b w:val="0"/>
          <w:color w:val="auto"/>
          <w:sz w:val="24"/>
          <w:szCs w:val="24"/>
        </w:rPr>
        <w:t xml:space="preserve">, </w:t>
      </w:r>
      <w:proofErr w:type="spellStart"/>
      <w:r w:rsidRPr="00A05737">
        <w:rPr>
          <w:b w:val="0"/>
          <w:color w:val="auto"/>
          <w:sz w:val="24"/>
          <w:szCs w:val="24"/>
        </w:rPr>
        <w:t>NovaFunçãoPréRequisito.sql</w:t>
      </w:r>
      <w:proofErr w:type="spellEnd"/>
      <w:r w:rsidRPr="00A05737">
        <w:rPr>
          <w:b w:val="0"/>
          <w:color w:val="auto"/>
          <w:sz w:val="24"/>
          <w:szCs w:val="24"/>
        </w:rPr>
        <w:t xml:space="preserve"> e, por fim, Triggers e </w:t>
      </w:r>
      <w:proofErr w:type="spellStart"/>
      <w:r w:rsidRPr="00A05737">
        <w:rPr>
          <w:b w:val="0"/>
          <w:color w:val="auto"/>
          <w:sz w:val="24"/>
          <w:szCs w:val="24"/>
        </w:rPr>
        <w:t>Procedures.sql</w:t>
      </w:r>
      <w:proofErr w:type="spellEnd"/>
      <w:r w:rsidR="006A7031">
        <w:rPr>
          <w:b w:val="0"/>
          <w:color w:val="auto"/>
          <w:sz w:val="24"/>
          <w:szCs w:val="24"/>
        </w:rPr>
        <w:t>.</w:t>
      </w:r>
    </w:p>
    <w:p w:rsidR="002828F6" w:rsidRPr="001A3B85" w:rsidRDefault="006A7031" w:rsidP="00BD1096">
      <w:pPr>
        <w:pStyle w:val="Sereno"/>
        <w:numPr>
          <w:ilvl w:val="0"/>
          <w:numId w:val="2"/>
        </w:numPr>
        <w:rPr>
          <w:b w:val="0"/>
          <w:color w:val="auto"/>
          <w:sz w:val="24"/>
          <w:szCs w:val="24"/>
        </w:rPr>
      </w:pPr>
      <w:r>
        <w:rPr>
          <w:b w:val="0"/>
          <w:color w:val="auto"/>
          <w:sz w:val="24"/>
          <w:szCs w:val="24"/>
        </w:rPr>
        <w:t xml:space="preserve">Após isso </w:t>
      </w:r>
      <w:r w:rsidR="00BD1096">
        <w:rPr>
          <w:b w:val="0"/>
          <w:color w:val="auto"/>
          <w:sz w:val="24"/>
          <w:szCs w:val="24"/>
        </w:rPr>
        <w:t xml:space="preserve">será necessário ir até a classe </w:t>
      </w:r>
      <w:r w:rsidR="00BD1096" w:rsidRPr="00BD1096">
        <w:rPr>
          <w:b w:val="0"/>
          <w:color w:val="auto"/>
          <w:sz w:val="24"/>
          <w:szCs w:val="24"/>
        </w:rPr>
        <w:t>com.ufrpe.ava.aspecto</w:t>
      </w:r>
      <w:r w:rsidR="00BD1096">
        <w:rPr>
          <w:b w:val="0"/>
          <w:color w:val="auto"/>
          <w:sz w:val="24"/>
          <w:szCs w:val="24"/>
        </w:rPr>
        <w:t xml:space="preserve">.ConexaoMySQL.java e na linha: </w:t>
      </w:r>
      <w:r w:rsidR="00BD1096" w:rsidRPr="00BD1096">
        <w:rPr>
          <w:b w:val="0"/>
          <w:color w:val="auto"/>
          <w:sz w:val="24"/>
          <w:szCs w:val="24"/>
        </w:rPr>
        <w:t xml:space="preserve">“ </w:t>
      </w:r>
      <w:r w:rsidR="002828F6" w:rsidRPr="00BD1096">
        <w:rPr>
          <w:rFonts w:cs="Consolas"/>
          <w:b w:val="0"/>
          <w:i w:val="0"/>
          <w:iCs/>
          <w:color w:val="0000C0"/>
          <w:sz w:val="24"/>
          <w:szCs w:val="24"/>
        </w:rPr>
        <w:t>connection</w:t>
      </w:r>
      <w:r w:rsidR="002828F6" w:rsidRPr="00BD1096">
        <w:rPr>
          <w:rFonts w:cs="Consolas"/>
          <w:b w:val="0"/>
          <w:color w:val="000000"/>
          <w:sz w:val="24"/>
          <w:szCs w:val="24"/>
        </w:rPr>
        <w:t xml:space="preserve"> = </w:t>
      </w:r>
      <w:proofErr w:type="spellStart"/>
      <w:r w:rsidR="002828F6" w:rsidRPr="00BD1096">
        <w:rPr>
          <w:rFonts w:cs="Consolas"/>
          <w:b w:val="0"/>
          <w:color w:val="000000"/>
          <w:sz w:val="24"/>
          <w:szCs w:val="24"/>
        </w:rPr>
        <w:t>DriverManager.</w:t>
      </w:r>
      <w:r w:rsidR="002828F6" w:rsidRPr="00BD1096">
        <w:rPr>
          <w:rFonts w:cs="Consolas"/>
          <w:b w:val="0"/>
          <w:i w:val="0"/>
          <w:iCs/>
          <w:color w:val="000000"/>
          <w:sz w:val="24"/>
          <w:szCs w:val="24"/>
        </w:rPr>
        <w:t>getConnection</w:t>
      </w:r>
      <w:proofErr w:type="spellEnd"/>
      <w:r w:rsidR="002828F6" w:rsidRPr="00BD1096">
        <w:rPr>
          <w:rFonts w:cs="Consolas"/>
          <w:b w:val="0"/>
          <w:color w:val="000000"/>
          <w:sz w:val="24"/>
          <w:szCs w:val="24"/>
        </w:rPr>
        <w:t>(</w:t>
      </w:r>
      <w:r w:rsidR="002828F6" w:rsidRPr="00BD1096">
        <w:rPr>
          <w:rFonts w:cs="Consolas"/>
          <w:b w:val="0"/>
          <w:color w:val="2A00FF"/>
          <w:sz w:val="24"/>
          <w:szCs w:val="24"/>
        </w:rPr>
        <w:t>"</w:t>
      </w:r>
      <w:proofErr w:type="spellStart"/>
      <w:proofErr w:type="gramStart"/>
      <w:r w:rsidR="002828F6" w:rsidRPr="00BD1096">
        <w:rPr>
          <w:rFonts w:cs="Consolas"/>
          <w:b w:val="0"/>
          <w:color w:val="2A00FF"/>
          <w:sz w:val="24"/>
          <w:szCs w:val="24"/>
        </w:rPr>
        <w:t>jdbc:mysql</w:t>
      </w:r>
      <w:proofErr w:type="spellEnd"/>
      <w:r w:rsidR="002828F6" w:rsidRPr="00BD1096">
        <w:rPr>
          <w:rFonts w:cs="Consolas"/>
          <w:b w:val="0"/>
          <w:color w:val="2A00FF"/>
          <w:sz w:val="24"/>
          <w:szCs w:val="24"/>
        </w:rPr>
        <w:t>://localhost:3306/</w:t>
      </w:r>
      <w:proofErr w:type="spellStart"/>
      <w:r w:rsidR="002828F6" w:rsidRPr="00BD1096">
        <w:rPr>
          <w:rFonts w:cs="Consolas"/>
          <w:b w:val="0"/>
          <w:color w:val="2A00FF"/>
          <w:sz w:val="24"/>
          <w:szCs w:val="24"/>
        </w:rPr>
        <w:t>ava</w:t>
      </w:r>
      <w:proofErr w:type="spellEnd"/>
      <w:proofErr w:type="gramEnd"/>
      <w:r w:rsidR="002828F6" w:rsidRPr="00BD1096">
        <w:rPr>
          <w:rFonts w:cs="Consolas"/>
          <w:b w:val="0"/>
          <w:color w:val="2A00FF"/>
          <w:sz w:val="24"/>
          <w:szCs w:val="24"/>
        </w:rPr>
        <w:t>"</w:t>
      </w:r>
      <w:r w:rsidR="002828F6" w:rsidRPr="00BD1096">
        <w:rPr>
          <w:rFonts w:cs="Consolas"/>
          <w:b w:val="0"/>
          <w:color w:val="000000"/>
          <w:sz w:val="24"/>
          <w:szCs w:val="24"/>
        </w:rPr>
        <w:t xml:space="preserve">, </w:t>
      </w:r>
      <w:r w:rsidR="002828F6" w:rsidRPr="00BD1096">
        <w:rPr>
          <w:rFonts w:cs="Consolas"/>
          <w:b w:val="0"/>
          <w:color w:val="2A00FF"/>
          <w:sz w:val="24"/>
          <w:szCs w:val="24"/>
        </w:rPr>
        <w:t>"root"</w:t>
      </w:r>
      <w:r w:rsidR="002828F6" w:rsidRPr="00BD1096">
        <w:rPr>
          <w:rFonts w:cs="Consolas"/>
          <w:b w:val="0"/>
          <w:color w:val="000000"/>
          <w:sz w:val="24"/>
          <w:szCs w:val="24"/>
        </w:rPr>
        <w:t xml:space="preserve">, </w:t>
      </w:r>
      <w:r w:rsidR="002828F6" w:rsidRPr="00BD1096">
        <w:rPr>
          <w:rFonts w:cs="Consolas"/>
          <w:b w:val="0"/>
          <w:color w:val="2A00FF"/>
          <w:sz w:val="24"/>
          <w:szCs w:val="24"/>
        </w:rPr>
        <w:t>"</w:t>
      </w:r>
      <w:r w:rsidR="00BD1096">
        <w:rPr>
          <w:rFonts w:cs="Consolas"/>
          <w:b w:val="0"/>
          <w:color w:val="2A00FF"/>
          <w:sz w:val="24"/>
          <w:szCs w:val="24"/>
        </w:rPr>
        <w:t xml:space="preserve"> </w:t>
      </w:r>
      <w:r w:rsidR="002828F6" w:rsidRPr="00BD1096">
        <w:rPr>
          <w:rFonts w:cs="Consolas"/>
          <w:b w:val="0"/>
          <w:color w:val="2A00FF"/>
          <w:sz w:val="24"/>
          <w:szCs w:val="24"/>
        </w:rPr>
        <w:t>"</w:t>
      </w:r>
      <w:r w:rsidR="00BD1096">
        <w:rPr>
          <w:rFonts w:cs="Consolas"/>
          <w:b w:val="0"/>
          <w:color w:val="000000"/>
          <w:sz w:val="24"/>
          <w:szCs w:val="24"/>
        </w:rPr>
        <w:t>);”,</w:t>
      </w:r>
      <w:r w:rsidR="002828F6" w:rsidRPr="00BD1096">
        <w:rPr>
          <w:rFonts w:cs="Consolas"/>
          <w:b w:val="0"/>
          <w:color w:val="000000"/>
          <w:sz w:val="24"/>
          <w:szCs w:val="24"/>
        </w:rPr>
        <w:t xml:space="preserve"> substitua</w:t>
      </w:r>
      <w:r w:rsidR="00BD1096">
        <w:rPr>
          <w:rFonts w:cs="Consolas"/>
          <w:b w:val="0"/>
          <w:color w:val="000000"/>
          <w:sz w:val="24"/>
          <w:szCs w:val="24"/>
        </w:rPr>
        <w:t xml:space="preserve"> o “root”</w:t>
      </w:r>
      <w:r w:rsidR="002828F6" w:rsidRPr="00BD1096">
        <w:rPr>
          <w:rFonts w:cs="Consolas"/>
          <w:b w:val="0"/>
          <w:color w:val="000000"/>
          <w:sz w:val="24"/>
          <w:szCs w:val="24"/>
        </w:rPr>
        <w:t xml:space="preserve"> pelo nome do usuário posto na conexão e “</w:t>
      </w:r>
      <w:r w:rsidR="00BD1096">
        <w:rPr>
          <w:rFonts w:cs="Consolas"/>
          <w:b w:val="0"/>
          <w:color w:val="000000"/>
          <w:sz w:val="24"/>
          <w:szCs w:val="24"/>
        </w:rPr>
        <w:t xml:space="preserve"> </w:t>
      </w:r>
      <w:r w:rsidR="002828F6" w:rsidRPr="00BD1096">
        <w:rPr>
          <w:rFonts w:cs="Consolas"/>
          <w:b w:val="0"/>
          <w:color w:val="000000"/>
          <w:sz w:val="24"/>
          <w:szCs w:val="24"/>
        </w:rPr>
        <w:t xml:space="preserve">” </w:t>
      </w:r>
      <w:r w:rsidR="00BD1096">
        <w:rPr>
          <w:rFonts w:cs="Consolas"/>
          <w:b w:val="0"/>
          <w:color w:val="000000"/>
          <w:sz w:val="24"/>
          <w:szCs w:val="24"/>
        </w:rPr>
        <w:t xml:space="preserve">pela </w:t>
      </w:r>
      <w:r w:rsidR="002828F6" w:rsidRPr="00BD1096">
        <w:rPr>
          <w:rFonts w:cs="Consolas"/>
          <w:b w:val="0"/>
          <w:color w:val="000000"/>
          <w:sz w:val="24"/>
          <w:szCs w:val="24"/>
        </w:rPr>
        <w:t>sua senha nessa mesma conexão.</w:t>
      </w:r>
    </w:p>
    <w:p w:rsidR="00E65D94" w:rsidRDefault="001A3B85" w:rsidP="006966D1">
      <w:pPr>
        <w:pStyle w:val="Sereno"/>
        <w:numPr>
          <w:ilvl w:val="0"/>
          <w:numId w:val="2"/>
        </w:numPr>
        <w:rPr>
          <w:b w:val="0"/>
          <w:color w:val="auto"/>
          <w:sz w:val="24"/>
          <w:szCs w:val="24"/>
        </w:rPr>
      </w:pPr>
      <w:r w:rsidRPr="00E65D94">
        <w:rPr>
          <w:b w:val="0"/>
          <w:color w:val="auto"/>
          <w:sz w:val="24"/>
          <w:szCs w:val="24"/>
        </w:rPr>
        <w:t xml:space="preserve">Para </w:t>
      </w:r>
      <w:r w:rsidR="001A45B2" w:rsidRPr="00E65D94">
        <w:rPr>
          <w:b w:val="0"/>
          <w:color w:val="auto"/>
          <w:sz w:val="24"/>
          <w:szCs w:val="24"/>
        </w:rPr>
        <w:t xml:space="preserve">ter acesso aos cadastros de Usuários, Cursos e Disciplinas o usuário deve ser um Administrador que tem </w:t>
      </w:r>
      <w:r w:rsidR="003A2C44">
        <w:rPr>
          <w:color w:val="auto"/>
          <w:sz w:val="24"/>
          <w:szCs w:val="24"/>
        </w:rPr>
        <w:t>CPF</w:t>
      </w:r>
      <w:r w:rsidR="004A2BDA" w:rsidRPr="00E65D94">
        <w:rPr>
          <w:color w:val="auto"/>
          <w:sz w:val="24"/>
          <w:szCs w:val="24"/>
        </w:rPr>
        <w:t xml:space="preserve">: </w:t>
      </w:r>
      <w:proofErr w:type="spellStart"/>
      <w:r w:rsidR="004A2BDA" w:rsidRPr="00E65D94">
        <w:rPr>
          <w:color w:val="auto"/>
          <w:sz w:val="24"/>
          <w:szCs w:val="24"/>
        </w:rPr>
        <w:t>admin</w:t>
      </w:r>
      <w:proofErr w:type="spellEnd"/>
      <w:r w:rsidR="004A2BDA" w:rsidRPr="00E65D94">
        <w:rPr>
          <w:color w:val="auto"/>
          <w:sz w:val="24"/>
          <w:szCs w:val="24"/>
        </w:rPr>
        <w:t xml:space="preserve"> e SENHA: </w:t>
      </w:r>
      <w:proofErr w:type="spellStart"/>
      <w:r w:rsidR="004A2BDA" w:rsidRPr="00E65D94">
        <w:rPr>
          <w:color w:val="auto"/>
          <w:sz w:val="24"/>
          <w:szCs w:val="24"/>
        </w:rPr>
        <w:t>admin</w:t>
      </w:r>
      <w:proofErr w:type="spellEnd"/>
      <w:r w:rsidR="004A2BDA" w:rsidRPr="00E65D94">
        <w:rPr>
          <w:b w:val="0"/>
          <w:color w:val="auto"/>
          <w:sz w:val="24"/>
          <w:szCs w:val="24"/>
        </w:rPr>
        <w:t xml:space="preserve">, já os outros usuários que são professores e alunos devem se cadastrar primeiro para ter acesso a </w:t>
      </w:r>
      <w:proofErr w:type="gramStart"/>
      <w:r w:rsidR="004A2BDA" w:rsidRPr="00E65D94">
        <w:rPr>
          <w:b w:val="0"/>
          <w:color w:val="auto"/>
          <w:sz w:val="24"/>
          <w:szCs w:val="24"/>
        </w:rPr>
        <w:t>Matrículas ,</w:t>
      </w:r>
      <w:proofErr w:type="gramEnd"/>
      <w:r w:rsidR="004A2BDA" w:rsidRPr="00E65D94">
        <w:rPr>
          <w:b w:val="0"/>
          <w:color w:val="auto"/>
          <w:sz w:val="24"/>
          <w:szCs w:val="24"/>
        </w:rPr>
        <w:t xml:space="preserve"> Projetos e Notícias.</w:t>
      </w:r>
    </w:p>
    <w:p w:rsidR="00E65D94" w:rsidRDefault="00E65D94" w:rsidP="00E65D94">
      <w:pPr>
        <w:pStyle w:val="Sereno"/>
        <w:rPr>
          <w:b w:val="0"/>
          <w:color w:val="auto"/>
          <w:sz w:val="24"/>
          <w:szCs w:val="24"/>
        </w:rPr>
      </w:pPr>
    </w:p>
    <w:p w:rsidR="00E65D94" w:rsidRDefault="00E65D94" w:rsidP="00E65D94">
      <w:pPr>
        <w:pStyle w:val="Sereno"/>
        <w:rPr>
          <w:b w:val="0"/>
          <w:color w:val="auto"/>
          <w:sz w:val="24"/>
          <w:szCs w:val="24"/>
        </w:rPr>
      </w:pPr>
    </w:p>
    <w:p w:rsidR="00E65D94" w:rsidRDefault="00E65D94" w:rsidP="00E65D94">
      <w:pPr>
        <w:pStyle w:val="Sereno"/>
        <w:rPr>
          <w:b w:val="0"/>
          <w:color w:val="auto"/>
          <w:sz w:val="24"/>
          <w:szCs w:val="24"/>
        </w:rPr>
      </w:pPr>
    </w:p>
    <w:p w:rsidR="00E65D94" w:rsidRDefault="00E65D94" w:rsidP="00E65D94">
      <w:pPr>
        <w:pStyle w:val="Sereno"/>
        <w:rPr>
          <w:b w:val="0"/>
          <w:color w:val="auto"/>
          <w:sz w:val="24"/>
          <w:szCs w:val="24"/>
        </w:rPr>
      </w:pPr>
    </w:p>
    <w:p w:rsidR="006A7031" w:rsidRPr="00E65D94" w:rsidRDefault="006A7031" w:rsidP="006966D1">
      <w:pPr>
        <w:pStyle w:val="Sereno"/>
        <w:numPr>
          <w:ilvl w:val="0"/>
          <w:numId w:val="2"/>
        </w:numPr>
        <w:rPr>
          <w:b w:val="0"/>
          <w:color w:val="auto"/>
          <w:sz w:val="24"/>
          <w:szCs w:val="24"/>
        </w:rPr>
      </w:pPr>
      <w:r w:rsidRPr="00E65D94">
        <w:rPr>
          <w:b w:val="0"/>
          <w:color w:val="auto"/>
          <w:sz w:val="24"/>
          <w:szCs w:val="24"/>
        </w:rPr>
        <w:lastRenderedPageBreak/>
        <w:t>O programa necessitará de 3 Bibliotecas</w:t>
      </w:r>
      <w:r w:rsidR="004A2BDA" w:rsidRPr="00E65D94">
        <w:rPr>
          <w:b w:val="0"/>
          <w:color w:val="auto"/>
          <w:sz w:val="24"/>
          <w:szCs w:val="24"/>
        </w:rPr>
        <w:t>, os links estão abaixo</w:t>
      </w:r>
      <w:r w:rsidRPr="00E65D94">
        <w:rPr>
          <w:b w:val="0"/>
          <w:color w:val="auto"/>
          <w:sz w:val="24"/>
          <w:szCs w:val="24"/>
        </w:rPr>
        <w:t>:</w:t>
      </w:r>
    </w:p>
    <w:p w:rsidR="004A2BDA" w:rsidRDefault="004A2BDA" w:rsidP="004A2BDA">
      <w:pPr>
        <w:pStyle w:val="Sereno"/>
        <w:ind w:left="720"/>
        <w:rPr>
          <w:b w:val="0"/>
          <w:color w:val="auto"/>
          <w:sz w:val="24"/>
          <w:szCs w:val="24"/>
        </w:rPr>
      </w:pPr>
      <w:r>
        <w:rPr>
          <w:b w:val="0"/>
          <w:color w:val="auto"/>
          <w:sz w:val="24"/>
          <w:szCs w:val="24"/>
        </w:rPr>
        <w:t>OBS. Verificar se já se encontram no projeto.</w:t>
      </w:r>
    </w:p>
    <w:p w:rsidR="006A7031" w:rsidRDefault="006A7031" w:rsidP="006A7031">
      <w:pPr>
        <w:pStyle w:val="Sereno"/>
        <w:numPr>
          <w:ilvl w:val="0"/>
          <w:numId w:val="3"/>
        </w:numPr>
        <w:rPr>
          <w:b w:val="0"/>
          <w:color w:val="auto"/>
          <w:sz w:val="24"/>
          <w:szCs w:val="24"/>
        </w:rPr>
      </w:pPr>
      <w:r>
        <w:rPr>
          <w:b w:val="0"/>
          <w:color w:val="auto"/>
          <w:sz w:val="24"/>
          <w:szCs w:val="24"/>
        </w:rPr>
        <w:t>JAVAFX SDK</w:t>
      </w:r>
    </w:p>
    <w:p w:rsidR="001A3B85" w:rsidRDefault="00954103" w:rsidP="004A2BDA">
      <w:pPr>
        <w:pStyle w:val="Sereno"/>
        <w:numPr>
          <w:ilvl w:val="1"/>
          <w:numId w:val="3"/>
        </w:numPr>
        <w:rPr>
          <w:b w:val="0"/>
          <w:color w:val="auto"/>
          <w:sz w:val="24"/>
          <w:szCs w:val="24"/>
        </w:rPr>
      </w:pPr>
      <w:hyperlink r:id="rId6" w:history="1">
        <w:r w:rsidR="004A2BDA" w:rsidRPr="00DA6604">
          <w:rPr>
            <w:rStyle w:val="Hyperlink"/>
            <w:b w:val="0"/>
            <w:sz w:val="24"/>
            <w:szCs w:val="24"/>
          </w:rPr>
          <w:t>http://www.eclipse.org/efxclipse/index.html</w:t>
        </w:r>
      </w:hyperlink>
    </w:p>
    <w:p w:rsidR="004A2BDA" w:rsidRDefault="004A2BDA" w:rsidP="004A2BDA">
      <w:pPr>
        <w:pStyle w:val="Sereno"/>
        <w:ind w:left="2220"/>
        <w:rPr>
          <w:b w:val="0"/>
          <w:color w:val="auto"/>
          <w:sz w:val="24"/>
          <w:szCs w:val="24"/>
        </w:rPr>
      </w:pPr>
    </w:p>
    <w:p w:rsidR="006A7031" w:rsidRDefault="006A7031" w:rsidP="006A7031">
      <w:pPr>
        <w:pStyle w:val="Sereno"/>
        <w:numPr>
          <w:ilvl w:val="0"/>
          <w:numId w:val="3"/>
        </w:numPr>
        <w:rPr>
          <w:b w:val="0"/>
          <w:color w:val="auto"/>
          <w:sz w:val="24"/>
          <w:szCs w:val="24"/>
        </w:rPr>
      </w:pPr>
      <w:r>
        <w:rPr>
          <w:b w:val="0"/>
          <w:color w:val="auto"/>
          <w:sz w:val="24"/>
          <w:szCs w:val="24"/>
        </w:rPr>
        <w:t>MYSQL-CONNECTOR JAVA</w:t>
      </w:r>
    </w:p>
    <w:p w:rsidR="004A2BDA" w:rsidRDefault="00954103" w:rsidP="004A2BDA">
      <w:pPr>
        <w:pStyle w:val="Sereno"/>
        <w:numPr>
          <w:ilvl w:val="1"/>
          <w:numId w:val="3"/>
        </w:numPr>
        <w:rPr>
          <w:b w:val="0"/>
          <w:color w:val="auto"/>
          <w:sz w:val="24"/>
          <w:szCs w:val="24"/>
        </w:rPr>
      </w:pPr>
      <w:hyperlink r:id="rId7" w:history="1">
        <w:r w:rsidR="004A2BDA" w:rsidRPr="00DA6604">
          <w:rPr>
            <w:rStyle w:val="Hyperlink"/>
            <w:b w:val="0"/>
            <w:sz w:val="24"/>
            <w:szCs w:val="24"/>
          </w:rPr>
          <w:t>https://dev.mysql.com/downloads/connector/j/</w:t>
        </w:r>
      </w:hyperlink>
    </w:p>
    <w:p w:rsidR="004A2BDA" w:rsidRPr="004A2BDA" w:rsidRDefault="004A2BDA" w:rsidP="004A2BDA">
      <w:pPr>
        <w:pStyle w:val="Sereno"/>
        <w:ind w:left="2220"/>
        <w:rPr>
          <w:b w:val="0"/>
          <w:color w:val="auto"/>
          <w:sz w:val="24"/>
          <w:szCs w:val="24"/>
        </w:rPr>
      </w:pPr>
    </w:p>
    <w:p w:rsidR="006A7031" w:rsidRDefault="006A7031" w:rsidP="006A7031">
      <w:pPr>
        <w:pStyle w:val="Sereno"/>
        <w:numPr>
          <w:ilvl w:val="0"/>
          <w:numId w:val="3"/>
        </w:numPr>
        <w:rPr>
          <w:b w:val="0"/>
          <w:color w:val="auto"/>
          <w:sz w:val="24"/>
          <w:szCs w:val="24"/>
        </w:rPr>
      </w:pPr>
      <w:r>
        <w:rPr>
          <w:b w:val="0"/>
          <w:color w:val="auto"/>
          <w:sz w:val="24"/>
          <w:szCs w:val="24"/>
        </w:rPr>
        <w:t>ASPECTJ</w:t>
      </w:r>
    </w:p>
    <w:p w:rsidR="001A3B85" w:rsidRDefault="00954103" w:rsidP="001A3B85">
      <w:pPr>
        <w:pStyle w:val="Sereno"/>
        <w:numPr>
          <w:ilvl w:val="1"/>
          <w:numId w:val="3"/>
        </w:numPr>
        <w:rPr>
          <w:b w:val="0"/>
          <w:color w:val="auto"/>
          <w:sz w:val="24"/>
          <w:szCs w:val="24"/>
        </w:rPr>
      </w:pPr>
      <w:hyperlink r:id="rId8" w:history="1">
        <w:r w:rsidR="004A2BDA" w:rsidRPr="00DA6604">
          <w:rPr>
            <w:rStyle w:val="Hyperlink"/>
            <w:b w:val="0"/>
            <w:sz w:val="24"/>
            <w:szCs w:val="24"/>
          </w:rPr>
          <w:t>https://eclipse.org/ajdt/downloads/</w:t>
        </w:r>
      </w:hyperlink>
    </w:p>
    <w:p w:rsidR="004A2BDA" w:rsidRDefault="004A2BDA" w:rsidP="004A2BDA">
      <w:pPr>
        <w:pStyle w:val="Sereno"/>
        <w:rPr>
          <w:b w:val="0"/>
          <w:color w:val="auto"/>
          <w:sz w:val="24"/>
          <w:szCs w:val="24"/>
        </w:rPr>
      </w:pPr>
    </w:p>
    <w:p w:rsidR="002828F6" w:rsidRPr="002828F6" w:rsidRDefault="002828F6" w:rsidP="002828F6">
      <w:pPr>
        <w:spacing w:line="276" w:lineRule="auto"/>
        <w:jc w:val="both"/>
        <w:rPr>
          <w:rFonts w:ascii="Calibri" w:eastAsia="Segoe UI" w:hAnsi="Calibri" w:cs="Segoe UI"/>
          <w:sz w:val="24"/>
          <w:szCs w:val="28"/>
        </w:rPr>
      </w:pPr>
    </w:p>
    <w:p w:rsidR="005B40A1" w:rsidRPr="005B40A1" w:rsidRDefault="005B40A1" w:rsidP="003E0C53">
      <w:pPr>
        <w:pStyle w:val="Sereno"/>
      </w:pPr>
      <w:r w:rsidRPr="005B40A1">
        <w:t>CONSIDERAÇÕES FINAIS</w:t>
      </w:r>
    </w:p>
    <w:p w:rsidR="003E0C53" w:rsidRPr="008F5EC0" w:rsidRDefault="003E0C53" w:rsidP="00F31C04">
      <w:pPr>
        <w:spacing w:after="240" w:line="300" w:lineRule="auto"/>
        <w:jc w:val="both"/>
        <w:rPr>
          <w:rFonts w:ascii="Calibri" w:hAnsi="Calibri" w:cs="Segoe UI"/>
        </w:rPr>
      </w:pPr>
      <w:r w:rsidRPr="008F5EC0">
        <w:rPr>
          <w:rFonts w:ascii="Calibri" w:hAnsi="Calibri" w:cs="Segoe UI"/>
        </w:rPr>
        <w:t>Tantos os objetivos como também as funcionalidades na data de entrega do projeto foram cumpridas. Porém, é notável que ainda é um sistema aquém do AVA. Mas ainda, é válido lembrar que essa não foi a pretensão antes ou no discorrer do projeto para Paradigmas de Programação e Banco de Dados, pois é sabido que um sistema desse porte é necessário um maior tempo ou recurso humano. Com uma base sólida, talvez, possa se expandir o projeto e o desenvolvendo em outras disciplinas do curso de Ciência da Computação e o levando ao mesmo patamar da aplicação original, que deu base ao projeto.</w:t>
      </w:r>
    </w:p>
    <w:p w:rsidR="00F84272" w:rsidRDefault="003E0C53" w:rsidP="007C60F7">
      <w:pPr>
        <w:spacing w:after="240" w:line="300" w:lineRule="auto"/>
        <w:jc w:val="both"/>
        <w:rPr>
          <w:rFonts w:ascii="Calibri" w:hAnsi="Calibri" w:cs="Segoe UI"/>
        </w:rPr>
      </w:pPr>
      <w:r w:rsidRPr="008F5EC0">
        <w:rPr>
          <w:rFonts w:ascii="Calibri" w:hAnsi="Calibri" w:cs="Segoe UI"/>
        </w:rPr>
        <w:t xml:space="preserve">Contudo, o projeto AVA conseguiu implementar todos os objetivos na qual foi focado durante seu desenvolvimento. Logo, chegada a data de sua entrega </w:t>
      </w:r>
      <w:r w:rsidRPr="00565721">
        <w:rPr>
          <w:rFonts w:ascii="Calibri" w:hAnsi="Calibri" w:cs="Segoe UI"/>
        </w:rPr>
        <w:t xml:space="preserve">se conseguiu alcançar as expectativas </w:t>
      </w:r>
      <w:r>
        <w:rPr>
          <w:rFonts w:ascii="Calibri" w:hAnsi="Calibri" w:cs="Segoe UI"/>
        </w:rPr>
        <w:t>estabelecidas no início do projeto.</w:t>
      </w:r>
    </w:p>
    <w:p w:rsidR="00F84272" w:rsidRPr="005B40A1" w:rsidRDefault="00F84272" w:rsidP="007C60F7">
      <w:pPr>
        <w:spacing w:after="240" w:line="300" w:lineRule="auto"/>
        <w:jc w:val="both"/>
        <w:rPr>
          <w:rFonts w:ascii="Calibri" w:eastAsia="Segoe UI" w:hAnsi="Calibri" w:cs="Segoe UI"/>
          <w:sz w:val="24"/>
          <w:szCs w:val="28"/>
        </w:rPr>
      </w:pPr>
    </w:p>
    <w:sectPr w:rsidR="00F84272" w:rsidRPr="005B40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226CB"/>
    <w:multiLevelType w:val="hybridMultilevel"/>
    <w:tmpl w:val="06BCD1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9A1F81"/>
    <w:multiLevelType w:val="hybridMultilevel"/>
    <w:tmpl w:val="1EECA31E"/>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62B781B"/>
    <w:multiLevelType w:val="hybridMultilevel"/>
    <w:tmpl w:val="105CFAD0"/>
    <w:lvl w:ilvl="0" w:tplc="04160001">
      <w:start w:val="1"/>
      <w:numFmt w:val="bullet"/>
      <w:lvlText w:val=""/>
      <w:lvlJc w:val="left"/>
      <w:pPr>
        <w:ind w:left="1500" w:hanging="360"/>
      </w:pPr>
      <w:rPr>
        <w:rFonts w:ascii="Symbol" w:hAnsi="Symbol" w:hint="default"/>
      </w:rPr>
    </w:lvl>
    <w:lvl w:ilvl="1" w:tplc="04160003">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N Marcos">
    <w15:presenceInfo w15:providerId="Windows Live" w15:userId="bf24cb4738f00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ABE"/>
    <w:rsid w:val="00032D75"/>
    <w:rsid w:val="0003748D"/>
    <w:rsid w:val="000B4062"/>
    <w:rsid w:val="001937B9"/>
    <w:rsid w:val="001A3B85"/>
    <w:rsid w:val="001A45B2"/>
    <w:rsid w:val="002828F6"/>
    <w:rsid w:val="003A08BE"/>
    <w:rsid w:val="003A2C44"/>
    <w:rsid w:val="003E0C53"/>
    <w:rsid w:val="004A2BDA"/>
    <w:rsid w:val="004F2CD0"/>
    <w:rsid w:val="00520789"/>
    <w:rsid w:val="0052271D"/>
    <w:rsid w:val="005B40A1"/>
    <w:rsid w:val="006A7031"/>
    <w:rsid w:val="006D0E81"/>
    <w:rsid w:val="006E3B50"/>
    <w:rsid w:val="00724834"/>
    <w:rsid w:val="00724ABE"/>
    <w:rsid w:val="007541B3"/>
    <w:rsid w:val="00794935"/>
    <w:rsid w:val="007C60F7"/>
    <w:rsid w:val="007E637B"/>
    <w:rsid w:val="00806E4D"/>
    <w:rsid w:val="008466D0"/>
    <w:rsid w:val="00854492"/>
    <w:rsid w:val="008D2499"/>
    <w:rsid w:val="008D4324"/>
    <w:rsid w:val="008D78C6"/>
    <w:rsid w:val="00902771"/>
    <w:rsid w:val="00954103"/>
    <w:rsid w:val="009C5315"/>
    <w:rsid w:val="00A05737"/>
    <w:rsid w:val="00A56D31"/>
    <w:rsid w:val="00B23073"/>
    <w:rsid w:val="00B473DD"/>
    <w:rsid w:val="00BD0553"/>
    <w:rsid w:val="00BD1096"/>
    <w:rsid w:val="00C75F63"/>
    <w:rsid w:val="00C85DF0"/>
    <w:rsid w:val="00CB32BD"/>
    <w:rsid w:val="00CF1A4B"/>
    <w:rsid w:val="00DE3BB3"/>
    <w:rsid w:val="00E51EFF"/>
    <w:rsid w:val="00E55995"/>
    <w:rsid w:val="00E65D94"/>
    <w:rsid w:val="00E76E32"/>
    <w:rsid w:val="00EA78F6"/>
    <w:rsid w:val="00EB47D6"/>
    <w:rsid w:val="00ED7E08"/>
    <w:rsid w:val="00EF51F7"/>
    <w:rsid w:val="00F11480"/>
    <w:rsid w:val="00F31C04"/>
    <w:rsid w:val="00F35733"/>
    <w:rsid w:val="00F571A6"/>
    <w:rsid w:val="00F842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0A3C0"/>
  <w15:chartTrackingRefBased/>
  <w15:docId w15:val="{8450A30A-D274-4930-97FF-D3BEBAAB1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24ABE"/>
    <w:pPr>
      <w:autoSpaceDE w:val="0"/>
      <w:autoSpaceDN w:val="0"/>
      <w:adjustRightInd w:val="0"/>
      <w:spacing w:after="0" w:line="240" w:lineRule="auto"/>
    </w:pPr>
    <w:rPr>
      <w:rFonts w:ascii="Arial" w:hAnsi="Arial" w:cs="Arial"/>
      <w:color w:val="000000"/>
      <w:sz w:val="24"/>
      <w:szCs w:val="24"/>
    </w:rPr>
  </w:style>
  <w:style w:type="paragraph" w:styleId="Textodebalo">
    <w:name w:val="Balloon Text"/>
    <w:basedOn w:val="Normal"/>
    <w:link w:val="TextodebaloChar"/>
    <w:uiPriority w:val="99"/>
    <w:semiHidden/>
    <w:unhideWhenUsed/>
    <w:rsid w:val="00724AB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24ABE"/>
    <w:rPr>
      <w:rFonts w:ascii="Segoe UI" w:hAnsi="Segoe UI" w:cs="Segoe UI"/>
      <w:sz w:val="18"/>
      <w:szCs w:val="18"/>
    </w:rPr>
  </w:style>
  <w:style w:type="paragraph" w:customStyle="1" w:styleId="TranqueiraSerena">
    <w:name w:val="TranqueiraSerena"/>
    <w:basedOn w:val="Normal"/>
    <w:link w:val="TranqueiraSerenaChar"/>
    <w:rsid w:val="000B4062"/>
    <w:pPr>
      <w:shd w:val="clear" w:color="auto" w:fill="F2F2F2" w:themeFill="background1" w:themeFillShade="F2"/>
    </w:pPr>
    <w:rPr>
      <w:rFonts w:ascii="Calibri" w:eastAsia="Segoe UI" w:hAnsi="Calibri" w:cs="Segoe UI"/>
      <w:b/>
      <w:color w:val="002060"/>
      <w:sz w:val="32"/>
      <w:szCs w:val="28"/>
    </w:rPr>
  </w:style>
  <w:style w:type="paragraph" w:customStyle="1" w:styleId="Sereno">
    <w:name w:val="Sereno"/>
    <w:basedOn w:val="TranqueiraSerena"/>
    <w:link w:val="SerenoChar"/>
    <w:qFormat/>
    <w:rsid w:val="003E0C53"/>
    <w:pPr>
      <w:shd w:val="clear" w:color="auto" w:fill="FFFFFF" w:themeFill="background1"/>
    </w:pPr>
    <w:rPr>
      <w:i/>
      <w:sz w:val="36"/>
    </w:rPr>
  </w:style>
  <w:style w:type="character" w:customStyle="1" w:styleId="TranqueiraSerenaChar">
    <w:name w:val="TranqueiraSerena Char"/>
    <w:basedOn w:val="Fontepargpadro"/>
    <w:link w:val="TranqueiraSerena"/>
    <w:rsid w:val="000B4062"/>
    <w:rPr>
      <w:rFonts w:ascii="Calibri" w:eastAsia="Segoe UI" w:hAnsi="Calibri" w:cs="Segoe UI"/>
      <w:b/>
      <w:color w:val="002060"/>
      <w:sz w:val="32"/>
      <w:szCs w:val="28"/>
      <w:shd w:val="clear" w:color="auto" w:fill="F2F2F2" w:themeFill="background1" w:themeFillShade="F2"/>
    </w:rPr>
  </w:style>
  <w:style w:type="paragraph" w:styleId="SemEspaamento">
    <w:name w:val="No Spacing"/>
    <w:uiPriority w:val="1"/>
    <w:qFormat/>
    <w:rsid w:val="003E0C53"/>
    <w:pPr>
      <w:spacing w:after="0" w:line="240" w:lineRule="auto"/>
    </w:pPr>
  </w:style>
  <w:style w:type="character" w:customStyle="1" w:styleId="SerenoChar">
    <w:name w:val="Sereno Char"/>
    <w:basedOn w:val="TranqueiraSerenaChar"/>
    <w:link w:val="Sereno"/>
    <w:rsid w:val="003E0C53"/>
    <w:rPr>
      <w:rFonts w:ascii="Calibri" w:eastAsia="Segoe UI" w:hAnsi="Calibri" w:cs="Segoe UI"/>
      <w:b/>
      <w:i/>
      <w:color w:val="002060"/>
      <w:sz w:val="36"/>
      <w:szCs w:val="28"/>
      <w:shd w:val="clear" w:color="auto" w:fill="FFFFFF" w:themeFill="background1"/>
    </w:rPr>
  </w:style>
  <w:style w:type="paragraph" w:styleId="PargrafodaLista">
    <w:name w:val="List Paragraph"/>
    <w:basedOn w:val="Normal"/>
    <w:uiPriority w:val="34"/>
    <w:qFormat/>
    <w:rsid w:val="003E0C53"/>
    <w:pPr>
      <w:ind w:left="720"/>
      <w:contextualSpacing/>
    </w:pPr>
  </w:style>
  <w:style w:type="character" w:styleId="Hyperlink">
    <w:name w:val="Hyperlink"/>
    <w:basedOn w:val="Fontepargpadro"/>
    <w:uiPriority w:val="99"/>
    <w:unhideWhenUsed/>
    <w:rsid w:val="008D43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ipse.org/ajdt/downloads/" TargetMode="External"/><Relationship Id="rId3" Type="http://schemas.openxmlformats.org/officeDocument/2006/relationships/settings" Target="settings.xml"/><Relationship Id="rId7" Type="http://schemas.openxmlformats.org/officeDocument/2006/relationships/hyperlink" Target="https://dev.mysql.com/downloads/connector/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lipse.org/efxclipse/index.html" TargetMode="External"/><Relationship Id="rId11" Type="http://schemas.openxmlformats.org/officeDocument/2006/relationships/theme" Target="theme/theme1.xml"/><Relationship Id="rId5" Type="http://schemas.openxmlformats.org/officeDocument/2006/relationships/image" Target="media/image1.jpe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6</Pages>
  <Words>1684</Words>
  <Characters>9094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 Marcos</dc:creator>
  <cp:keywords/>
  <dc:description/>
  <cp:lastModifiedBy>Guilherme Melo</cp:lastModifiedBy>
  <cp:revision>36</cp:revision>
  <dcterms:created xsi:type="dcterms:W3CDTF">2015-12-08T00:49:00Z</dcterms:created>
  <dcterms:modified xsi:type="dcterms:W3CDTF">2015-12-11T23:58:00Z</dcterms:modified>
</cp:coreProperties>
</file>